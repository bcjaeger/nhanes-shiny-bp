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B0F43" w14:textId="4DC14ECF" w:rsidR="00B93A2A" w:rsidRPr="00AD28AD" w:rsidRDefault="00B93A2A" w:rsidP="00B93A2A">
      <w:pPr>
        <w:spacing w:line="240" w:lineRule="auto"/>
        <w:ind w:firstLine="0"/>
      </w:pPr>
      <w:r w:rsidRPr="00AD28AD">
        <w:rPr>
          <w:b/>
        </w:rPr>
        <w:t>Project Title</w:t>
      </w:r>
      <w:r w:rsidRPr="00AD28AD">
        <w:t xml:space="preserve">: Uncovering heterogeneous </w:t>
      </w:r>
      <w:r w:rsidRPr="00AD28AD">
        <w:rPr>
          <w:rFonts w:hint="eastAsia"/>
        </w:rPr>
        <w:t>cardiometabolic</w:t>
      </w:r>
      <w:r w:rsidRPr="00AD28AD">
        <w:t xml:space="preserve"> and genomic factors in Alzheimer</w:t>
      </w:r>
      <w:r w:rsidR="007F1EBC">
        <w:t>'</w:t>
      </w:r>
      <w:r w:rsidRPr="00AD28AD">
        <w:t xml:space="preserve">s Disease etiology through an </w:t>
      </w:r>
      <w:r w:rsidRPr="00AD28AD">
        <w:rPr>
          <w:rFonts w:hint="eastAsia"/>
        </w:rPr>
        <w:t>i</w:t>
      </w:r>
      <w:r w:rsidRPr="00AD28AD">
        <w:t xml:space="preserve">ntegrated </w:t>
      </w:r>
      <w:proofErr w:type="spellStart"/>
      <w:r w:rsidRPr="00AD28AD">
        <w:t>radiogenomic</w:t>
      </w:r>
      <w:proofErr w:type="spellEnd"/>
      <w:r w:rsidRPr="00AD28AD">
        <w:t xml:space="preserve"> approach</w:t>
      </w:r>
    </w:p>
    <w:p w14:paraId="17053CBB" w14:textId="77777777" w:rsidR="00B93A2A" w:rsidRPr="00AD28AD" w:rsidRDefault="00B93A2A" w:rsidP="00B93A2A">
      <w:pPr>
        <w:pStyle w:val="Heading1"/>
      </w:pPr>
      <w:r w:rsidRPr="00AD28AD">
        <w:t>Abstract (300 Words max)</w:t>
      </w:r>
    </w:p>
    <w:p w14:paraId="3EF79F09" w14:textId="7226F5CB" w:rsidR="00B93A2A" w:rsidRPr="00AD28AD" w:rsidRDefault="00B93A2A" w:rsidP="00B93A2A">
      <w:pPr>
        <w:spacing w:line="240" w:lineRule="auto"/>
        <w:ind w:firstLine="0"/>
      </w:pPr>
      <w:r w:rsidRPr="00AD28AD">
        <w:t>Alzheimer</w:t>
      </w:r>
      <w:r w:rsidR="007F1EBC">
        <w:t>'</w:t>
      </w:r>
      <w:r w:rsidRPr="00AD28AD">
        <w:t>s disease (AD) is a multifactorial, heterogeneous neurodegenerative disease</w:t>
      </w:r>
      <w:r w:rsidRPr="00AD28AD">
        <w:fldChar w:fldCharType="begin"/>
      </w:r>
      <w:r w:rsidR="005F6773" w:rsidRPr="00AD28AD">
        <w:instrText xml:space="preserve"> ADDIN ZOTERO_ITEM CSL_CITATION {"citationID":"T0MnAHJG","properties":{"formattedCitation":"\\super 1\\nosupersub{}","plainCitation":"1","noteIndex":0},"citationItems":[{"id":1059,"uris":["http://zotero.org/users/5817/items/28ENZ89G"],"itemData":{"id":1059,"type":"article-journal","abstract":"With increasing knowledge of clinical in vivo biomarkers and the pathological intricacies of Alzheimer's disease (AD), nosology is evolving. Harmonized consensus criteria that emphasize prototypic illness continue to develop to achieve diagnostic clarity for treatment decisions and clinical trials. However, it is clear that AD is clinically heterogeneous in presentation and progression, demonstrating variable topographic distributions of atrophy and hypometabolism/hypoperfusion. AD furthermore often keeps company with other conditions that may further nuance clinical expression, such as synucleinopathy exacerbating executive and visuospatial dysfunction and vascular pathologies (particularly small vessel disease that is increasingly ubiquitous with human aging) accentuating frontal-dysexecutive symptomatology. That some of these atypical clinical patterns recur may imply the existence of distinct AD variants. For example, focal temporal lobe dysfunction is associated with a pure amnestic syndrome, very slow decline, with atrophy and neurofibrillary tangles limited largely to the medial temporal region including the entorhinal cortex. Left parietal atrophy and/or hypometabolism/hypoperfusion are associated with language symptoms, younger age of onset, and faster rate of decline - a potential 'language variant' of AD. Conversely, the same pattern but predominantly affecting the right parietal lobe is associated with a similar syndrome but with visuospatial symptoms replacing impaired language function. Finally, the extremely rare frontal variant is associated with executive dysfunction out of keeping with degree of memory decline and may have prominent behavioural symptoms. Genotypic differences may underlie some of these subtypes; for example, absence of apolipoprotein E e4 is often associated with atypicality in younger onset AD. Understanding the mechanisms behind this variability merits further investigation, informed by recent advances in imaging techniques, biomarker assays, and quantitative pathological methods, in conjunction with standardized clinical, functional, neuropsychological and neurobehavioral evaluations. Such an understanding is needed to facilitate 'personalized AD medicine', and eventually allow for clinical trials targeting specific AD subtypes. Although the focus legitimately remains on prototypic illness, continuing efforts to develop disease-modifying therapies should not exclude the rarer AD subtypes and common comorbid presentations, as is currently often the case. Only by treating them as well can we address the full burden of this devastating dementia syndrome.","container-title":"Alzheimer's Research &amp; Therapy","DOI":"10.1186/alzrt155","ISSN":"1758-9193","issue":"1","journalAbbreviation":"Alzheimer's Research &amp; Therapy","note":"PMCID: PMC3580331\nPMID: 23302773","page":"1","source":"BioMed Central","title":"Clinical, imaging, and pathological heterogeneity of the Alzheimer's disease syndrome","volume":"5","author":[{"family":"Lam","given":"Benjamin"},{"family":"Masellis","given":"Mario"},{"family":"Freedman","given":"Morris"},{"family":"Stuss","given":"Donald T."},{"family":"Black","given":"Sandra E."}],"issued":{"date-parts":[["2013",1,9]]},"citation-key":"lamClinicalImagingPathological2013"}}],"schema":"https://github.com/citation-style-language/schema/raw/master/csl-citation.json"} </w:instrText>
      </w:r>
      <w:r w:rsidRPr="00AD28AD">
        <w:fldChar w:fldCharType="separate"/>
      </w:r>
      <w:r w:rsidRPr="00AD28AD">
        <w:rPr>
          <w:szCs w:val="24"/>
          <w:vertAlign w:val="superscript"/>
        </w:rPr>
        <w:t>1</w:t>
      </w:r>
      <w:r w:rsidRPr="00AD28AD">
        <w:fldChar w:fldCharType="end"/>
      </w:r>
      <w:r w:rsidRPr="00AD28AD">
        <w:t>. Cardiometabolic risk factors play critical roles in AD pathogenesis and clinical manifestation</w:t>
      </w:r>
      <w:r w:rsidRPr="00AD28AD">
        <w:rPr>
          <w:rFonts w:cs="Arial"/>
        </w:rPr>
        <w:t xml:space="preserve"> through pathways that may be dependent or independent of genetic factors. Specifically, multi-faceted cardiometabolic factors might contribute to heterogenous phenotypes of AD </w:t>
      </w:r>
      <w:r w:rsidR="00DB04E6" w:rsidRPr="00AD28AD">
        <w:rPr>
          <w:rFonts w:cs="Arial"/>
        </w:rPr>
        <w:t xml:space="preserve">neurodegeneration </w:t>
      </w:r>
      <w:r w:rsidR="006B1291" w:rsidRPr="00AD28AD">
        <w:rPr>
          <w:rFonts w:cs="Arial"/>
        </w:rPr>
        <w:t xml:space="preserve">and </w:t>
      </w:r>
      <w:proofErr w:type="spellStart"/>
      <w:r w:rsidR="006B1291" w:rsidRPr="00AD28AD">
        <w:rPr>
          <w:rFonts w:cs="Arial"/>
        </w:rPr>
        <w:t>proteinopathy</w:t>
      </w:r>
      <w:proofErr w:type="spellEnd"/>
      <w:r w:rsidR="00503767" w:rsidRPr="00AD28AD">
        <w:rPr>
          <w:rFonts w:cs="Arial"/>
        </w:rPr>
        <w:t xml:space="preserve"> pattern</w:t>
      </w:r>
      <w:r w:rsidR="006B4664" w:rsidRPr="00AD28AD">
        <w:rPr>
          <w:rFonts w:cs="Arial"/>
        </w:rPr>
        <w:t xml:space="preserve"> </w:t>
      </w:r>
      <w:r w:rsidRPr="00AD28AD">
        <w:rPr>
          <w:rFonts w:cs="Arial"/>
        </w:rPr>
        <w:t xml:space="preserve">in the brain. However, the synergic effects of multiple cardiometabolic factors that contribute to distinctive AD </w:t>
      </w:r>
      <w:r w:rsidR="00BE33B2" w:rsidRPr="00AD28AD">
        <w:rPr>
          <w:rFonts w:cs="Arial"/>
        </w:rPr>
        <w:t>subtypes</w:t>
      </w:r>
      <w:r w:rsidRPr="00AD28AD">
        <w:rPr>
          <w:rFonts w:cs="Arial"/>
        </w:rPr>
        <w:t xml:space="preserve"> have not been fully investigated. Moreover, genomics and neuroimaging data provide complementary information on disease mechanisms. An integrated </w:t>
      </w:r>
      <w:proofErr w:type="spellStart"/>
      <w:r w:rsidRPr="00AD28AD">
        <w:rPr>
          <w:rFonts w:cs="Arial"/>
        </w:rPr>
        <w:t>radiogenomic</w:t>
      </w:r>
      <w:proofErr w:type="spellEnd"/>
      <w:r w:rsidRPr="00AD28AD">
        <w:rPr>
          <w:rFonts w:cs="Arial"/>
        </w:rPr>
        <w:t xml:space="preserve"> approach would enable a comprehensive understanding of the g</w:t>
      </w:r>
      <w:r w:rsidRPr="00AD28AD">
        <w:t xml:space="preserve">enotype-phenotype interaction to potentially inform more personalized clinical intervention. However, both neuroimaging and genomic data are large in dimension, and genomic effects on AD pathology are complex and might occur at multiple genomic loci concurrently with complex gene-gene interactions, involving both risk and protective effects. There is a lack of effective and efficient </w:t>
      </w:r>
      <w:proofErr w:type="gramStart"/>
      <w:r w:rsidRPr="00AD28AD">
        <w:t>biologically-driven</w:t>
      </w:r>
      <w:proofErr w:type="gramEnd"/>
      <w:r w:rsidRPr="00AD28AD">
        <w:t xml:space="preserve"> analytical approaches to extract high-level AD-related multi-genome interactions from the whole-genome sequence to infer genotype-phenotype interaction. </w:t>
      </w:r>
    </w:p>
    <w:p w14:paraId="3C9CF296" w14:textId="19AC9F79" w:rsidR="00B93A2A" w:rsidRPr="00AD28AD" w:rsidRDefault="00B93A2A" w:rsidP="00B93A2A">
      <w:pPr>
        <w:spacing w:line="240" w:lineRule="auto"/>
        <w:ind w:firstLine="0"/>
      </w:pPr>
      <w:r w:rsidRPr="00AD28AD">
        <w:t xml:space="preserve">In this proposed project, we </w:t>
      </w:r>
      <w:r w:rsidRPr="00AD28AD">
        <w:rPr>
          <w:b/>
          <w:bCs/>
        </w:rPr>
        <w:t>hypothesize</w:t>
      </w:r>
      <w:r w:rsidRPr="00AD28AD">
        <w:t xml:space="preserve"> that: </w:t>
      </w:r>
      <w:r w:rsidRPr="00AD28AD">
        <w:rPr>
          <w:b/>
          <w:bCs/>
        </w:rPr>
        <w:t>a)</w:t>
      </w:r>
      <w:r w:rsidRPr="00AD28AD">
        <w:t xml:space="preserve"> synergic composited effect of cardiometabolic conditions contributes to the heterogeneity of AD-related disease </w:t>
      </w:r>
      <w:r w:rsidR="00514249" w:rsidRPr="00AD28AD">
        <w:rPr>
          <w:rFonts w:hint="eastAsia"/>
        </w:rPr>
        <w:t>pathophysiological</w:t>
      </w:r>
      <w:r w:rsidRPr="00AD28AD">
        <w:t xml:space="preserve"> patterns</w:t>
      </w:r>
      <w:r w:rsidR="00514249" w:rsidRPr="00AD28AD">
        <w:t xml:space="preserve"> in the brain</w:t>
      </w:r>
      <w:r w:rsidRPr="00AD28AD">
        <w:t xml:space="preserve">; </w:t>
      </w:r>
      <w:r w:rsidRPr="00AD28AD">
        <w:rPr>
          <w:b/>
          <w:bCs/>
        </w:rPr>
        <w:t>b)</w:t>
      </w:r>
      <w:r w:rsidRPr="00AD28AD">
        <w:t xml:space="preserve"> the risk of AD is characterized by joint genotype-phenotype interactions, with phenotype manifested from both brain pathophysiological patterns and metabolic factors. We propose to test these hypotheses through a data-driven integrated </w:t>
      </w:r>
      <w:proofErr w:type="spellStart"/>
      <w:r w:rsidRPr="00AD28AD">
        <w:t>radiogenomic</w:t>
      </w:r>
      <w:proofErr w:type="spellEnd"/>
      <w:r w:rsidRPr="00AD28AD">
        <w:t xml:space="preserve"> approach with two </w:t>
      </w:r>
      <w:r w:rsidRPr="00AD28AD">
        <w:rPr>
          <w:b/>
          <w:bCs/>
        </w:rPr>
        <w:t>Specific Aims:</w:t>
      </w:r>
      <w:r w:rsidRPr="00AD28AD">
        <w:t xml:space="preserve"> </w:t>
      </w:r>
      <w:r w:rsidRPr="00AD28AD">
        <w:rPr>
          <w:b/>
          <w:bCs/>
        </w:rPr>
        <w:t>1)</w:t>
      </w:r>
      <w:r w:rsidRPr="00AD28AD">
        <w:t xml:space="preserve"> to evaluate the multi-faceted cardiometabolic contributions to the heterogeneity of AD pathophysiological progression; </w:t>
      </w:r>
      <w:r w:rsidRPr="00AD28AD">
        <w:rPr>
          <w:b/>
          <w:bCs/>
        </w:rPr>
        <w:t>2)</w:t>
      </w:r>
      <w:r w:rsidRPr="00AD28AD">
        <w:t xml:space="preserve"> to derive the joint </w:t>
      </w:r>
      <w:proofErr w:type="spellStart"/>
      <w:r w:rsidRPr="00AD28AD">
        <w:t>radiogenomic</w:t>
      </w:r>
      <w:proofErr w:type="spellEnd"/>
      <w:r w:rsidRPr="00AD28AD">
        <w:t xml:space="preserve"> and cardiometabolic patterns associated with Alzheimer</w:t>
      </w:r>
      <w:r w:rsidR="007F1EBC">
        <w:t>'</w:t>
      </w:r>
      <w:r w:rsidRPr="00AD28AD">
        <w:t xml:space="preserve">s Dementia etiology.  </w:t>
      </w:r>
    </w:p>
    <w:p w14:paraId="6C1347EB" w14:textId="58B59DDC" w:rsidR="00B93A2A" w:rsidRPr="00AD28AD" w:rsidRDefault="00B93A2A" w:rsidP="00B93A2A">
      <w:pPr>
        <w:spacing w:line="240" w:lineRule="auto"/>
        <w:ind w:firstLine="0"/>
      </w:pPr>
      <w:r w:rsidRPr="00AD28AD">
        <w:t>Completing these objectives in this project will lay the foundational work for future extramural grant project directions. The results on genotype-phenotype interaction and multi-faceted metabolic factors contribute to the</w:t>
      </w:r>
      <w:r w:rsidR="00AD28AD">
        <w:t xml:space="preserve"> </w:t>
      </w:r>
      <w:r w:rsidRPr="00AD28AD">
        <w:t xml:space="preserve">heterogeneous AD etiology will generate new insights for potential therapeutic targets. </w:t>
      </w:r>
      <w:r w:rsidRPr="00AD28AD">
        <w:rPr>
          <w:b/>
          <w:bCs/>
        </w:rPr>
        <w:t>b)</w:t>
      </w:r>
      <w:r w:rsidRPr="00AD28AD">
        <w:t xml:space="preserve"> The </w:t>
      </w:r>
      <w:proofErr w:type="spellStart"/>
      <w:r w:rsidRPr="00AD28AD">
        <w:t>radiogenomic</w:t>
      </w:r>
      <w:proofErr w:type="spellEnd"/>
      <w:r w:rsidRPr="00AD28AD">
        <w:t xml:space="preserve"> approach and multi-modal joint feature embedding framework are translatable to more general multi</w:t>
      </w:r>
      <w:r w:rsidR="006674CB">
        <w:t>-</w:t>
      </w:r>
      <w:r w:rsidRPr="00AD28AD">
        <w:t>morbidity conditions.</w:t>
      </w:r>
    </w:p>
    <w:p w14:paraId="339530C5" w14:textId="77777777" w:rsidR="00B93A2A" w:rsidRPr="00AD28AD" w:rsidRDefault="00B93A2A" w:rsidP="00B93A2A">
      <w:pPr>
        <w:pStyle w:val="Heading2"/>
      </w:pPr>
      <w:r w:rsidRPr="00AD28AD">
        <w:t>Submitting Investigator, Co-Investigators, and other Key Personnel information</w:t>
      </w:r>
    </w:p>
    <w:p w14:paraId="7C8113FD" w14:textId="7E5A0F09" w:rsidR="00A30964" w:rsidRPr="00AD28AD" w:rsidRDefault="00B93A2A" w:rsidP="00A30964">
      <w:pPr>
        <w:spacing w:line="240" w:lineRule="auto"/>
        <w:ind w:firstLine="0"/>
      </w:pPr>
      <w:r w:rsidRPr="00AD28AD">
        <w:t xml:space="preserve">PI Dr. </w:t>
      </w:r>
      <w:r w:rsidRPr="00AD28AD">
        <w:rPr>
          <w:b/>
        </w:rPr>
        <w:t>Da Ma</w:t>
      </w:r>
      <w:r w:rsidRPr="00AD28AD">
        <w:t xml:space="preserve"> is an Assistant Professor of Gerontology and Geriatric Medicine with research expertise in neuroimage genomics and machine learning for Alzheimer</w:t>
      </w:r>
      <w:r w:rsidR="007F1EBC">
        <w:t>'</w:t>
      </w:r>
      <w:r w:rsidRPr="00AD28AD">
        <w:t xml:space="preserve">s Disease. Dr. </w:t>
      </w:r>
      <w:r w:rsidRPr="00AD28AD">
        <w:rPr>
          <w:b/>
        </w:rPr>
        <w:t>Suzanne Craft</w:t>
      </w:r>
      <w:r w:rsidRPr="00AD28AD">
        <w:t xml:space="preserve"> is the Director of the WF</w:t>
      </w:r>
      <w:r w:rsidR="00E00069">
        <w:t xml:space="preserve"> </w:t>
      </w:r>
      <w:proofErr w:type="spellStart"/>
      <w:r w:rsidR="00BD0E20">
        <w:t>Alzheimer</w:t>
      </w:r>
      <w:r w:rsidR="007F1EBC">
        <w:t>'</w:t>
      </w:r>
      <w:r w:rsidR="00BD0E20">
        <w:t>s</w:t>
      </w:r>
      <w:r w:rsidRPr="00AD28AD">
        <w:t>s</w:t>
      </w:r>
      <w:proofErr w:type="spellEnd"/>
      <w:r w:rsidRPr="00AD28AD">
        <w:t xml:space="preserve"> Disease Research Center (ADRC) and is a national leader in AD mechanisms and therapeutic approaches. Dr. </w:t>
      </w:r>
      <w:r w:rsidRPr="00AD28AD">
        <w:rPr>
          <w:b/>
        </w:rPr>
        <w:t>Tom Register</w:t>
      </w:r>
      <w:r w:rsidRPr="00AD28AD">
        <w:t xml:space="preserve"> is the leader of the Fluid Biomarker Service in the Neuropathology Core of the WF ADRC and an expert in multidisciplinary, translational studies in human and nonhuman primates. </w:t>
      </w:r>
      <w:r w:rsidRPr="00AD28AD">
        <w:rPr>
          <w:b/>
          <w:bCs/>
        </w:rPr>
        <w:t>Metin Gurcan</w:t>
      </w:r>
      <w:r w:rsidRPr="00AD28AD">
        <w:t xml:space="preserve"> is the Director of the Wake Forest Center for Biomedical Informatics and is an expert in medical and clinical image-based informatics analysis. Dr. </w:t>
      </w:r>
      <w:r w:rsidRPr="00AD28AD">
        <w:rPr>
          <w:b/>
        </w:rPr>
        <w:t>Sam Lockhart</w:t>
      </w:r>
      <w:r w:rsidRPr="00AD28AD">
        <w:t xml:space="preserve"> is an Assistant Professor of Gerontology and Geriatric Medicine and is the co-leader of the Imaging Biomarker Core at WF ADRC. Dr. </w:t>
      </w:r>
      <w:r w:rsidRPr="00AD28AD">
        <w:rPr>
          <w:b/>
        </w:rPr>
        <w:t>James Bateman</w:t>
      </w:r>
      <w:r w:rsidRPr="00AD28AD">
        <w:t xml:space="preserve"> is an Assistant Professor of Neurology, behavioral neurologist, and the co-leader of the Clinical Core at WF ADRC. Dr. </w:t>
      </w:r>
      <w:r w:rsidRPr="00AD28AD">
        <w:rPr>
          <w:b/>
        </w:rPr>
        <w:t>Byron C. Jaeger</w:t>
      </w:r>
      <w:r w:rsidRPr="00AD28AD">
        <w:t xml:space="preserve"> is an Assistant Professor of Biostatistics and Data Science in the Division of Public Health Sciences, with research expertise in machine learning, statistical computing, and computational optimization. </w:t>
      </w:r>
    </w:p>
    <w:p w14:paraId="39732A34" w14:textId="77777777" w:rsidR="00B93A2A" w:rsidRPr="00AD28AD" w:rsidRDefault="00B93A2A" w:rsidP="00B93A2A">
      <w:pPr>
        <w:pStyle w:val="Heading2"/>
      </w:pPr>
      <w:r w:rsidRPr="00AD28AD">
        <w:t>Suggested Reviewers – cannot be a current or previous mentor or co-author on a publication within the last 2 years</w:t>
      </w:r>
    </w:p>
    <w:p w14:paraId="1226D0EE" w14:textId="77777777" w:rsidR="00B93A2A" w:rsidRPr="00AD28AD" w:rsidRDefault="00B93A2A" w:rsidP="00B93A2A">
      <w:pPr>
        <w:spacing w:line="240" w:lineRule="auto"/>
      </w:pPr>
    </w:p>
    <w:p w14:paraId="7629EB3C" w14:textId="77777777" w:rsidR="00B93A2A" w:rsidRPr="00AD28AD" w:rsidRDefault="00B93A2A" w:rsidP="00B93A2A">
      <w:pPr>
        <w:spacing w:line="240" w:lineRule="auto"/>
      </w:pPr>
      <w:r w:rsidRPr="00AD28AD">
        <w:br w:type="page"/>
      </w:r>
    </w:p>
    <w:p w14:paraId="41326684" w14:textId="5213A680" w:rsidR="00B93A2A" w:rsidRPr="00AD28AD" w:rsidRDefault="00B93A2A" w:rsidP="007C2AFC">
      <w:pPr>
        <w:pStyle w:val="Heading2"/>
        <w:spacing w:after="0"/>
      </w:pPr>
      <w:r w:rsidRPr="00AD28AD">
        <w:lastRenderedPageBreak/>
        <w:t>Specific Aims</w:t>
      </w:r>
    </w:p>
    <w:p w14:paraId="4593AA66" w14:textId="44FAE7C2" w:rsidR="00B93A2A" w:rsidRPr="00AD28AD" w:rsidRDefault="00B93A2A" w:rsidP="00B93A2A">
      <w:pPr>
        <w:spacing w:line="240" w:lineRule="auto"/>
        <w:ind w:firstLine="0"/>
      </w:pPr>
      <w:r w:rsidRPr="00AD28AD">
        <w:t>Alzheimer</w:t>
      </w:r>
      <w:r w:rsidR="007F1EBC">
        <w:t>'</w:t>
      </w:r>
      <w:r w:rsidRPr="00AD28AD">
        <w:t>s disease (AD) is a multifactorial and heterogen</w:t>
      </w:r>
      <w:r w:rsidR="00A458A7">
        <w:t>e</w:t>
      </w:r>
      <w:r w:rsidRPr="00AD28AD">
        <w:t>ous neurodegenerative disease</w:t>
      </w:r>
      <w:r w:rsidRPr="00AD28AD">
        <w:fldChar w:fldCharType="begin"/>
      </w:r>
      <w:r w:rsidR="005F6773" w:rsidRPr="00AD28AD">
        <w:instrText xml:space="preserve"> ADDIN ZOTERO_ITEM CSL_CITATION {"citationID":"G4nJezzb","properties":{"formattedCitation":"\\super 1\\nosupersub{}","plainCitation":"1","noteIndex":0},"citationItems":[{"id":1059,"uris":["http://zotero.org/users/5817/items/28ENZ89G"],"itemData":{"id":1059,"type":"article-journal","abstract":"With increasing knowledge of clinical in vivo biomarkers and the pathological intricacies of Alzheimer's disease (AD), nosology is evolving. Harmonized consensus criteria that emphasize prototypic illness continue to develop to achieve diagnostic clarity for treatment decisions and clinical trials. However, it is clear that AD is clinically heterogeneous in presentation and progression, demonstrating variable topographic distributions of atrophy and hypometabolism/hypoperfusion. AD furthermore often keeps company with other conditions that may further nuance clinical expression, such as synucleinopathy exacerbating executive and visuospatial dysfunction and vascular pathologies (particularly small vessel disease that is increasingly ubiquitous with human aging) accentuating frontal-dysexecutive symptomatology. That some of these atypical clinical patterns recur may imply the existence of distinct AD variants. For example, focal temporal lobe dysfunction is associated with a pure amnestic syndrome, very slow decline, with atrophy and neurofibrillary tangles limited largely to the medial temporal region including the entorhinal cortex. Left parietal atrophy and/or hypometabolism/hypoperfusion are associated with language symptoms, younger age of onset, and faster rate of decline - a potential 'language variant' of AD. Conversely, the same pattern but predominantly affecting the right parietal lobe is associated with a similar syndrome but with visuospatial symptoms replacing impaired language function. Finally, the extremely rare frontal variant is associated with executive dysfunction out of keeping with degree of memory decline and may have prominent behavioural symptoms. Genotypic differences may underlie some of these subtypes; for example, absence of apolipoprotein E e4 is often associated with atypicality in younger onset AD. Understanding the mechanisms behind this variability merits further investigation, informed by recent advances in imaging techniques, biomarker assays, and quantitative pathological methods, in conjunction with standardized clinical, functional, neuropsychological and neurobehavioral evaluations. Such an understanding is needed to facilitate 'personalized AD medicine', and eventually allow for clinical trials targeting specific AD subtypes. Although the focus legitimately remains on prototypic illness, continuing efforts to develop disease-modifying therapies should not exclude the rarer AD subtypes and common comorbid presentations, as is currently often the case. Only by treating them as well can we address the full burden of this devastating dementia syndrome.","container-title":"Alzheimer's Research &amp; Therapy","DOI":"10.1186/alzrt155","ISSN":"1758-9193","issue":"1","journalAbbreviation":"Alzheimer's Research &amp; Therapy","note":"PMCID: PMC3580331\nPMID: 23302773","page":"1","source":"BioMed Central","title":"Clinical, imaging, and pathological heterogeneity of the Alzheimer's disease syndrome","volume":"5","author":[{"family":"Lam","given":"Benjamin"},{"family":"Masellis","given":"Mario"},{"family":"Freedman","given":"Morris"},{"family":"Stuss","given":"Donald T."},{"family":"Black","given":"Sandra E."}],"issued":{"date-parts":[["2013",1,9]]},"citation-key":"lamClinicalImagingPathological2013"}}],"schema":"https://github.com/citation-style-language/schema/raw/master/csl-citation.json"} </w:instrText>
      </w:r>
      <w:r w:rsidRPr="00AD28AD">
        <w:fldChar w:fldCharType="separate"/>
      </w:r>
      <w:r w:rsidRPr="00AD28AD">
        <w:rPr>
          <w:szCs w:val="24"/>
          <w:vertAlign w:val="superscript"/>
        </w:rPr>
        <w:t>1</w:t>
      </w:r>
      <w:r w:rsidRPr="00AD28AD">
        <w:fldChar w:fldCharType="end"/>
      </w:r>
      <w:r w:rsidRPr="00AD28AD">
        <w:t>. Both genetic and cardiometabolic factors play crucial roles in disease etiology and progression</w:t>
      </w:r>
      <w:r w:rsidRPr="00AD28AD">
        <w:fldChar w:fldCharType="begin"/>
      </w:r>
      <w:r w:rsidR="005F6773" w:rsidRPr="00AD28AD">
        <w:instrText xml:space="preserve"> ADDIN ZOTERO_ITEM CSL_CITATION {"citationID":"j0vHJqaH","properties":{"formattedCitation":"\\super 2,3\\nosupersub{}","plainCitation":"2,3","noteIndex":0},"citationItems":[{"id":6459,"uris":["http://zotero.org/users/5817/items/MRM8PUJ5"],"itemData":{"id":6459,"type":"article-journal","abstract":"Alzheimer’s disease (AD) is a multifactorial neurodegenerative disorder. Cardiometabolic and genetic risk factors play an important role in the trajectory of AD. Cardiometabolic risk factors including diabetes, mid-life obesity, mid-life hypertension and elevated cholesterol have been linked with cognitive decline in AD subjects. These potential risk factors associated with cerebral metabolic changes which fuel AD pathogenesis have been suggested to be the reason for the disappointing clinical trial results. In appreciation of the risks involved, using search engines such as PubMed, Scopus, MEDLINE and Google Scholar, a relevant literature search on cardiometabolic and genetic risk factors in AD was conducted. We discuss the role of genetic as well as established cardiovascular risk factors in the neuropathology of AD. Moreover, we show new evidence of genetic interaction between several genes potentially involved in different pathways related to both neurodegenerative process and cardiovascular damage.","container-title":"Ageing Research Reviews","DOI":"10.1016/j.arr.2022.101723","ISSN":"1568-1637","journalAbbreviation":"Ageing Research Reviews","language":"en","page":"101723","source":"ScienceDirect","title":"Influence of genetic and cardiometabolic risk factors in Alzheimer’s disease","volume":"81","author":[{"family":"Pasqualetti","given":"Giuseppe"},{"family":"Thayanandan","given":"Tony"},{"family":"Edison","given":"Paul"}],"issued":{"date-parts":[["2022",11,1]]},"citation-key":"pasqualettiInfluenceGeneticCardiometabolic2022"}},{"id":6486,"uris":["http://zotero.org/users/5817/items/9RCPIHPG"],"itemData":{"id":6486,"type":"article-journal","container-title":"The Lancet Healthy Longevity","DOI":"10.1016/S2666-7568(22)00117-9","ISSN":"2666-7568","issue":"6","journalAbbreviation":"The Lancet Healthy Longevity","language":"English","note":"publisher: Elsevier\nPMCID: PMC9184258\nPMID: 35711612","page":"e428-e436","source":"www.thelancet.com","title":"Cardiometabolic multimorbidity, genetic risk, and dementia: a prospective cohort study","title-short":"Cardiometabolic multimorbidity, genetic risk, and dementia","volume":"3","author":[{"family":"Tai","given":"Xin You"},{"family":"Veldsman","given":"Michele"},{"family":"Lyall","given":"Donald M."},{"family":"Littlejohns","given":"Thomas J."},{"family":"Langa","given":"Kenneth M."},{"family":"Husain","given":"Masud"},{"family":"Ranson","given":"Janice"},{"family":"Llewellyn","given":"David J."}],"issued":{"date-parts":[["2022",6,1]]},"citation-key":"taiCardiometabolicMultimorbidityGenetic2022"}}],"schema":"https://github.com/citation-style-language/schema/raw/master/csl-citation.json"} </w:instrText>
      </w:r>
      <w:r w:rsidRPr="00AD28AD">
        <w:fldChar w:fldCharType="separate"/>
      </w:r>
      <w:r w:rsidRPr="00AD28AD">
        <w:rPr>
          <w:rFonts w:cs="Arial"/>
          <w:szCs w:val="24"/>
          <w:vertAlign w:val="superscript"/>
        </w:rPr>
        <w:t>2,3</w:t>
      </w:r>
      <w:r w:rsidRPr="00AD28AD">
        <w:fldChar w:fldCharType="end"/>
      </w:r>
      <w:r w:rsidRPr="00AD28AD">
        <w:t xml:space="preserve">. </w:t>
      </w:r>
      <w:r w:rsidRPr="00AD28AD">
        <w:rPr>
          <w:rFonts w:cs="Arial"/>
        </w:rPr>
        <w:t xml:space="preserve">AD patients with selected metabolic dysfunctions and genomic risk factors may experience different rates of cognitive decline, distinctive patterns of neurodegeneration, and varying ages of dementia onset. Specifically, </w:t>
      </w:r>
      <w:r w:rsidR="0066758A" w:rsidRPr="00AD28AD">
        <w:rPr>
          <w:rFonts w:cs="Arial"/>
        </w:rPr>
        <w:t>cardio</w:t>
      </w:r>
      <w:r w:rsidRPr="00AD28AD">
        <w:rPr>
          <w:rFonts w:cs="Arial"/>
        </w:rPr>
        <w:t>metabolic factors</w:t>
      </w:r>
      <w:r w:rsidR="00350912" w:rsidRPr="00AD28AD">
        <w:rPr>
          <w:rFonts w:cs="Arial"/>
        </w:rPr>
        <w:t>, such a</w:t>
      </w:r>
      <w:r w:rsidR="00807C06" w:rsidRPr="00AD28AD">
        <w:rPr>
          <w:rFonts w:cs="Arial"/>
        </w:rPr>
        <w:t>s</w:t>
      </w:r>
      <w:r w:rsidR="00807C06" w:rsidRPr="00AD28AD">
        <w:t xml:space="preserve"> hyperglycemia, hypertension, high blood pressure</w:t>
      </w:r>
      <w:r w:rsidR="00D35BB5" w:rsidRPr="00AD28AD">
        <w:t xml:space="preserve">, and high blood glucose </w:t>
      </w:r>
      <w:proofErr w:type="spellStart"/>
      <w:r w:rsidR="00D35BB5" w:rsidRPr="00AD28AD">
        <w:t>leve</w:t>
      </w:r>
      <w:proofErr w:type="spellEnd"/>
      <w:r w:rsidR="00D35BB5" w:rsidRPr="00AD28AD">
        <w:t>,</w:t>
      </w:r>
      <w:r w:rsidRPr="00AD28AD">
        <w:rPr>
          <w:rFonts w:cs="Arial"/>
        </w:rPr>
        <w:t xml:space="preserve"> affect the potential risk of dementia incidence through complex and composite causal pathways either dependent</w:t>
      </w:r>
      <w:r w:rsidRPr="00AD28AD">
        <w:rPr>
          <w:rFonts w:cs="Arial"/>
        </w:rPr>
        <w:fldChar w:fldCharType="begin"/>
      </w:r>
      <w:r w:rsidR="005F6773" w:rsidRPr="00AD28AD">
        <w:rPr>
          <w:rFonts w:cs="Arial"/>
        </w:rPr>
        <w:instrText xml:space="preserve"> ADDIN ZOTERO_ITEM CSL_CITATION {"citationID":"hlRoxpvh","properties":{"formattedCitation":"\\super 2\\nosupersub{}","plainCitation":"2","noteIndex":0},"citationItems":[{"id":6459,"uris":["http://zotero.org/users/5817/items/MRM8PUJ5"],"itemData":{"id":6459,"type":"article-journal","abstract":"Alzheimer’s disease (AD) is a multifactorial neurodegenerative disorder. Cardiometabolic and genetic risk factors play an important role in the trajectory of AD. Cardiometabolic risk factors including diabetes, mid-life obesity, mid-life hypertension and elevated cholesterol have been linked with cognitive decline in AD subjects. These potential risk factors associated with cerebral metabolic changes which fuel AD pathogenesis have been suggested to be the reason for the disappointing clinical trial results. In appreciation of the risks involved, using search engines such as PubMed, Scopus, MEDLINE and Google Scholar, a relevant literature search on cardiometabolic and genetic risk factors in AD was conducted. We discuss the role of genetic as well as established cardiovascular risk factors in the neuropathology of AD. Moreover, we show new evidence of genetic interaction between several genes potentially involved in different pathways related to both neurodegenerative process and cardiovascular damage.","container-title":"Ageing Research Reviews","DOI":"10.1016/j.arr.2022.101723","ISSN":"1568-1637","journalAbbreviation":"Ageing Research Reviews","language":"en","page":"101723","source":"ScienceDirect","title":"Influence of genetic and cardiometabolic risk factors in Alzheimer’s disease","volume":"81","author":[{"family":"Pasqualetti","given":"Giuseppe"},{"family":"Thayanandan","given":"Tony"},{"family":"Edison","given":"Paul"}],"issued":{"date-parts":[["2022",11,1]]},"citation-key":"pasqualettiInfluenceGeneticCardiometabolic2022"}}],"schema":"https://github.com/citation-style-language/schema/raw/master/csl-citation.json"} </w:instrText>
      </w:r>
      <w:r w:rsidRPr="00AD28AD">
        <w:rPr>
          <w:rFonts w:cs="Arial"/>
        </w:rPr>
        <w:fldChar w:fldCharType="separate"/>
      </w:r>
      <w:r w:rsidRPr="00AD28AD">
        <w:rPr>
          <w:rFonts w:cs="Arial"/>
          <w:szCs w:val="24"/>
          <w:vertAlign w:val="superscript"/>
        </w:rPr>
        <w:t>2</w:t>
      </w:r>
      <w:r w:rsidRPr="00AD28AD">
        <w:rPr>
          <w:rFonts w:cs="Arial"/>
        </w:rPr>
        <w:fldChar w:fldCharType="end"/>
      </w:r>
      <w:r w:rsidRPr="00AD28AD">
        <w:rPr>
          <w:rFonts w:cs="Arial"/>
        </w:rPr>
        <w:t xml:space="preserve"> or independent</w:t>
      </w:r>
      <w:r w:rsidRPr="00AD28AD">
        <w:rPr>
          <w:rFonts w:cs="Arial"/>
        </w:rPr>
        <w:fldChar w:fldCharType="begin"/>
      </w:r>
      <w:r w:rsidR="005F6773" w:rsidRPr="00AD28AD">
        <w:rPr>
          <w:rFonts w:cs="Arial"/>
        </w:rPr>
        <w:instrText xml:space="preserve"> ADDIN ZOTERO_ITEM CSL_CITATION {"citationID":"wCsw5LTZ","properties":{"formattedCitation":"\\super 3\\nosupersub{}","plainCitation":"3","noteIndex":0},"citationItems":[{"id":6486,"uris":["http://zotero.org/users/5817/items/9RCPIHPG"],"itemData":{"id":6486,"type":"article-journal","container-title":"The Lancet Healthy Longevity","DOI":"10.1016/S2666-7568(22)00117-9","ISSN":"2666-7568","issue":"6","journalAbbreviation":"The Lancet Healthy Longevity","language":"English","note":"publisher: Elsevier\nPMCID: PMC9184258\nPMID: 35711612","page":"e428-e436","source":"www.thelancet.com","title":"Cardiometabolic multimorbidity, genetic risk, and dementia: a prospective cohort study","title-short":"Cardiometabolic multimorbidity, genetic risk, and dementia","volume":"3","author":[{"family":"Tai","given":"Xin You"},{"family":"Veldsman","given":"Michele"},{"family":"Lyall","given":"Donald M."},{"family":"Littlejohns","given":"Thomas J."},{"family":"Langa","given":"Kenneth M."},{"family":"Husain","given":"Masud"},{"family":"Ranson","given":"Janice"},{"family":"Llewellyn","given":"David J."}],"issued":{"date-parts":[["2022",6,1]]},"citation-key":"taiCardiometabolicMultimorbidityGenetic2022"}}],"schema":"https://github.com/citation-style-language/schema/raw/master/csl-citation.json"} </w:instrText>
      </w:r>
      <w:r w:rsidRPr="00AD28AD">
        <w:rPr>
          <w:rFonts w:cs="Arial"/>
        </w:rPr>
        <w:fldChar w:fldCharType="separate"/>
      </w:r>
      <w:r w:rsidRPr="00AD28AD">
        <w:rPr>
          <w:rFonts w:cs="Arial"/>
          <w:szCs w:val="24"/>
          <w:vertAlign w:val="superscript"/>
        </w:rPr>
        <w:t>3</w:t>
      </w:r>
      <w:r w:rsidRPr="00AD28AD">
        <w:rPr>
          <w:rFonts w:cs="Arial"/>
        </w:rPr>
        <w:fldChar w:fldCharType="end"/>
      </w:r>
      <w:r w:rsidRPr="00AD28AD">
        <w:rPr>
          <w:rFonts w:cs="Arial"/>
        </w:rPr>
        <w:t xml:space="preserve"> of genetic risk factors. The proposed project aims to use data-driven approaches to (</w:t>
      </w:r>
      <w:proofErr w:type="spellStart"/>
      <w:r w:rsidRPr="00AD28AD">
        <w:rPr>
          <w:rFonts w:cs="Arial"/>
        </w:rPr>
        <w:t>i</w:t>
      </w:r>
      <w:proofErr w:type="spellEnd"/>
      <w:r w:rsidRPr="00AD28AD">
        <w:rPr>
          <w:rFonts w:cs="Arial"/>
        </w:rPr>
        <w:t xml:space="preserve">) investigate the multi-faceted cardiometabolic contributions towards the heterogeneity of AD pathophysiological </w:t>
      </w:r>
      <w:r w:rsidR="005E30E6" w:rsidRPr="00AD28AD">
        <w:rPr>
          <w:rFonts w:cs="Arial"/>
        </w:rPr>
        <w:t>patterns</w:t>
      </w:r>
      <w:r w:rsidR="006D4BC7" w:rsidRPr="00AD28AD">
        <w:rPr>
          <w:rFonts w:cs="Arial"/>
        </w:rPr>
        <w:t xml:space="preserve"> in the brain</w:t>
      </w:r>
      <w:r w:rsidRPr="00AD28AD">
        <w:rPr>
          <w:rFonts w:cs="Arial"/>
        </w:rPr>
        <w:t xml:space="preserve">; and (ii) </w:t>
      </w:r>
      <w:r w:rsidRPr="00AD28AD">
        <w:t xml:space="preserve">construct joint </w:t>
      </w:r>
      <w:proofErr w:type="spellStart"/>
      <w:r w:rsidRPr="00AD28AD">
        <w:t>radiogenomic</w:t>
      </w:r>
      <w:proofErr w:type="spellEnd"/>
      <w:r w:rsidRPr="00AD28AD">
        <w:t xml:space="preserve"> and cardiometabolic patterns associated with Alzheimer</w:t>
      </w:r>
      <w:r w:rsidR="007F1EBC">
        <w:t>'</w:t>
      </w:r>
      <w:r w:rsidRPr="00AD28AD">
        <w:t>s Dementia etiology.</w:t>
      </w:r>
    </w:p>
    <w:p w14:paraId="4CFCD9BB" w14:textId="3A73F383" w:rsidR="00B93A2A" w:rsidRPr="00AD28AD" w:rsidRDefault="00B93A2A" w:rsidP="00B93A2A">
      <w:pPr>
        <w:spacing w:line="240" w:lineRule="auto"/>
        <w:ind w:firstLine="0"/>
        <w:rPr>
          <w:rFonts w:cs="Arial"/>
        </w:rPr>
      </w:pPr>
      <w:r w:rsidRPr="00AD28AD">
        <w:t>Metabolism is crucial for brain function and health</w:t>
      </w:r>
      <w:r w:rsidRPr="00AD28AD">
        <w:fldChar w:fldCharType="begin"/>
      </w:r>
      <w:r w:rsidR="005F6773" w:rsidRPr="00AD28AD">
        <w:instrText xml:space="preserve"> ADDIN ZOTERO_ITEM CSL_CITATION {"citationID":"mNhEg0L4","properties":{"formattedCitation":"\\super 4\\nosupersub{}","plainCitation":"4","noteIndex":0},"citationItems":[{"id":6316,"uris":["http://zotero.org/users/5817/items/RUCCGPQG"],"itemData":{"id":6316,"type":"article-journal","abstract":"In recent years a rapidly increasing number of studies has focused on the relationship between dementia and metabolic disorders such as diabetes, obesity, hypertension, and dyslipidemia. Etiological heterogeneity and comorbidity pose challenges for determining relationships among metabolic disorders. The independent and interactive effects of brain vascular injury and classic pathological agents such as β-amyloid have also proved difficult to distinguish in human patients, blurring the lines between Alzheimer disease and vascular dementia. This review highlights recent work aimed at identifying convergent mechanisms such as insulin resistance that may underlie comorbid metabolic disorders and thereby increase dementia risk. Identification of such convergent factors will not only provide important insight into the causes and interdependencies of late-life dementias but will also inspire novel strategies for treating and preventing these disorders.Arch Neurol. 2009;66(3):300-305--&gt;","container-title":"Archives of Neurology","DOI":"10.1001/archneurol.2009.27","ISSN":"0003-9942","issue":"3","journalAbbreviation":"Archives of Neurology","note":"PMCID: PMC2717716\nPMID: 19273747","page":"300-305","source":"Silverchair","title":"The Role of Metabolic Disorders in Alzheimer Disease and Vascular Dementia: Two Roads Converged","title-short":"The Role of Metabolic Disorders in Alzheimer Disease and Vascular Dementia","volume":"66","author":[{"family":"Craft","given":"Suzanne"}],"issued":{"date-parts":[["2009",3,1]]},"citation-key":"craftRoleMetabolicDisorders2009"}}],"schema":"https://github.com/citation-style-language/schema/raw/master/csl-citation.json"} </w:instrText>
      </w:r>
      <w:r w:rsidRPr="00AD28AD">
        <w:fldChar w:fldCharType="separate"/>
      </w:r>
      <w:r w:rsidRPr="00AD28AD">
        <w:rPr>
          <w:rFonts w:cs="Arial"/>
          <w:szCs w:val="24"/>
          <w:vertAlign w:val="superscript"/>
        </w:rPr>
        <w:t>4</w:t>
      </w:r>
      <w:r w:rsidRPr="00AD28AD">
        <w:fldChar w:fldCharType="end"/>
      </w:r>
      <w:r w:rsidRPr="00AD28AD">
        <w:t>. Metabolic disorders play vital roles in AD onset and</w:t>
      </w:r>
      <w:r w:rsidR="00D11AA3" w:rsidRPr="00AD28AD">
        <w:t xml:space="preserve"> </w:t>
      </w:r>
      <w:r w:rsidR="00D11AA3" w:rsidRPr="00AD28AD">
        <w:rPr>
          <w:rFonts w:hint="eastAsia"/>
        </w:rPr>
        <w:t>p</w:t>
      </w:r>
      <w:r w:rsidRPr="00AD28AD">
        <w:t>rogression</w:t>
      </w:r>
      <w:r w:rsidRPr="00AD28AD">
        <w:fldChar w:fldCharType="begin"/>
      </w:r>
      <w:r w:rsidR="005F6773" w:rsidRPr="00AD28AD">
        <w:instrText xml:space="preserve"> ADDIN ZOTERO_ITEM CSL_CITATION {"citationID":"pDLGWnHJ","properties":{"formattedCitation":"\\super 5\\nosupersub{}","plainCitation":"5","noteIndex":0},"citationItems":[{"id":6622,"uris":["http://zotero.org/users/5817/items/HNLUEIYL"],"itemData":{"id":6622,"type":"article-journal","abstract":"Alzheimer's disease (AD) is a degenerative brain disease and the most common cause of dementia. AD is characterized by the extracellular amyloid beta (Aβ) plaques and intraneuronal deposits of neurofibrillary tangles (NFTs). Recently, as aging has become a familiar phenomenon around the world, patients with AD are increasing in number. Thus, many researchers are working toward finding effective therapeutics for AD focused on Aβ hypothesis, although there has been no success yet. In this review paper, we suggest that AD is a metabolic disease and that we should focus on metabolites that are affected by metabolic alterations to find effective therapeutics for AD. Aging is associated with not only AD but also obesity and type 2 diabetes (T2DM). AD, obesity, and T2DM share demographic profiles, risk factors, and clinical and biochemical features in common. Considering AD as a kind of metabolic disease, we suggest insulin, adiponectin, and antioxidants as mechanistic links among these diseases and targets for AD therapeutics. Patients with AD show reduced insulin signal transductions in the brain, and intranasal injection of insulin has been found to have an effect on AD treatment. In addition, adiponectin is decreased in the patients with obesity and T2DM. This reduction induces metabolic dysfunction both in the body and the brain, leading to AD pathogenesis. Oxidative stress is known to be induced by Aβ and NFTs, and we suggest that oxidative stress caused by metabolic alterations in the body induce brain metabolic alterations, resulting in AD.","container-title":"Yonsei Medical Journal","DOI":"10.3349/ymj.2017.58.3.479","ISSN":"0513-5796","issue":"3","journalAbbreviation":"Yonsei Med J","note":"PMID: 28332351\nPMCID: PMC5368131","page":"479-488","source":"PubMed Central","title":"Metabolism-Centric Overview of the Pathogenesis of Alzheimer's Disease","volume":"58","author":[{"family":"Kang","given":"Somang"},{"family":"Lee","given":"Yong-ho"},{"family":"Lee","given":"Jong Eun"}],"issued":{"date-parts":[["2017",5,1]]},"citation-key":"kangMetabolismCentricOverviewPathogenesis2017"}}],"schema":"https://github.com/citation-style-language/schema/raw/master/csl-citation.json"} </w:instrText>
      </w:r>
      <w:r w:rsidRPr="00AD28AD">
        <w:fldChar w:fldCharType="separate"/>
      </w:r>
      <w:r w:rsidRPr="00AD28AD">
        <w:rPr>
          <w:rFonts w:cs="Arial"/>
          <w:szCs w:val="24"/>
          <w:vertAlign w:val="superscript"/>
        </w:rPr>
        <w:t>5</w:t>
      </w:r>
      <w:r w:rsidRPr="00AD28AD">
        <w:fldChar w:fldCharType="end"/>
      </w:r>
      <w:r w:rsidRPr="00AD28AD">
        <w:t>, affecting brain insulin resistance</w:t>
      </w:r>
      <w:r w:rsidRPr="00AD28AD">
        <w:fldChar w:fldCharType="begin"/>
      </w:r>
      <w:r w:rsidR="005F6773" w:rsidRPr="00AD28AD">
        <w:instrText xml:space="preserve"> ADDIN ZOTERO_ITEM CSL_CITATION {"citationID":"RsQz1L9G","properties":{"formattedCitation":"\\super 4,6\\nosupersub{}","plainCitation":"4,6","noteIndex":0},"citationItems":[{"id":6316,"uris":["http://zotero.org/users/5817/items/RUCCGPQG"],"itemData":{"id":6316,"type":"article-journal","abstract":"In recent years a rapidly increasing number of studies has focused on the relationship between dementia and metabolic disorders such as diabetes, obesity, hypertension, and dyslipidemia. Etiological heterogeneity and comorbidity pose challenges for determining relationships among metabolic disorders. The independent and interactive effects of brain vascular injury and classic pathological agents such as β-amyloid have also proved difficult to distinguish in human patients, blurring the lines between Alzheimer disease and vascular dementia. This review highlights recent work aimed at identifying convergent mechanisms such as insulin resistance that may underlie comorbid metabolic disorders and thereby increase dementia risk. Identification of such convergent factors will not only provide important insight into the causes and interdependencies of late-life dementias but will also inspire novel strategies for treating and preventing these disorders.Arch Neurol. 2009;66(3):300-305--&gt;","container-title":"Archives of Neurology","DOI":"10.1001/archneurol.2009.27","ISSN":"0003-9942","issue":"3","journalAbbreviation":"Archives of Neurology","note":"PMCID: PMC2717716\nPMID: 19273747","page":"300-305","source":"Silverchair","title":"The Role of Metabolic Disorders in Alzheimer Disease and Vascular Dementia: Two Roads Converged","title-short":"The Role of Metabolic Disorders in Alzheimer Disease and Vascular Dementia","volume":"66","author":[{"family":"Craft","given":"Suzanne"}],"issued":{"date-parts":[["2009",3,1]]},"citation-key":"craftRoleMetabolicDisorders2009"}},{"id":6430,"uris":["http://zotero.org/users/5817/items/BNC2ZDV2"],"itemData":{"id":6430,"type":"article-journal","abstract":"Alzheimers disease [AD] is the most common cause of dementia in North America. Despite 30+ years of intense investigation, the field lacks consensus regarding the etiology and pathogenesis of sporadic AD, and therefore we still do not know the best strategies for treating and preventing this debilitating and costly disease. However, growing evidence supports the concept that AD is fundamentally a metabolic disease with substantial and progressive derangements in brain glucose utilization and responsiveness to insulin and insulin-like growth factor [IGF] stimulation. Moreover, AD is now recognized to be heterogeneous in nature, and not solely the end-product of aberrantly processed, misfolded, and aggregated oligomeric amyloid-beta peptides and hyperphosphorylated tau. Other factors, including impairments in energy metabolism, increased oxidative stress, inflammation, insulin and IGF resistance, and insulin/IGF deficiency in the brain should be incorporated into all equations used to develop diagnostic and therapeutic approaches to AD. Herein, the contributions of impaired insulin and IGF signaling to AD-associated neuronal loss, synaptic disconnection, tau hyperphosphorylation, amyloid-beta accumulation, and impaired energy metabolism are reviewed. In addition, we discuss current therapeutic strategies and suggest additional approaches based on the hypothesis that AD is principally a metabolic disease similar to diabetes mellitus. Ultimately, our ability to effectively detect, monitor, treat, and prevent AD will require more efficient, accurate and integrative diagnostic tools that utilize clinical, neuroimaging, biochemical, and molecular biomarker data. Finally, it is imperative that future therapeutic strategies for AD abandon the concept of uni-modal therapy in favor of multi-modal treatments that target distinct impairments at different levels within the brain insulin/IGF signaling cascades.","container-title":"Current Alzheimer Research","issue":"1","language":"en","page":"35-66","source":"www.eurekaselect.com","title":"Brain Insulin Resistance and Deficiency as Therapeutic Targets in Alzheimers Disease","volume":"9","author":[{"family":"Monte","given":"Suzanne M.","dropping-particle":"de la"}],"issued":{"date-parts":[["2012"]]},"citation-key":"monteBrainInsulinResistance2012"}}],"schema":"https://github.com/citation-style-language/schema/raw/master/csl-citation.json"} </w:instrText>
      </w:r>
      <w:r w:rsidRPr="00AD28AD">
        <w:fldChar w:fldCharType="separate"/>
      </w:r>
      <w:r w:rsidRPr="00AD28AD">
        <w:rPr>
          <w:rFonts w:cs="Arial"/>
          <w:szCs w:val="24"/>
          <w:vertAlign w:val="superscript"/>
        </w:rPr>
        <w:t>4,6</w:t>
      </w:r>
      <w:r w:rsidRPr="00AD28AD">
        <w:fldChar w:fldCharType="end"/>
      </w:r>
      <w:r w:rsidRPr="00AD28AD">
        <w:t>, cognitive function</w:t>
      </w:r>
      <w:r w:rsidRPr="00AD28AD">
        <w:fldChar w:fldCharType="begin"/>
      </w:r>
      <w:r w:rsidR="005F6773" w:rsidRPr="00AD28AD">
        <w:instrText xml:space="preserve"> ADDIN ZOTERO_ITEM CSL_CITATION {"citationID":"iwVon8t6","properties":{"formattedCitation":"\\super 7\\nosupersub{}","plainCitation":"7","noteIndex":0},"citationItems":[{"id":6490,"uris":["http://zotero.org/users/5817/items/BCXZPDXL"],"itemData":{"id":6490,"type":"article-journal","abstract":"Introduction Cardiometabolic diseases (CMDs) have been individually associated with adverse cognitive outcomes, but their combined effect has not been investigated. Methods A total of 2577 dementia-free participants 60 years of age or older were followed for 12 years to observe changes in cognitive function and to detect incident cognitive impairment, no dementia (CIND) and dementia. CMDs (including type 2 diabetes, heart disease, and stroke) were assessed at baseline through medical records and clinical examinations. Cardiometabolic multimorbidity was defined as the presence of two or more CMDs. Data were analyzed using multi-adjusted linear mixed-effects models, Cox regression, and Laplace regression. Results CMD multimorbidity was associated with cognitive decline, CIND (hazard ratio [HR] 1.73; 95% confidence interval CI 1.23 to 2.44), and its progression to dementia (HR 1.86; 95% CI 1.17 to 2.97). CMD multimorbidity accelerated the onset of CIND by 2.3 years and dementia by 1.8 years. Conclusions CMD multimorbidity accelerates cognitive decline and increases the risk of both CIND and its conversion to dementia. Highlights We explored the combined impact of cardiometabolic diseases (CMDs) on cognition. An increasing number of CMDs dose-dependently accelerated cognitive decline. CMD multimorbidity increased the risk of both cognitive impairment and dementia. Co-morbid CMDs could be ideal targets for interventions to protect cognitive health.","container-title":"Alzheimer's &amp; Dementia","DOI":"10.1002/alz.12708","ISSN":"1552-5279","issue":"n/a","language":"en","note":"_eprint: https://onlinelibrary.wiley.com/doi/pdf/10.1002/alz.12708","source":"Wiley Online Library","title":"Cardiometabolic multimorbidity accelerates cognitive decline and dementia progression","URL":"https://onlinelibrary.wiley.com/doi/abs/10.1002/alz.12708","volume":"n/a","author":[{"family":"Dove","given":"Abigail"},{"family":"Marseglia","given":"Anna"},{"family":"Shang","given":"Ying"},{"family":"Grande","given":"Giulia"},{"family":"Vetrano","given":"Davide Liborio"},{"family":"Laukka","given":"Erika J"},{"family":"Fratiglioni","given":"Laura"},{"family":"Xu","given":"Weili"}],"accessed":{"date-parts":[["2022",11,30]]},"citation-key":"doveCardiometabolicMultimorbidityAccelerates"}}],"schema":"https://github.com/citation-style-language/schema/raw/master/csl-citation.json"} </w:instrText>
      </w:r>
      <w:r w:rsidRPr="00AD28AD">
        <w:fldChar w:fldCharType="separate"/>
      </w:r>
      <w:r w:rsidRPr="00AD28AD">
        <w:rPr>
          <w:rFonts w:cs="Arial"/>
          <w:szCs w:val="24"/>
          <w:vertAlign w:val="superscript"/>
        </w:rPr>
        <w:t>7</w:t>
      </w:r>
      <w:r w:rsidRPr="00AD28AD">
        <w:fldChar w:fldCharType="end"/>
      </w:r>
      <w:r w:rsidRPr="00AD28AD">
        <w:t>, cerebral vascular abnormalities</w:t>
      </w:r>
      <w:r w:rsidRPr="00AD28AD">
        <w:fldChar w:fldCharType="begin"/>
      </w:r>
      <w:r w:rsidR="005F6773" w:rsidRPr="00AD28AD">
        <w:instrText xml:space="preserve"> ADDIN ZOTERO_ITEM CSL_CITATION {"citationID":"VbWCYsPy","properties":{"formattedCitation":"\\super 4,8\\nosupersub{}","plainCitation":"4,8","noteIndex":0},"citationItems":[{"id":6316,"uris":["http://zotero.org/users/5817/items/RUCCGPQG"],"itemData":{"id":6316,"type":"article-journal","abstract":"In recent years a rapidly increasing number of studies has focused on the relationship between dementia and metabolic disorders such as diabetes, obesity, hypertension, and dyslipidemia. Etiological heterogeneity and comorbidity pose challenges for determining relationships among metabolic disorders. The independent and interactive effects of brain vascular injury and classic pathological agents such as β-amyloid have also proved difficult to distinguish in human patients, blurring the lines between Alzheimer disease and vascular dementia. This review highlights recent work aimed at identifying convergent mechanisms such as insulin resistance that may underlie comorbid metabolic disorders and thereby increase dementia risk. Identification of such convergent factors will not only provide important insight into the causes and interdependencies of late-life dementias but will also inspire novel strategies for treating and preventing these disorders.Arch Neurol. 2009;66(3):300-305--&gt;","container-title":"Archives of Neurology","DOI":"10.1001/archneurol.2009.27","ISSN":"0003-9942","issue":"3","journalAbbreviation":"Archives of Neurology","note":"PMCID: PMC2717716\nPMID: 19273747","page":"300-305","source":"Silverchair","title":"The Role of Metabolic Disorders in Alzheimer Disease and Vascular Dementia: Two Roads Converged","title-short":"The Role of Metabolic Disorders in Alzheimer Disease and Vascular Dementia","volume":"66","author":[{"family":"Craft","given":"Suzanne"}],"issued":{"date-parts":[["2009",3,1]]},"citation-key":"craftRoleMetabolicDisorders2009"}},{"id":3984,"uris":["http://zotero.org/users/5817/items/NLHZDJL6"],"itemData":{"id":3984,"type":"article-journal","abstract":"Abstract Introduction The impact of prediabetes and diabetes on cognitive decline and the potential underlying mechanisms remain unclear. We investigated whether prediabetes and diabetes accelerate cognitive decline and brain aging, and the initial pathological changes linked to microvascu</w:instrText>
      </w:r>
      <w:r w:rsidR="005F6773" w:rsidRPr="00AD28AD">
        <w:rPr>
          <w:rFonts w:hint="eastAsia"/>
        </w:rPr>
        <w:instrText xml:space="preserve">lar processes. Methods Nine-year longitudinal data from the Swedish National Study on Aging and Care-Kungsholmen (n = 2746, age </w:instrText>
      </w:r>
      <w:r w:rsidR="005F6773" w:rsidRPr="00AD28AD">
        <w:rPr>
          <w:rFonts w:hint="eastAsia"/>
        </w:rPr>
        <w:instrText>≥</w:instrText>
      </w:r>
      <w:r w:rsidR="005F6773" w:rsidRPr="00AD28AD">
        <w:rPr>
          <w:rFonts w:hint="eastAsia"/>
        </w:rPr>
        <w:instrText>60 years) and the magnetic resonance imaging subsample (n = 455) were used. Cognitive function was assessed with Mini-Mental S</w:instrText>
      </w:r>
      <w:r w:rsidR="005F6773" w:rsidRPr="00AD28AD">
        <w:instrText xml:space="preserve">tate Examination. Brain magnetic resonance imaging markers included total brain tissue, white matter, gray matter, white matter hyperintensities, and hippocampal volumes. Results Compared with diabetes-free status, prediabetes and diabetes were independently associated with accelerated cognitive decline. Prediabetes was cross-sectionally associated with smaller total brain tissue volume (P &lt; .01), particularly smaller white matter volume. Diabetes was associated with larger white matter hyperintensities volume. Longitudinally, diabetes was associated with faster white matter hyperintensities accumulation. No associations between prediabetes or diabetes and hippocampal volume were found. Discussion Diabetes and prediabetes accelerate cognitive decline and might predict microvascular lesions among dementia-free older adults.","container-title":"Alzheimer's &amp; Dementia","DOI":"10.1016/j.jalz.2018.06.3060","ISSN":"1552-5260","issue":"1","note":"publisher: John Wiley &amp; Sons, Ltd","page":"25-33","source":"alz-journals-onlinelibrary-wiley-com.proxy.lib.sfu.ca (Atypon)","title":"Prediabetes and diabetes accelerate cognitive decline and predict microvascular lesions: A population-based cohort study","title-short":"Prediabetes and diabetes accelerate cognitive decline and predict microvascular lesions","volume":"15","author":[{"family":"Marseglia","given":"Anna"},{"family":"Fratiglioni","given":"Laura"},{"family":"Kalpouzos","given":"Grégoria"},{"family":"Wang","given":"Rui"},{"family":"Bäckman","given":"Lars"},{"family":"Xu","given":"Weili"}],"issued":{"date-parts":[["2019",1]]},"citation-key":"marsegliaPrediabetesDiabetesAccelerate2019"}}],"schema":"https://github.com/citation-style-language/schema/raw/master/csl-citation.json"} </w:instrText>
      </w:r>
      <w:r w:rsidRPr="00AD28AD">
        <w:fldChar w:fldCharType="separate"/>
      </w:r>
      <w:r w:rsidRPr="00AD28AD">
        <w:rPr>
          <w:rFonts w:cs="Arial"/>
          <w:szCs w:val="24"/>
          <w:vertAlign w:val="superscript"/>
        </w:rPr>
        <w:t>4,8</w:t>
      </w:r>
      <w:r w:rsidRPr="00AD28AD">
        <w:fldChar w:fldCharType="end"/>
      </w:r>
      <w:r w:rsidRPr="00AD28AD">
        <w:t>, neurodegeneration</w:t>
      </w:r>
      <w:r w:rsidRPr="00AD28AD">
        <w:fldChar w:fldCharType="begin"/>
      </w:r>
      <w:r w:rsidR="005F6773" w:rsidRPr="00AD28AD">
        <w:instrText xml:space="preserve"> ADDIN ZOTERO_ITEM CSL_CITATION {"citationID":"eDuzXB5l","properties":{"formattedCitation":"\\super 9\\nosupersub{}","plainCitation":"9","noteIndex":0},"citationItems":[{"id":6494,"uris":["http://zotero.org/users/5817/items/2AAPSPZM"],"itemData":{"id":6494,"type":"article-journal","abstract":"Cardiometabolic risk factors may be of key importance in the development of future brain diseases like dementia or depression. However, it remains unclear how these risk factors exactly affect the brain. Advanced MR imaging methods such as, diffusion weighted and functional MRI, can provide detailed insights into subtle brain changes, and potentially into early development of disease. In this narrative review, we summarize the available evidence on the associations of cardiometabolic risk factors with subtle changes in brain MRI measures. We found clear evidence that hyperglycemia, physical inactivity, central obesity, and hypertension are associated with both structural and functional brain alterations, while the role of dyslipidemia is far less clear. However, longitudinal evidence that assesses temporality of the associations with more advanced and thus more precise brain imaging methods is needed to improve our insights into the complex etiology of brain diseases.","container-title":"Neuroscience &amp; Biobehavioral Reviews","DOI":"10.1016/j.neubiorev.2020.04.001","ISSN":"0149-7634","journalAbbreviation":"Neuroscience &amp; Biobehavioral Reviews","language":"en","page":"308-320","source":"ScienceDirect","title":"Cardiometabolic determinants of early and advanced brain alterations: Insights from conventional and novel MRI techniques","title-short":"Cardiometabolic determinants of early and advanced brain alterations","volume":"115","author":[{"family":"Vergoossen","given":"Laura W. M."},{"family":"Jansen","given":"Jacobus F. A."},{"family":"Backes","given":"Walter H."},{"family":"Schram","given":"Miranda T."}],"issued":{"date-parts":[["2020",8,1]]},"citation-key":"vergoossenCardiometabolicDeterminantsEarly2020"}}],"schema":"https://github.com/citation-style-language/schema/raw/master/csl-citation.json"} </w:instrText>
      </w:r>
      <w:r w:rsidRPr="00AD28AD">
        <w:fldChar w:fldCharType="separate"/>
      </w:r>
      <w:r w:rsidRPr="00AD28AD">
        <w:rPr>
          <w:rFonts w:cs="Arial"/>
          <w:szCs w:val="24"/>
          <w:vertAlign w:val="superscript"/>
        </w:rPr>
        <w:t>9</w:t>
      </w:r>
      <w:r w:rsidRPr="00AD28AD">
        <w:fldChar w:fldCharType="end"/>
      </w:r>
      <w:r w:rsidRPr="00AD28AD">
        <w:t>, as well as amyloid accumulation</w:t>
      </w:r>
      <w:r w:rsidRPr="00AD28AD">
        <w:fldChar w:fldCharType="begin"/>
      </w:r>
      <w:r w:rsidR="005F6773" w:rsidRPr="00AD28AD">
        <w:instrText xml:space="preserve"> ADDIN ZOTERO_ITEM CSL_CITATION {"citationID":"gM235dHH","properties":{"formattedCitation":"\\super 10\\nosupersub{}","plainCitation":"10","noteIndex":0},"citationItems":[{"id":6620,"uris":["http://zotero.org/users/5817/items/XRF4VEHZ"],"itemData":{"id":6620,"type":"article-journal","abstract":"Background and Objective This was a multicenter study aimed at investigating the characteristics of cognitive decline, neuropsychiatric symptoms, and brain imaging in individuals with subjective cognitive decline (SCD) and subtle cognitive decline (pre–mild cognitive impairment [pre–MCI]).\nMethods Data were obtained from the Network-AD project (NET-2011-02346784). The included participants underwent baseline cognitive and neurobehavioral evaluation, FDG-PET, and amyloid PET. We used principal component analysis (PCA) to identify independent neuropsychological and neuropsychiatric dimensions and their association with brain metabolism.\nResults A total of 105 participants (SCD = 49, pre–MCI = 56) were included. FDG-PET was normal in 45% of participants and revealed brain hypometabolism in 55%, with a frontal-like pattern as the most frequent finding (28%). Neuropsychiatric symptoms emerging from the Neuropsychiatric Inventory and the Starkstein Apathy Scale were highly prevalent in the whole sample (78%). An abnormal amyloid load was detected in the 18% of the participants who underwent amyloid PET (n = 60). PCA resulted in 3 neuropsychological factors: (1) executive/visuomotor, correlating with hypometabolism in frontal and occipital cortices and basal ganglia; (2) memory, correlating with hypometabolism in temporoparietal regions; and (3) visuospatial/constructional, correlating with hypometabolism in frontoparietal cortices. Two factors emerged from the neuropsychiatric PCA: (1) affective, correlating with hypometabolism in orbitofrontal and cingulate cortex and insula; (2) hyperactive/psychotic, correlating with hypometabolism in frontal, temporal, and parietal regions.\nDiscussion FDG-PET evidence suggests either normal brain function or different patterns of brain hypometabolism in SCD and pre–MCI. These results indicate that SCD and pre–MCI represent heterogeneous populations. Different neuropsychological and neuropsychiatric profiles emerged, which correlated with neuronal dysfunction in specific brain regions. Long-term follow-up studies are needed to assess the risk of progression to dementia in these conditions.","container-title":"Neurology","DOI":"10.1212/WNL.0000000000200351","ISSN":"0028-3878, 1526-632X","issue":"3","language":"en","license":"© 2022 American Academy of Neurology","note":"publisher: Wolters Kluwer Health, Inc. on behalf of the American Academy of Neurology\nsection: Research Article\nPMID: 35487700\nPMCID: PMC9302934","page":"e258-e269","source":"n.neurology.org","title":"Brain Metabolism and Amyloid Load in Individuals With Subjective Cognitive Decline or Pre–Mild Cognitive Impairment","volume":"99","author":[{"family":"Tondo","given":"Giacomo"},{"family":"Boccalini","given":"Cecilia"},{"family":"Vanoli","given":"Emilia Giovanna"},{"family":"Presotto","given":"Luca"},{"family":"Muscio","given":"Cristina"},{"family":"Ciullo","given":"Valentina"},{"family":"Banaj","given":"Nerisa"},{"family":"Piras","given":"Federica"},{"family":"Filippini","given":"Graziella"},{"family":"Tiraboschi","given":"Pietro"},{"family":"Tagliavini","given":"Fabrizio"},{"family":"Frisoni","given":"Giovanni Battista"},{"family":"Cappa","given":"Stefano F."},{"family":"Spalletta","given":"Gianfranco"},{"family":"Perani","given":"Daniela"},{"family":"Project","given":"on behalf of the Network-AD"}],"issued":{"date-parts":[["2022",7,19]]},"citation-key":"tondoBrainMetabolismAmyloid2022"}}],"schema":"https://github.com/citation-style-language/schema/raw/master/csl-citation.json"} </w:instrText>
      </w:r>
      <w:r w:rsidRPr="00AD28AD">
        <w:fldChar w:fldCharType="separate"/>
      </w:r>
      <w:r w:rsidRPr="00AD28AD">
        <w:rPr>
          <w:rFonts w:cs="Arial"/>
          <w:szCs w:val="24"/>
          <w:vertAlign w:val="superscript"/>
        </w:rPr>
        <w:t>10</w:t>
      </w:r>
      <w:r w:rsidRPr="00AD28AD">
        <w:fldChar w:fldCharType="end"/>
      </w:r>
      <w:r w:rsidRPr="00AD28AD">
        <w:t>. Moreover, cardiometabolic factors are modifiable risk factors, possessing great potential for clinical interventions to reduce dementia risk</w:t>
      </w:r>
      <w:r w:rsidRPr="00AD28AD">
        <w:rPr>
          <w:rFonts w:cs="Arial"/>
        </w:rPr>
        <w:t xml:space="preserve">. </w:t>
      </w:r>
      <w:r w:rsidRPr="00AD28AD">
        <w:rPr>
          <w:rFonts w:cs="Arial" w:hint="eastAsia"/>
        </w:rPr>
        <w:t>However</w:t>
      </w:r>
      <w:r w:rsidRPr="00AD28AD">
        <w:rPr>
          <w:rFonts w:cs="Arial"/>
        </w:rPr>
        <w:t xml:space="preserve">, </w:t>
      </w:r>
      <w:r w:rsidRPr="00AD28AD">
        <w:rPr>
          <w:rFonts w:cs="Arial"/>
          <w:b/>
          <w:bCs/>
        </w:rPr>
        <w:t xml:space="preserve">both cardiometabolic diseases and AD are multi-faceted and have </w:t>
      </w:r>
      <w:del w:id="0" w:author="Byron C Jaeger" w:date="2022-12-12T09:39:00Z">
        <w:r w:rsidRPr="00AD28AD" w:rsidDel="0015420A">
          <w:rPr>
            <w:rFonts w:cs="Arial"/>
            <w:b/>
            <w:bCs/>
          </w:rPr>
          <w:delText>potential</w:delText>
        </w:r>
        <w:r w:rsidR="00C0785E" w:rsidDel="0015420A">
          <w:rPr>
            <w:rFonts w:cs="Arial"/>
            <w:b/>
            <w:bCs/>
          </w:rPr>
          <w:delText>ly</w:delText>
        </w:r>
        <w:r w:rsidRPr="00AD28AD" w:rsidDel="0015420A">
          <w:rPr>
            <w:rFonts w:cs="Arial"/>
            <w:b/>
            <w:bCs/>
          </w:rPr>
          <w:delText xml:space="preserve"> associated </w:delText>
        </w:r>
      </w:del>
      <w:r w:rsidRPr="00AD28AD">
        <w:rPr>
          <w:rFonts w:cs="Arial"/>
          <w:b/>
          <w:bCs/>
        </w:rPr>
        <w:t xml:space="preserve">heterogeneous </w:t>
      </w:r>
      <w:commentRangeStart w:id="1"/>
      <w:r w:rsidRPr="00AD28AD">
        <w:rPr>
          <w:rFonts w:cs="Arial"/>
          <w:b/>
          <w:bCs/>
        </w:rPr>
        <w:t>phenotypes</w:t>
      </w:r>
      <w:commentRangeEnd w:id="1"/>
      <w:r w:rsidR="0015420A">
        <w:rPr>
          <w:rStyle w:val="CommentReference"/>
        </w:rPr>
        <w:commentReference w:id="1"/>
      </w:r>
      <w:r w:rsidRPr="00AD28AD">
        <w:rPr>
          <w:rFonts w:cs="Arial"/>
          <w:b/>
          <w:bCs/>
        </w:rPr>
        <w:fldChar w:fldCharType="begin"/>
      </w:r>
      <w:r w:rsidR="005F6773" w:rsidRPr="00AD28AD">
        <w:rPr>
          <w:rFonts w:cs="Arial"/>
          <w:b/>
          <w:bCs/>
        </w:rPr>
        <w:instrText xml:space="preserve"> ADDIN ZOTERO_ITEM CSL_CITATION {"citationID":"r4NPfTF9","properties":{"formattedCitation":"\\super 11\\nosupersub{}","plainCitation":"11","noteIndex":0},"citationItems":[{"id":6221,"uris":["http://zotero.org/users/5817/items/6YK62YM6"],"itemData":{"id":6221,"type":"article-journal","abstract":"Type 2 diabetes has been associated with high dementia risk. However, the links to different dementia subtypes is unclear. We examined to what extent type 2 diabetes is associated with dementia subtypes and whether such associations differed by glycemic control.We used data from the Swedish National Diabetes Register and included 378,299 patients with type 2 diabetes and 1,886,022 control subjects matched for age, sex, and county randomly selected from the Swedish Total Population Register. The outcomes were incidence of Alzheimer disease, vascular dementia, and nonvascular dementia. The association of type 2 diabetes with dementia was stratified by baseline glycated hemoglobin (HbA1c) in patients with type 2 diabetes only. Cox regression was used to study the excess risk of outcomes.Over the follow-up (median 6.8 years), dementia developed in 11,508 (3.0%) patients with type 2 diabetes and 52,244 (2.7%) control subjects. The strongest association was observed for vascular dementia, with patients with type 2 diabetes compared with control subjects having a hazard ratio [HR] of 1.34 (95% CI 1.28, 1.41). The association of type 2 diabetes with nonvascular dementia was more modest (HR 1.10 [95% CI 1.07, 1.13]). However, risk for Alzheimer disease was lower in patients with type 2 diabetes than in control subjects (HR 0.94 [95% CI 0.90, 0.99]). When the analyses were stratified by circulating concentrations of HbA1c, a dose-response association was observed.The association of type 2 diabetes with dementia differs by subtypes of dementia. The strongest detrimental association is observed for vascular dementia. Moreover, patients with type 2 diabetes with poor glycemic control have an increased risk of developing vascular and nonvascular dementia.","container-title":"Diabetes Care","DOI":"10.2337/dc21-0601","ISSN":"0149-5992","issue":"3","journalAbbreviation":"Diabetes Care","page":"634-641","source":"Silverchair","title":"Type 2 Diabetes, Glycemic Control, and Their Association With Dementia and Its Major Subtypes: Findings From the Swedish National Diabetes Register","title-short":"Type 2 Diabetes, Glycemic Control, and Their Association With Dementia and Its Major Subtypes","volume":"45","author":[{"family":"Celis-Morales","given":"Carlos A."},{"family":"Franzén","given":"Stefan"},{"family":"Eeg-Olofsson","given":"Katarina"},{"family":"Nauclér","given":"Emma"},{"family":"Svensson","given":"Ann-Marie"},{"family":"Gudbjornsdottir","given":"Soffia"},{"family":"Eliasson","given":"Bjorn"},{"family":"Sattar","given":"Naveed"}],"issued":{"date-parts":[["2022",1,25]]},"citation-key":"celis-moralesTypeDiabetesGlycemic2022"}}],"schema":"https://github.com/citation-style-language/schema/raw/master/csl-citation.json"} </w:instrText>
      </w:r>
      <w:r w:rsidRPr="00AD28AD">
        <w:rPr>
          <w:rFonts w:cs="Arial"/>
          <w:b/>
          <w:bCs/>
        </w:rPr>
        <w:fldChar w:fldCharType="separate"/>
      </w:r>
      <w:r w:rsidRPr="00AD28AD">
        <w:rPr>
          <w:rFonts w:cs="Arial"/>
          <w:szCs w:val="24"/>
          <w:vertAlign w:val="superscript"/>
        </w:rPr>
        <w:t>11</w:t>
      </w:r>
      <w:r w:rsidRPr="00AD28AD">
        <w:rPr>
          <w:rFonts w:cs="Arial"/>
          <w:b/>
          <w:bCs/>
        </w:rPr>
        <w:fldChar w:fldCharType="end"/>
      </w:r>
      <w:r w:rsidRPr="00AD28AD">
        <w:rPr>
          <w:rFonts w:cs="Arial"/>
        </w:rPr>
        <w:t xml:space="preserve">, with each </w:t>
      </w:r>
      <w:del w:id="2" w:author="Byron C Jaeger" w:date="2022-12-12T09:39:00Z">
        <w:r w:rsidRPr="00AD28AD" w:rsidDel="0015420A">
          <w:rPr>
            <w:rFonts w:cs="Arial"/>
          </w:rPr>
          <w:delText xml:space="preserve">subtype </w:delText>
        </w:r>
      </w:del>
      <w:ins w:id="3" w:author="Byron C Jaeger" w:date="2022-12-12T09:39:00Z">
        <w:r w:rsidR="0015420A">
          <w:rPr>
            <w:rFonts w:cs="Arial"/>
          </w:rPr>
          <w:t>phenotype</w:t>
        </w:r>
        <w:r w:rsidR="0015420A" w:rsidRPr="00AD28AD">
          <w:rPr>
            <w:rFonts w:cs="Arial"/>
          </w:rPr>
          <w:t xml:space="preserve"> </w:t>
        </w:r>
      </w:ins>
      <w:r w:rsidRPr="00AD28AD">
        <w:rPr>
          <w:rFonts w:cs="Arial"/>
        </w:rPr>
        <w:t>correspond</w:t>
      </w:r>
      <w:r w:rsidR="003D74AC">
        <w:rPr>
          <w:rFonts w:cs="Arial"/>
        </w:rPr>
        <w:t>ing</w:t>
      </w:r>
      <w:r w:rsidRPr="00AD28AD">
        <w:rPr>
          <w:rFonts w:cs="Arial"/>
        </w:rPr>
        <w:t xml:space="preserve"> to distinctive clinical conditions and/or genetic risk factors</w:t>
      </w:r>
      <w:r w:rsidRPr="00AD28AD">
        <w:rPr>
          <w:rFonts w:cs="Arial"/>
        </w:rPr>
        <w:fldChar w:fldCharType="begin"/>
      </w:r>
      <w:r w:rsidR="005F6773" w:rsidRPr="00AD28AD">
        <w:rPr>
          <w:rFonts w:cs="Arial"/>
        </w:rPr>
        <w:instrText xml:space="preserve"> ADDIN ZOTERO_ITEM CSL_CITATION {"citationID":"y2EFOO8A","properties":{"formattedCitation":"\\super 12\\uc0\\u8211{}14\\nosupersub{}","plainCitation":"12–14","noteIndex":0},"citationItems":[{"id":6002,"uris":["http://zotero.org/users/5817/items/NL5XXKLQ"],"itemData":{"id":6002,"type":"article-journal","abstract":"The presentation and underlying pathophysiology of type 2 diabetes (T2D) is complex and heterogeneous. Recent studies attempted to stratify T2D into distinct subgroups using data-driven approaches, but their clinical utility may be limited if categorical representations of complex phenotypes are suboptimal. We apply a soft-clustering (archetype) method to characterize newly diagnosed T2D based on 32 clinical variables. We assign quantitative clustering scores for individuals and investigate the associations with glycemic deterioration, genetic risk scores, circulating omics biomarkers, and phenotypic stability over 36 months. Four archetype profiles represent dysfunction patterns across combinations of T2D etiological processes and correlate with multiple circulating biomarkers. One archetype associated with obesity, insulin resistance, dyslipidemia, and impaired β cell glucose sensitivity corresponds with the fastest disease progression and highest demand for anti-diabetic treatment. We demonstrate that clinical heterogeneity in T2D can be mapped to heterogeneity in individual etiological processes, providing a potential route to personalized treatments.","container-title":"Cell Reports Medicine","DOI":"10.1016/j.xcrm.2021.100477","ISSN":"2666-3791","issue":"1","journalAbbreviation":"Cell Reports Medicine","language":"en","note":"PMCID: PMC8784706\nPMID: 35106505","page":"100477","source":"ScienceDirect","title":"Four groups of type 2 diabetes contribute to the etiological and clinical heterogeneity in newly diagnosed individuals: An IMI DIRECT study","title-short":"Four groups of type 2 diabetes contribute to the etiological and clinical heterogeneity in newly diagnosed individuals","volume":"3","author":[{"family":"Wesolowska-Andersen","given":"Agata"},{"family":"Brorsson","given":"Caroline A."},{"family":"Bizzotto","given":"Roberto"},{"family":"Mari","given":"Andrea"},{"family":"Tura","given":"Andrea"},{"family":"Koivula","given":"Robert"},{"family":"Mahajan","given":"Anubha"},{"family":"Vinuela","given":"Ana"},{"family":"Tajes","given":"Juan Fernandez"},{"family":"Sharma","given":"Sapna"},{"family":"Haid","given":"Mark"},{"family":"Prehn","given":"Cornelia"},{"family":"Artati","given":"Anna"},{"family":"Hong","given":"Mun-Gwan"},{"family":"Musholt","given":"Petra B."},{"family":"Kurbasic","given":"Azra"},{"family":"De Masi","given":"Federico"},{"family":"Tsirigos","given":"Kostas"},{"family":"Pedersen","given":"Helle Krogh"},{"family":"Gudmundsdottir","given":"Valborg"},{"family":"Thomas","given":"Cecilia Engel"},{"family":"Banasik","given":"Karina"},{"family":"Jennison","given":"Chrisopher"},{"family":"Jones","given":"Angus"},{"family":"Kennedy","given":"Gwen"},{"family":"Bell","given":"Jimmy"},{"family":"Thomas","given":"Louise"},{"family":"Frost","given":"Gary"},{"family":"Thomsen","given":"Henrik"},{"family":"Allin","given":"Kristine"},{"family":"Hansen","given":"Tue Haldor"},{"family":"Vestergaard","given":"Henrik"},{"family":"Hansen","given":"Torben"},{"family":"Rutters","given":"Femke"},{"family":"Elders","given":"Petra"},{"family":"Hart","given":"Leen","non-dropping-particle":"t’"},{"family":"Bonnefond","given":"Amelie"},{"family":"Canouil","given":"Mickaël"},{"family":"Brage","given":"Soren"},{"family":"Kokkola","given":"Tarja"},{"family":"Heggie","given":"Alison"},{"family":"McEvoy","given":"Donna"},{"family":"Hattersley","given":"Andrew"},{"family":"McDonald","given":"Timothy"},{"family":"Teare","given":"Harriet"},{"family":"Ridderstrale","given":"Martin"},{"family":"Walker","given":"Mark"},{"family":"Forgie","given":"Ian"},{"family":"Giordano","given":"Giuseppe N."},{"family":"Froguel","given":"Philippe"},{"family":"Pavo","given":"Imre"},{"family":"Ruetten","given":"Hartmut"},{"family":"Pedersen","given":"Oluf"},{"family":"Dermitzakis","given":"Emmanouil"},{"family":"Franks","given":"Paul W."},{"family":"Schwenk","given":"Jochen M."},{"family":"Adamski","given":"Jerzy"},{"family":"Pearson","given":"Ewan"},{"family":"McCarthy","given":"Mark I."},{"family":"Brunak","given":"Søren"}],"issued":{"date-parts":[["2022",1,18]]},"citation-key":"wesolowska-andersenFourGroupsType2022"}},{"id":3832,"uris":["http://zotero.org/users/5817/items/KCMJ3G27"],"itemData":{"id":3832,"type":"article-journal","container-title":"Nature Medicine","DOI":"10.1038/s41591-022-01790-7","ISSN":"1078-8956, 1546-170X","issue":"5","journalAbbreviation":"Nat Med","language":"en","page":"982-988","source":"DOI.org (Crossref)","title":"Heterogeneity in phenotype, disease progression and drug response in type 2 diabetes","volume":"28","author":[{"family":"Nair","given":"Anand Thakarakkattil Narayanan"},{"family":"Wesolowska-Andersen","given":"Agata"},{"family":"Brorsson","given":"Caroline"},{"family":"Rajendrakumar","given":"Aravind Lathika"},{"family":"Hapca","given":"Simona"},{"family":"Gan","given":"Sushrima"},{"family":"Dawed","given":"Adem Y."},{"family":"Donnelly","given":"Louise A."},{"family":"McCrimmon","given":"Rory"},{"family":"Doney","given":"Alex S. F."},{"family":"Palmer","given":"Colin N. A."},{"family":"Mohan","given":"Viswanathan"},{"family":"Anjana","given":"Ranjit M."},{"family":"Hattersley","given":"Andrew T."},{"family":"Dennis","given":"John M."},{"family":"Pearson","given":"Ewan R."}],"issued":{"date-parts":[["2022",5]]},"citation-key":"nairHeterogeneityPhenotypeDisease2022"}},{"id":2992,"uris":["http://zotero.org/users/5817/items/LUP6VLUE"],"itemData":{"id":2992,"type":"article-journal","container-title":"Nature Medicine","DOI":"10.1038/s41591-020-1116-9","ISSN":"1078-8956, 1546-170X","issue":"1","journalAbbreviation":"Nat Med","language":"en","page":"49-57","source":"DOI.org (Crossref)","title":"Pathophysiology-based subphenotyping of individuals at elevated risk for type 2 diabetes","volume":"27","author":[{"family":"Wagner","given":"Robert"},{"family":"Heni","given":"Martin"},{"family":"Tabák","given":"Adam G."},{"family":"Machann","given":"Jürgen"},{"family":"Schick","given":"Fritz"},{"family":"Randrianarisoa","given":"Elko"},{"family":"Hrabě de Angelis","given":"Martin"},{"family":"Birkenfeld","given":"Andreas L."},{"family":"Stefan","given":"Norbert"},{"family":"Peter","given":"Andreas"},{"family":"Häring","given":"Hans-Ulrich"},{"family":"Fritsche","given":"Andreas"}],"issued":{"date-parts":[["2021",1]]},"citation-key":"wagnerPathophysiologybasedSubphenotypingIndividuals2021"},"label":"page"}],"schema":"https://github.com/citation-style-language/schema/raw/master/csl-citation.json"} </w:instrText>
      </w:r>
      <w:r w:rsidRPr="00AD28AD">
        <w:rPr>
          <w:rFonts w:cs="Arial"/>
        </w:rPr>
        <w:fldChar w:fldCharType="separate"/>
      </w:r>
      <w:r w:rsidRPr="00AD28AD">
        <w:rPr>
          <w:rFonts w:cs="Arial"/>
          <w:szCs w:val="24"/>
          <w:vertAlign w:val="superscript"/>
        </w:rPr>
        <w:t>12–14</w:t>
      </w:r>
      <w:r w:rsidRPr="00AD28AD">
        <w:rPr>
          <w:rFonts w:cs="Arial"/>
        </w:rPr>
        <w:fldChar w:fldCharType="end"/>
      </w:r>
      <w:r w:rsidRPr="00AD28AD">
        <w:rPr>
          <w:rFonts w:cs="Arial"/>
          <w:vertAlign w:val="superscript"/>
        </w:rPr>
        <w:t>,</w:t>
      </w:r>
      <w:r w:rsidRPr="00AD28AD">
        <w:rPr>
          <w:rFonts w:cs="Arial"/>
        </w:rPr>
        <w:fldChar w:fldCharType="begin"/>
      </w:r>
      <w:r w:rsidR="005F6773" w:rsidRPr="00AD28AD">
        <w:rPr>
          <w:rFonts w:cs="Arial"/>
        </w:rPr>
        <w:instrText xml:space="preserve"> ADDIN ZOTERO_ITEM CSL_CITATION {"citationID":"UT4SM2hb","properties":{"formattedCitation":"\\super 15,16\\nosupersub{}","plainCitation":"15,16","noteIndex":0},"citationItems":[{"id":728,"uris":["http://zotero.org/users/5817/items/GEMRQ9LL"],"itemData":{"id":728,"type":"article-journal","abstract":"Objective: To test the hypothesis that cortical and hippocampal volumes, measured in vivo from volumetric MRI (vMRI) scans, could be used to identify variant subtypes of Alzheimer disease (AD) and to prospectively predict the rate of clinical decline.\nMethods: Amyloid-positive participants with AD from the Alzheimer’s Disease Neuroimaging Initiative (ADNI) 1 and ADNI2 with baseline MRI scans (n = 229) and 2-year clinical follow-up (n = 100) were included. AD subtypes (hippocampal sparing [HpSpMRI], limbic predominant [LPMRI], typical AD [tADMRI]) were defined according to an algorithm analogous to one recently proposed for tau neuropathology. Relationships between baseline hippocampal volume to cortical volume ratio (HV:CTV) and clinical variables were examined by both continuous regression and categorical models.\nResults: When participants were divided categorically, the HpSpMRI group showed significantly more AD-like hypometabolism on 18F-fluorodeoxyglucose-PET (p &lt; 0.05) and poorer baseline executive function (p &lt; 0.001). Other baseline clinical measures did not differ across the 3 groups. Participants with HpSpMRI also showed faster subsequent clinical decline than participants with LPMRI on the Alzheimer's Disease Assessment Scale, 13-Item Subscale (ADAS-Cog13), Mini-Mental State Examination (MMSE), and Functional Assessment Questionnaire (all p &lt; 0.05) and tADMRI on the MMSE and Clinical Dementia Rating Sum of Boxes (CDR-SB) (both p &lt; 0.05). Finally, a larger HV:CTV was associated with poorer baseline executive function and a faster slope of decline in CDR-SB, MMSE, and ADAS-Cog13 score (p &lt; 0.05). These associations were driven mostly by the amount of cortical rather than hippocampal atrophy.\nConclusions: AD subtypes with phenotypes consistent with those observed with tau neuropathology can be identified in vivo with vMRI. An increased HV:CTV ratio was predictive of faster clinical decline in participants with AD who were clinically indistinguishable at baseline except for a greater dysexecutive presentation.","container-title":"Neurology","DOI":"10.1212/WNL.0000000000004670","ISSN":"0028-3878, 1526-632X","issue":"21","language":"en","license":"© 2017 American Academy of Neurology","note":"publisher: Wolters Kluwer Health, Inc. on behalf of the American Academy of Neurology\nsection: Article\nPMID: 29070667\nPMCID: PMC5696639","page":"2176-2186","source":"n.neurology.org","title":"Alzheimer disease brain atrophy subtypes are associated with cognition and rate of decline","volume":"89","author":[{"family":"Risacher","given":"Shannon L."},{"family":"Anderson","given":"Wesley H."},{"family":"Charil","given":"Arnaud"},{"family":"Castelluccio","given":"Peter F."},{"family":"Shcherbinin","given":"Sergey"},{"family":"Saykin","given":"Andrew J."},{"family":"Schwarz","given":"Adam J."},{"family":"Initiative","given":"For the Alzheimer's Disease Neuroimaging"}],"issued":{"date-parts":[["2017",11,21]]},"citation-key":"risacherAlzheimerDiseaseBrain2017"}},{"id":725,"uris":["http://zotero.org/users/5817/items/3DDGVY68"],"itemData":{"id":725,"type":"article-journal","abstract":"Background\nNeurofibrillary pathology has a stereotypical progression in Alzheimer's disease (AD) that is encapsulated in the Braak staging scheme; however, some AD cases are atypical and do not fit into this scheme. We aimed to compare clinical and neuropathological features between typical and atypical AD cases.\nMethods\nAD cases with a Braak neurofibrillary tangle stage of more than IV were identified from a brain bank database. By use of thioflavin-S fluorescence microscopy, we assessed the density and the distribution of neurofibrillary tangles in three cortical regions and two hippocampal sectors. These data were used to construct an algorithm to classify AD cases into typical, hippocampal sparing, or limbic predominant. Classified cases were then compared for clinical, demographic, pathological, and genetic characteristics. An independent cohort of AD cases was assessed to validate findings from the initial cohort.\nFindings\n889 cases of AD, 398 men and 491 women with age at death of 37–103 years, were classified with the algorithm as hippocampal sparing (97 cases [11%]), typical (665 [75%]), or limbic predominant (127 [14%]). By comparison with typical AD, neurofibrillary tangle counts per 0.125 mm2 in hippocampal sparing cases were higher in cortical areas (median 13, IQR 11–16) and lower in the hippocampus (7.5, 5.2–9.5), whereas counts in limbic-predominant cases were lower in cortical areas (4.3, 3.0–5.7) and higher in the hippocampus (27, 22–35). Hippocampal sparing cases had less hippocampal atrophy than did typical and limbic-predominant cases. Patients with hippocampal sparing AD were younger at death (mean 72 years [SD 10]) and a higher proportion of them were men (61 [63%]), whereas those with limbic-predominant AD were older (mean 86 years [SD 6]) and a higher proportion of them were women (87 [69%]). Microtubule-associated protein tau (MAPT) H1H1 genotype was more common in limbic-predominant AD (54 [70%]) than in hippocampal sparing AD (24 [46%]; p=0.011), but did not differ significantly between limbic-predominant and typical AD (204 [59%]; p=0.11). Apolipoprotein E (APOE) ɛ4 allele status differed between AD subtypes only when data were stratified by age at onset. Clinical presentation, age at onset, disease duration, and rate of cognitive decline differed between the AD subtypes. These findings were confirmed in a validation cohort of 113 patients with AD.\nInterpretation\nThese data support the hypothesis that AD has distinct clinicopathological subtypes. Hippocampal sparing and limbic-predominant AD subtypes might account for about 25% of cases, and hence should be considered when designing clinical, genetic, biomarker, and treatment studies in patients with AD.\nFunding\nUS National Institutes of Health via Mayo Alzheimer's Disease Research Center, Mayo Clinic Study on Aging, Florida Alzheimer's Disease Research Center, and Einstein Aging Study; and State of Florida Alzheimer's Disease Initiative.","container-title":"The Lancet Neurology","DOI":"10.1016/S1474-4422(11)70156-9","ISSN":"1474-4422","issue":"9","journalAbbreviation":"The Lancet Neurology","language":"en","note":"PMCID: PMC3175379\nPMID: 21802369","page":"785-796","source":"ScienceDirect","title":"Neuropathologically defined subtypes of Alzheimer's disease with distinct clinical characteristics: a retrospective study","title-short":"Neuropathologically defined subtypes of Alzheimer's disease with distinct clinical characteristics","volume":"10","author":[{"family":"Murray","given":"Melissa E"},{"family":"Graff-Radford","given":"Neill R"},{"family":"Ross","given":"Owen A"},{"family":"Petersen","given":"Ronald C"},{"family":"Duara","given":"Ranjan"},{"family":"Dickson","given":"Dennis W"}],"issued":{"date-parts":[["2011",9,1]]},"citation-key":"murrayNeuropathologicallyDefinedSubtypes2011"},"label":"page"}],"schema":"https://github.com/citation-style-language/schema/raw/master/csl-citation.json"} </w:instrText>
      </w:r>
      <w:r w:rsidRPr="00AD28AD">
        <w:rPr>
          <w:rFonts w:cs="Arial"/>
        </w:rPr>
        <w:fldChar w:fldCharType="separate"/>
      </w:r>
      <w:r w:rsidRPr="00AD28AD">
        <w:rPr>
          <w:rFonts w:cs="Arial"/>
          <w:szCs w:val="24"/>
          <w:vertAlign w:val="superscript"/>
        </w:rPr>
        <w:t>15,16</w:t>
      </w:r>
      <w:r w:rsidRPr="00AD28AD">
        <w:rPr>
          <w:rFonts w:cs="Arial"/>
        </w:rPr>
        <w:fldChar w:fldCharType="end"/>
      </w:r>
      <w:r w:rsidRPr="00AD28AD">
        <w:rPr>
          <w:rFonts w:cs="Arial"/>
        </w:rPr>
        <w:t>.</w:t>
      </w:r>
      <w:r w:rsidR="003D74AC">
        <w:rPr>
          <w:rFonts w:cs="Arial"/>
        </w:rPr>
        <w:t xml:space="preserve"> </w:t>
      </w:r>
      <w:r w:rsidRPr="00AD28AD">
        <w:rPr>
          <w:rFonts w:cs="Arial"/>
        </w:rPr>
        <w:t>Uncovering the synergic effect of multiple cardiometabolic factors that contribute to distinctive AD progression patterns in the brain posses</w:t>
      </w:r>
      <w:r w:rsidR="003D74AC">
        <w:rPr>
          <w:rFonts w:cs="Arial"/>
        </w:rPr>
        <w:t>se</w:t>
      </w:r>
      <w:r w:rsidRPr="00AD28AD">
        <w:rPr>
          <w:rFonts w:cs="Arial"/>
        </w:rPr>
        <w:t xml:space="preserve">s </w:t>
      </w:r>
      <w:r w:rsidR="009C0B6C">
        <w:rPr>
          <w:rFonts w:cs="Arial"/>
        </w:rPr>
        <w:t xml:space="preserve">a </w:t>
      </w:r>
      <w:r w:rsidRPr="00AD28AD">
        <w:rPr>
          <w:rFonts w:cs="Arial"/>
        </w:rPr>
        <w:t xml:space="preserve">great translational potential to facilitate the development of effective </w:t>
      </w:r>
      <w:ins w:id="4" w:author="Byron C Jaeger" w:date="2022-12-12T09:41:00Z">
        <w:r w:rsidR="0015420A">
          <w:rPr>
            <w:rFonts w:cs="Arial"/>
          </w:rPr>
          <w:t xml:space="preserve">interventions that </w:t>
        </w:r>
      </w:ins>
      <w:r w:rsidRPr="00AD28AD">
        <w:rPr>
          <w:rFonts w:cs="Arial"/>
        </w:rPr>
        <w:t>target</w:t>
      </w:r>
      <w:ins w:id="5" w:author="Byron C Jaeger" w:date="2022-12-12T09:41:00Z">
        <w:r w:rsidR="0015420A">
          <w:rPr>
            <w:rFonts w:cs="Arial"/>
          </w:rPr>
          <w:t xml:space="preserve"> spe</w:t>
        </w:r>
      </w:ins>
      <w:ins w:id="6" w:author="Byron C Jaeger" w:date="2022-12-12T09:42:00Z">
        <w:r w:rsidR="0015420A">
          <w:rPr>
            <w:rFonts w:cs="Arial"/>
          </w:rPr>
          <w:t xml:space="preserve">cific factors that </w:t>
        </w:r>
      </w:ins>
      <w:ins w:id="7" w:author="Byron C Jaeger" w:date="2022-12-12T09:43:00Z">
        <w:r w:rsidR="0015420A">
          <w:rPr>
            <w:rFonts w:cs="Arial"/>
          </w:rPr>
          <w:t xml:space="preserve">maximize personalized treatment </w:t>
        </w:r>
      </w:ins>
      <w:ins w:id="8" w:author="Byron C Jaeger" w:date="2022-12-12T09:42:00Z">
        <w:r w:rsidR="0015420A">
          <w:rPr>
            <w:rFonts w:cs="Arial"/>
          </w:rPr>
          <w:t>benefit</w:t>
        </w:r>
      </w:ins>
      <w:del w:id="9" w:author="Byron C Jaeger" w:date="2022-12-12T09:41:00Z">
        <w:r w:rsidRPr="00AD28AD" w:rsidDel="0015420A">
          <w:rPr>
            <w:rFonts w:cs="Arial"/>
          </w:rPr>
          <w:delText>ed</w:delText>
        </w:r>
      </w:del>
      <w:del w:id="10" w:author="Byron C Jaeger" w:date="2022-12-12T09:42:00Z">
        <w:r w:rsidRPr="00AD28AD" w:rsidDel="0015420A">
          <w:rPr>
            <w:rFonts w:cs="Arial"/>
          </w:rPr>
          <w:delText xml:space="preserve"> disease-modifying intervention strategies</w:delText>
        </w:r>
      </w:del>
      <w:r w:rsidRPr="00AD28AD">
        <w:rPr>
          <w:rFonts w:cs="Arial"/>
        </w:rPr>
        <w:t>.</w:t>
      </w:r>
    </w:p>
    <w:p w14:paraId="1B39AA23" w14:textId="544FDDBB" w:rsidR="00B93A2A" w:rsidRPr="00AD28AD" w:rsidRDefault="00B93A2A" w:rsidP="00B93A2A">
      <w:pPr>
        <w:widowControl w:val="0"/>
        <w:spacing w:after="120" w:line="240" w:lineRule="auto"/>
        <w:ind w:firstLine="0"/>
      </w:pPr>
      <w:r w:rsidRPr="00AD28AD">
        <w:t xml:space="preserve">Genomic risk factors play </w:t>
      </w:r>
      <w:r w:rsidR="003D74AC">
        <w:t xml:space="preserve">an </w:t>
      </w:r>
      <w:r w:rsidRPr="00AD28AD">
        <w:t>important causal role in both AD and cardiometabolic disorder etiology. Recent genome-wide association studies (GWAS) identified multiple shared common genetic loci that are associated with both AD and cardiometabolic traits</w:t>
      </w:r>
      <w:r w:rsidRPr="00AD28AD">
        <w:fldChar w:fldCharType="begin"/>
      </w:r>
      <w:r w:rsidR="005F6773" w:rsidRPr="00AD28AD">
        <w:instrText xml:space="preserve"> ADDIN ZOTERO_ITEM CSL_CITATION {"citationID":"foo0Dz9d","properties":{"formattedCitation":"\\super 17,18\\nosupersub{}","plainCitation":"17,18","noteIndex":0},"citationItems":[{"id":6745,"uris":["http://zotero.org/users/5817/items/RZII93A6"],"itemData":{"id":6745,"type":"article-journal","abstract":"Cardiovascular (CV)- and lifestyle-associated risk factors (RFs) are increasingly recognized as important for Alzheimer’s disease (AD) pathogenesis. Beyond the ε4 allele of apolipoprotein E (APOE), comparatively little is known about whether CV-associated genes also increase risk for AD. Using large genome-wide association studies and validated tools to quantify genetic overlap, we systematically identified single nucleotide polymorphisms (SNPs) jointly associated with AD and one or more CV-associated RFs, namely body mass index (BMI), type 2 diabetes (T2D), coronary artery disease (CAD), waist hip ratio (WHR), total cholesterol (TC), triglycerides (TG), low-density (LDL) and high-density lipoprotein (HDL). In fold enrichment plots, we observed robust genetic enrichment in AD as a function of plasma lipids (TG, TC, LDL, and HDL); we found minimal AD genetic enrichment conditional on BMI, T2D, CAD, and WHR. Beyond APOE, at conjunction FDR &lt; 0.05 we identified 90 SNPs on 19 different chromosomes that were jointly associated with AD and CV-associated outcomes. In meta-analyses across three independent cohorts, we found four novel loci within MBLAC1 (chromosome 7, meta-p = 1.44 × 10−9), MINK1 (chromosome 17, meta-p = 1.98 × 10−7) and two chromosome 11 SNPs within the MTCH2/SPI1 region (closest gene = DDB2, meta-p = 7.01 × 10−7 and closest gene = MYBPC3, meta-p = 5.62 × 10−8). In a large ‘AD-by-proxy’ cohort from the UK Biobank, we replicated three of the four novel AD/CV pleiotropic SNPs, namely variants within MINK1, MBLAC1, and DDB2. Expression of MBLAC1, SPI1, MINK1 and DDB2 was differentially altered within postmortem AD brains. Beyond APOE, we show that the polygenic component of AD is enriched for lipid-associated RFs. We pinpoint a subset of cardiovascular-associated genes that strongly increase the risk for AD. Our collective findings support a disease model in which cardiovascular biology is integral to the development of clinical AD in a subset of individuals.","container-title":"Acta Neuropathologica","DOI":"10.1007/s00401-018-1928-6","ISSN":"1432-0533","issue":"2","journalAbbreviation":"Acta Neuropathol","language":"en","note":"PMCID: PMC6358498\nPMID: 30413934","page":"209-226","source":"Springer Link","title":"Dissecting the genetic relationship between cardiovascular risk factors and Alzheimer’s disease","volume":"137","author":[{"family":"Broce","given":"Iris J."},{"family":"Tan","given":"Chin Hong"},{"family":"Fan","given":"Chun Chieh"},{"family":"Jansen","given":"Iris"},{"family":"Savage","given":"Jeanne E."},{"family":"Witoelar","given":"Aree"},{"family":"Wen","given":"Natalie"},{"family":"Hess","given":"Christopher P."},{"family":"Dillon","given":"William P."},{"family":"Glastonbury","given":"Christine M."},{"family":"Glymour","given":"Maria"},{"family":"Yokoyama","given":"Jennifer S."},{"family":"Elahi","given":"Fanny M."},{"family":"Rabinovici","given":"Gil D."},{"family":"Miller","given":"Bruce L."},{"family":"Mormino","given":"Elizabeth C."},{"family":"Sperling","given":"Reisa A."},{"family":"Bennett","given":"David A."},{"family":"McEvoy","given":"Linda K."},{"family":"Brewer","given":"James B."},{"family":"Feldman","given":"Howard H."},{"family":"Hyman","given":"Bradley T."},{"family":"Pericak-Vance","given":"Margaret"},{"family":"Haines","given":"Jonathan L."},{"family":"Farrer","given":"Lindsay A."},{"family":"Mayeux","given":"Richard"},{"family":"Schellenberg","given":"Gerard D."},{"family":"Yaffe","given":"Kristine"},{"family":"Sugrue","given":"Leo P."},{"family":"Dale","given":"Anders M."},{"family":"Posthuma","given":"Danielle"},{"family":"Andreassen","given":"Ole A."},{"family":"Karch","given":"Celeste M."},{"family":"Desikan","given":"Rahul S."}],"issued":{"date-parts":[["2019",2,1]]},"citation-key":"broceDissectingGeneticRelationship2019"},"label":"page"},{"id":6743,"uris":["http://zotero.org/users/5817/items/CZ5AXCAV"],"itemData":{"id":6743,"type":"article-journal","abstract":"Identification of genetic risk factors that are shared between Alzheimer’s disease (AD) and other traits, i.e., pleiotropy, can help improve our understanding of the etiology of AD and potentially detect new therapeutic targets. Previous epidemiological correlations observed between cardiometabolic traits and AD led us to assess the pleiotropy between these traits.","container-title":"Alzheimer's Research &amp; Therapy","DOI":"10.1186/s13195-021-00773-z","ISSN":"1758-9193","issue":"1","journalAbbreviation":"Alzheimer's Research &amp; Therapy","note":"PMCID: PMC7860582\nPMID: 33541420","page":"34","source":"BioMed Central","title":"Multi-trait association studies discover pleiotropic loci between Alzheimer’s disease and cardiometabolic traits","volume":"13","author":[{"family":"Bone","given":"William P."},{"family":"Siewert","given":"Katherine M."},{"family":"Jha","given":"Anupama"},{"family":"Klarin","given":"Derek"},{"family":"Damrauer","given":"Scott M."},{"family":"Ballas","given":"Zuhair K."},{"family":"Bhushan","given":"Sujata"},{"family":"Boyko","given":"Edward J."},{"family":"Cohen","given":"David M."},{"family":"Concato","given":"John"},{"family":"Constans","given":"Joseph I."},{"family":"Dellitalia","given":"Louis J."},{"family":"Fayad","given":"Joseph M."},{"family":"Fernando","given":"Ronald S."},{"family":"Florez","given":"Hermes J."},{"family":"Gaddy","given":"Melinda A."},{"family":"Gappy","given":"Saib S."},{"family":"Gibson","given":"Gretchen"},{"family":"Godschalk","given":"Michael"},{"family":"Greco","given":"Jennifer A."},{"family":"Gupta","given":"Samir"},{"family":"Gutierrez","given":"Salvador"},{"family":"Hammer","given":"Kimberly D."},{"family":"Hamner","given":"Mark B."},{"family":"Harley","given":"John B."},{"family":"Hung","given":"Adriana M."},{"family":"Huq","given":"Mostaqul"},{"family":"Hurley","given":"Robin A."},{"family":"Iruvanti","given":"Pran R."},{"family":"Ivins","given":"Douglas J."},{"family":"Jacono","given":"Frank J."},{"family":"Jhala","given":"Darshana N."},{"family":"Kaminsky","given":"Laurence S."},{"family":"Kinlay","given":"Scott"},{"family":"Klein","given":"Jon B."},{"family":"Liangpunsakul","given":"Suthat"},{"family":"Lichy","given":"Jack H."},{"family":"Mastorides","given":"Stephen M."},{"family":"Mathew","given":"Roy O."},{"family":"Mattocks","given":"Kristin M."},{"family":"McArdle","given":"Rachel"},{"family":"Meyer","given":"Paul N."},{"family":"Meyer","given":"Laurence J."},{"family":"Moorman","given":"Jonathan P."},{"family":"Morgan","given":"Timothy R."},{"family":"Murdoch","given":"Maureen"},{"family":"Nguyen","given":"Xuan-Mai T."},{"family":"Okusaga","given":"Olaoluwa O."},{"family":"Oursler","given":"Kris-Ann K."},{"family":"Ratcliffe","given":"Nora R."},{"family":"Rauchman","given":"Michael I."},{"family":"Robey","given":"R. Brooks"},{"family":"Ross","given":"George W."},{"family":"Servatius","given":"Richard J."},{"family":"Sharma","given":"Satish C."},{"family":"Sherman","given":"Scott E."},{"family":"Sonel","given":"Elif"},{"family":"Sriram","given":"Peruvemba"},{"family":"Stapley","given":"Todd"},{"family":"Striker","given":"Robert T."},{"family":"Tandon","given":"Neeraj"},{"family":"Villareal","given":"Gerardo"},{"family":"Wallbom","given":"Agnes S."},{"family":"Wells","given":"John M."},{"family":"Whittle","given":"Jeffrey C."},{"family":"Whooley","given":"Mary A."},{"family":"Xu","given":"Junzhe"},{"family":"Yeh","given":"Shing-Shing"},{"family":"Aslan","given":"Michaela"},{"family":"Brewer","given":"Jessica V."},{"family":"Brophy","given":"Mary T."},{"family":"Connor","given":"Todd"},{"family":"Argyres","given":"Dean P."},{"family":"Do","given":"Nhan V."},{"family":"Hauser","given":"Elizabeth R."},{"family":"Humphries","given":"Donald E."},{"family":"Selva","given":"Luis E."},{"family":"Shayan","given":"Shahpoor"},{"family":"Stephens","given":"Brady"},{"family":"Whitbourne","given":"Stacey B."},{"family":"Zhao","given":"Hongyu"},{"family":"Moser","given":"Jennifer"},{"family":"Beckham","given":"Jean C."},{"family":"Breeling","given":"Jim L."},{"family":"Romero","given":"J. P. Casas"},{"family":"Huang","given":"Grant D."},{"family":"Ramoni","given":"Rachel B."},{"family":"Muralidhar","given":"Sumitra"},{"family":"Aguayo","given":"Samuel M."},{"family":"Ahuja","given":"Sunil K."},{"family":"Pyarajan","given":"Saiju"},{"family":"Sun","given":"Yan V."},{"family":"Cho","given":"Kelly"},{"family":"Gaziano","given":"J. Michael"},{"family":"Wilson","given":"Peter W."},{"family":"O’Donnell","given":"Christopher J."},{"family":"Chang","given":"Kyong-Mi"},{"family":"Tsao","given":"Philip S."},{"family":"Assimes","given":"Themistocles L."},{"family":"Ritchie","given":"Marylyn D."},{"family":"Voight","given":"Benjamin F."},{"literal":"The VA Million Veteran Program"}],"issued":{"date-parts":[["2021",2,4]]},"citation-key":"boneMultitraitAssociationStudies2021"},"label":"page"}],"schema":"https://github.com/citation-style-language/schema/raw/master/csl-citation.json"} </w:instrText>
      </w:r>
      <w:r w:rsidRPr="00AD28AD">
        <w:fldChar w:fldCharType="separate"/>
      </w:r>
      <w:r w:rsidR="005F6773" w:rsidRPr="00AD28AD">
        <w:rPr>
          <w:rFonts w:cs="Arial"/>
          <w:szCs w:val="24"/>
          <w:vertAlign w:val="superscript"/>
        </w:rPr>
        <w:t>17,18</w:t>
      </w:r>
      <w:r w:rsidRPr="00AD28AD">
        <w:fldChar w:fldCharType="end"/>
      </w:r>
      <w:r w:rsidRPr="00AD28AD">
        <w:t xml:space="preserve">, indicating potential synergic genetic relationships of the two health conditions. However, genomic effects on disease etiology are complex, involving multiple genomic loci with complex gene-gene interactions. </w:t>
      </w:r>
      <w:r w:rsidRPr="00AD28AD">
        <w:rPr>
          <w:b/>
          <w:bCs/>
        </w:rPr>
        <w:t xml:space="preserve">Effective analysis at the whole genome level may provide </w:t>
      </w:r>
      <w:r w:rsidR="00927D57">
        <w:rPr>
          <w:b/>
          <w:bCs/>
        </w:rPr>
        <w:t>great</w:t>
      </w:r>
      <w:r w:rsidRPr="00AD28AD">
        <w:rPr>
          <w:b/>
          <w:bCs/>
        </w:rPr>
        <w:t>er disease risk predictive power compared to traditional single-genetic-loci-based analysis</w:t>
      </w:r>
      <w:r w:rsidRPr="00AD28AD">
        <w:t>. Furthermore, g</w:t>
      </w:r>
      <w:r w:rsidRPr="00AD28AD">
        <w:rPr>
          <w:rFonts w:cs="Arial"/>
        </w:rPr>
        <w:t>enomics and neuroimaging data provide complementary information on disease etiology. Specifically, our recent study</w:t>
      </w:r>
      <w:r w:rsidRPr="00AD28AD">
        <w:rPr>
          <w:rFonts w:cs="Arial"/>
        </w:rPr>
        <w:fldChar w:fldCharType="begin"/>
      </w:r>
      <w:r w:rsidR="005F6773" w:rsidRPr="00AD28AD">
        <w:rPr>
          <w:rFonts w:cs="Arial"/>
        </w:rPr>
        <w:instrText xml:space="preserve"> ADDIN ZOTERO_ITEM CSL_CITATION {"citationID":"eYRb1mfV","properties":{"formattedCitation":"\\super 19\\nosupersub{}","plainCitation":"19","noteIndex":0},"citationItems":[{"id":2927,"uris":["http://zotero.org/users/5817/items/Y5RR8FH6"],"itemData":{"id":2927,"type":"article-journal","abstract":"Background: The increasing availability of databases containing both magnetic resonance imaging (MRI) and genetic data allows researchers to utilize multimodal data to better understand the characteristics of dementia of Alzheimer’s type (DAT). Objec","container-title":"Journal of Alzheimer's Disease","DOI":"10.3233/JAD-220021","ISSN":"1387-2877","issue":"3","language":"en","license":"Creative Commons Attribution-NonCommercial-ShareAlike 4.0 International License (CC-BY-NC-SA)","note":"publisher: IOS Press\nPMCID: PMC9195128\nPMID: 35466939","page":"1345-1365","source":"content.iospress.com","title":"Machine Learning Based Multimodal Neuroimaging Genomics Dementia Score for Predicting Future Conversion to Alzheimer’s Disease","volume":"87","author":[{"family":"Mirabnahrazam","given":"Ghazal"},{"family":"Ma","given":"Da"},{"family":"Lee","given":"Sieun"},{"family":"Popuri","given":"Karteek"},{"family":"Lee","given":"Hyunwoo"},{"family":"Cao","given":"Jiguo"},{"family":"Wang","given":"Lei"},{"family":"Galvin","given":"James E."},{"family":"Beg","given":"Mirza Faisal"},{"family":"Initiative","given":"the Alzheimer’s Disease Neuroimaging"}],"issued":{"date-parts":[["2022",1,1]]},"citation-key":"mirabnahrazamMachineLearningBased2022"}}],"schema":"https://github.com/citation-style-language/schema/raw/master/csl-citation.json"} </w:instrText>
      </w:r>
      <w:r w:rsidRPr="00AD28AD">
        <w:rPr>
          <w:rFonts w:cs="Arial"/>
        </w:rPr>
        <w:fldChar w:fldCharType="separate"/>
      </w:r>
      <w:r w:rsidR="005F6773" w:rsidRPr="00AD28AD">
        <w:rPr>
          <w:rFonts w:cs="Arial"/>
          <w:szCs w:val="24"/>
          <w:vertAlign w:val="superscript"/>
        </w:rPr>
        <w:t>19</w:t>
      </w:r>
      <w:r w:rsidRPr="00AD28AD">
        <w:rPr>
          <w:rFonts w:cs="Arial"/>
        </w:rPr>
        <w:fldChar w:fldCharType="end"/>
      </w:r>
      <w:r w:rsidRPr="00AD28AD">
        <w:rPr>
          <w:rFonts w:cs="Arial"/>
        </w:rPr>
        <w:t xml:space="preserve"> revealed differential contributions to AD risk at different disease stages. Therefore, it is of great interest to</w:t>
      </w:r>
      <w:r w:rsidRPr="00AD28AD">
        <w:rPr>
          <w:rFonts w:cs="Arial"/>
          <w:b/>
          <w:bCs/>
        </w:rPr>
        <w:t xml:space="preserve"> </w:t>
      </w:r>
      <w:r w:rsidRPr="00AD28AD">
        <w:rPr>
          <w:rFonts w:cs="Arial"/>
        </w:rPr>
        <w:t xml:space="preserve">develop </w:t>
      </w:r>
      <w:r w:rsidRPr="00AD28AD">
        <w:rPr>
          <w:rFonts w:cs="Arial"/>
          <w:b/>
          <w:bCs/>
        </w:rPr>
        <w:t xml:space="preserve">effective multi-modal </w:t>
      </w:r>
      <w:proofErr w:type="spellStart"/>
      <w:r w:rsidRPr="00AD28AD">
        <w:rPr>
          <w:rFonts w:cs="Arial"/>
          <w:b/>
          <w:bCs/>
        </w:rPr>
        <w:t>radiogenomic</w:t>
      </w:r>
      <w:proofErr w:type="spellEnd"/>
      <w:r w:rsidRPr="00AD28AD">
        <w:rPr>
          <w:rFonts w:cs="Arial"/>
          <w:b/>
          <w:bCs/>
        </w:rPr>
        <w:t xml:space="preserve"> approaches to achieve accurate prediction of disease </w:t>
      </w:r>
      <w:r w:rsidR="003739FF" w:rsidRPr="00AD28AD">
        <w:rPr>
          <w:rFonts w:cs="Arial"/>
          <w:b/>
          <w:bCs/>
        </w:rPr>
        <w:t>risk</w:t>
      </w:r>
      <w:r w:rsidRPr="00AD28AD">
        <w:rPr>
          <w:rFonts w:cs="Arial"/>
          <w:b/>
          <w:bCs/>
        </w:rPr>
        <w:t xml:space="preserve">, </w:t>
      </w:r>
      <w:r w:rsidRPr="00AD28AD">
        <w:rPr>
          <w:rFonts w:cs="Arial"/>
        </w:rPr>
        <w:t xml:space="preserve">incorporating both genomic and cardiometabolic factors. </w:t>
      </w:r>
    </w:p>
    <w:p w14:paraId="0E40B3F8" w14:textId="6F1A24CA" w:rsidR="00B93A2A" w:rsidRPr="00AD28AD" w:rsidRDefault="00B93A2A" w:rsidP="00B93A2A">
      <w:pPr>
        <w:spacing w:line="240" w:lineRule="auto"/>
        <w:ind w:firstLine="0"/>
      </w:pPr>
      <w:r w:rsidRPr="00AD28AD">
        <w:t xml:space="preserve">The </w:t>
      </w:r>
      <w:r w:rsidRPr="00AD28AD">
        <w:rPr>
          <w:b/>
          <w:bCs/>
        </w:rPr>
        <w:t>overarching objective</w:t>
      </w:r>
      <w:r w:rsidRPr="00AD28AD">
        <w:t xml:space="preserve"> of this study is to uncover the shared and interactive genotype-to-phenotype pathways that induced the common etiology and multi-faceted sub-phenotypes for Alzheimer</w:t>
      </w:r>
      <w:r w:rsidR="007F1EBC">
        <w:t>'</w:t>
      </w:r>
      <w:r w:rsidRPr="00AD28AD">
        <w:t xml:space="preserve">s Disease and cardiometabolic dysfunction through an integrated </w:t>
      </w:r>
      <w:proofErr w:type="spellStart"/>
      <w:r w:rsidRPr="00AD28AD">
        <w:t>radiogenomic</w:t>
      </w:r>
      <w:proofErr w:type="spellEnd"/>
      <w:r w:rsidRPr="00AD28AD">
        <w:t xml:space="preserve"> approach. We </w:t>
      </w:r>
      <w:r w:rsidRPr="00AD28AD">
        <w:rPr>
          <w:b/>
        </w:rPr>
        <w:t>hypothesize</w:t>
      </w:r>
      <w:r w:rsidRPr="00AD28AD">
        <w:t xml:space="preserve"> that: </w:t>
      </w:r>
      <w:r w:rsidRPr="00AD28AD">
        <w:rPr>
          <w:b/>
          <w:bCs/>
        </w:rPr>
        <w:t>a)</w:t>
      </w:r>
      <w:r w:rsidRPr="00AD28AD">
        <w:t xml:space="preserve"> Various cardiometabolic conditions contribute to the heterogeneity of AD-related disease </w:t>
      </w:r>
      <w:r w:rsidR="000315D8" w:rsidRPr="00AD28AD">
        <w:t>patho</w:t>
      </w:r>
      <w:r w:rsidR="000354AB" w:rsidRPr="00AD28AD">
        <w:t>physiological</w:t>
      </w:r>
      <w:r w:rsidR="000315D8" w:rsidRPr="00AD28AD">
        <w:t xml:space="preserve"> </w:t>
      </w:r>
      <w:r w:rsidRPr="00AD28AD">
        <w:t>patterns</w:t>
      </w:r>
      <w:r w:rsidR="000354AB" w:rsidRPr="00AD28AD">
        <w:t xml:space="preserve"> in the brain</w:t>
      </w:r>
      <w:r w:rsidRPr="00AD28AD">
        <w:t xml:space="preserve">; </w:t>
      </w:r>
      <w:r w:rsidRPr="00AD28AD">
        <w:rPr>
          <w:b/>
          <w:bCs/>
        </w:rPr>
        <w:t>b)</w:t>
      </w:r>
      <w:r w:rsidRPr="00AD28AD">
        <w:t xml:space="preserve"> The risk of AD is characterized by joint genotype-phenotype interactions, with phenotype manifested from both brain pathophysiological patterns and metabolic factors. We propose to test these hypotheses through a data-driven integrated </w:t>
      </w:r>
      <w:proofErr w:type="spellStart"/>
      <w:r w:rsidRPr="00AD28AD">
        <w:t>radiogenomic</w:t>
      </w:r>
      <w:proofErr w:type="spellEnd"/>
      <w:r w:rsidRPr="00AD28AD">
        <w:t xml:space="preserve"> approach with two</w:t>
      </w:r>
      <w:r w:rsidRPr="00AD28AD">
        <w:rPr>
          <w:b/>
        </w:rPr>
        <w:t xml:space="preserve"> Specific Aims</w:t>
      </w:r>
      <w:r w:rsidRPr="00AD28AD">
        <w:t xml:space="preserve">. </w:t>
      </w:r>
    </w:p>
    <w:p w14:paraId="6344EDDC" w14:textId="15878AB3" w:rsidR="00B93A2A" w:rsidRPr="00AD28AD" w:rsidRDefault="00B93A2A" w:rsidP="00B93A2A">
      <w:pPr>
        <w:spacing w:line="240" w:lineRule="auto"/>
        <w:ind w:firstLine="0"/>
      </w:pPr>
      <w:r w:rsidRPr="00AD28AD">
        <w:rPr>
          <w:b/>
        </w:rPr>
        <w:t>Aim 1</w:t>
      </w:r>
      <w:r w:rsidRPr="00AD28AD">
        <w:rPr>
          <w:b/>
          <w:bCs/>
        </w:rPr>
        <w:t xml:space="preserve">: Study the multi-faceted cardiometabolic contribution to the heterogeneity or AD pathophysiological </w:t>
      </w:r>
      <w:r w:rsidR="00893915" w:rsidRPr="00AD28AD">
        <w:rPr>
          <w:b/>
          <w:bCs/>
        </w:rPr>
        <w:t>pattern</w:t>
      </w:r>
      <w:r w:rsidRPr="00AD28AD">
        <w:t xml:space="preserve">. We will first identify different sub-phenotypes of AD </w:t>
      </w:r>
      <w:r w:rsidR="007B1409" w:rsidRPr="00AD28AD">
        <w:rPr>
          <w:b/>
          <w:bCs/>
        </w:rPr>
        <w:t>pathophysiological</w:t>
      </w:r>
      <w:r w:rsidRPr="00AD28AD">
        <w:t xml:space="preserve"> patterns using multi-modal neuroimaging data using semi-supervised clustering methods. We will then construct multivariate machine-learning-based classification models with </w:t>
      </w:r>
      <w:proofErr w:type="spellStart"/>
      <w:r w:rsidRPr="00AD28AD">
        <w:t>posthoc</w:t>
      </w:r>
      <w:proofErr w:type="spellEnd"/>
      <w:r w:rsidRPr="00AD28AD">
        <w:t xml:space="preserve"> feature importance analysis to derive the interactive cardiometabolic factors that contribute to different AD subtypes.</w:t>
      </w:r>
    </w:p>
    <w:p w14:paraId="6665F6AC" w14:textId="457697D1" w:rsidR="00B93A2A" w:rsidRPr="00AD28AD" w:rsidRDefault="00B93A2A" w:rsidP="00B93A2A">
      <w:pPr>
        <w:spacing w:line="240" w:lineRule="auto"/>
        <w:ind w:firstLine="0"/>
      </w:pPr>
      <w:r w:rsidRPr="00AD28AD">
        <w:rPr>
          <w:b/>
        </w:rPr>
        <w:t>Aim 2</w:t>
      </w:r>
      <w:r w:rsidRPr="00AD28AD">
        <w:rPr>
          <w:b/>
          <w:bCs/>
        </w:rPr>
        <w:t xml:space="preserve">: Derive the joint </w:t>
      </w:r>
      <w:proofErr w:type="spellStart"/>
      <w:r w:rsidRPr="00AD28AD">
        <w:rPr>
          <w:b/>
          <w:bCs/>
        </w:rPr>
        <w:t>radiogenomic</w:t>
      </w:r>
      <w:proofErr w:type="spellEnd"/>
      <w:r w:rsidRPr="00AD28AD">
        <w:rPr>
          <w:b/>
          <w:bCs/>
        </w:rPr>
        <w:t xml:space="preserve"> and cardiometabolic patterns associated with Alzheimer</w:t>
      </w:r>
      <w:r w:rsidR="007F1EBC">
        <w:rPr>
          <w:b/>
          <w:bCs/>
        </w:rPr>
        <w:t>'</w:t>
      </w:r>
      <w:r w:rsidRPr="00AD28AD">
        <w:rPr>
          <w:b/>
          <w:bCs/>
        </w:rPr>
        <w:t>s Dementia etiology</w:t>
      </w:r>
      <w:r w:rsidRPr="00AD28AD">
        <w:t>. We will first derive a multi-modal joint</w:t>
      </w:r>
      <w:r w:rsidR="00301237" w:rsidRPr="00AD28AD">
        <w:t xml:space="preserve"> </w:t>
      </w:r>
      <w:r w:rsidRPr="00AD28AD">
        <w:t>feature</w:t>
      </w:r>
      <w:r w:rsidR="00301237" w:rsidRPr="00AD28AD">
        <w:t xml:space="preserve"> </w:t>
      </w:r>
      <w:r w:rsidRPr="00AD28AD">
        <w:t xml:space="preserve">embedding framework </w:t>
      </w:r>
      <w:r w:rsidR="005B0253" w:rsidRPr="00AD28AD">
        <w:t xml:space="preserve">through self-supervised representation learning </w:t>
      </w:r>
      <w:r w:rsidRPr="00AD28AD">
        <w:t xml:space="preserve">to achieve generalizable dimension reduction for genomic and neuroimage data. We will then construct multi-modal supervised deep-learning-based predictive models for future risk of AD </w:t>
      </w:r>
      <w:proofErr w:type="gramStart"/>
      <w:r w:rsidRPr="00AD28AD">
        <w:t>onset, and</w:t>
      </w:r>
      <w:proofErr w:type="gramEnd"/>
      <w:r w:rsidRPr="00AD28AD">
        <w:t xml:space="preserve"> use explainable AI methods to derive joint </w:t>
      </w:r>
      <w:proofErr w:type="spellStart"/>
      <w:r w:rsidRPr="00AD28AD">
        <w:t>radiogenomic</w:t>
      </w:r>
      <w:proofErr w:type="spellEnd"/>
      <w:r w:rsidRPr="00AD28AD">
        <w:t xml:space="preserve"> and cardiometabolic patterns.</w:t>
      </w:r>
    </w:p>
    <w:p w14:paraId="7F6C87E2" w14:textId="4A75ED0B" w:rsidR="00FB6127" w:rsidRPr="00AD28AD" w:rsidRDefault="00B93A2A" w:rsidP="00B93A2A">
      <w:pPr>
        <w:ind w:firstLine="0"/>
      </w:pPr>
      <w:r w:rsidRPr="00AD28AD">
        <w:rPr>
          <w:u w:val="single"/>
        </w:rPr>
        <w:t>Impact</w:t>
      </w:r>
      <w:r w:rsidRPr="00AD28AD">
        <w:t xml:space="preserve">: The proposed development project will lay the groundwork for numerous future directions. </w:t>
      </w:r>
      <w:r w:rsidRPr="00AD28AD">
        <w:rPr>
          <w:b/>
          <w:bCs/>
        </w:rPr>
        <w:t>a)</w:t>
      </w:r>
      <w:r w:rsidRPr="00AD28AD">
        <w:t xml:space="preserve"> The results on genotype-phenotype interaction and multi-faceted metabolic factors towards heterogeneous AD etiology will generate new insights for potential therapeutic targets. </w:t>
      </w:r>
      <w:r w:rsidRPr="00AD28AD">
        <w:rPr>
          <w:b/>
          <w:bCs/>
        </w:rPr>
        <w:t>b)</w:t>
      </w:r>
      <w:r w:rsidRPr="00AD28AD">
        <w:t xml:space="preserve"> The </w:t>
      </w:r>
      <w:proofErr w:type="spellStart"/>
      <w:r w:rsidRPr="00AD28AD">
        <w:t>radiogenomic</w:t>
      </w:r>
      <w:proofErr w:type="spellEnd"/>
      <w:r w:rsidRPr="00AD28AD">
        <w:t xml:space="preserve"> approach and multi-modal joint feature embedding framework are translatable to more general multi</w:t>
      </w:r>
      <w:r w:rsidR="006674CB">
        <w:t>-</w:t>
      </w:r>
      <w:r w:rsidRPr="00AD28AD">
        <w:t>morbidity conditions. We believe this project will generate preliminary data and novel findings for extramural R01 grant applications.</w:t>
      </w:r>
    </w:p>
    <w:p w14:paraId="03E9B420" w14:textId="20B92F5D" w:rsidR="003E7472" w:rsidRPr="00AD28AD" w:rsidRDefault="005A1297" w:rsidP="004F345B">
      <w:pPr>
        <w:pStyle w:val="Heading2"/>
      </w:pPr>
      <w:r w:rsidRPr="00AD28AD">
        <w:lastRenderedPageBreak/>
        <w:t xml:space="preserve">Background and </w:t>
      </w:r>
      <w:r w:rsidR="00D91FF5" w:rsidRPr="00AD28AD">
        <w:t>S</w:t>
      </w:r>
      <w:r w:rsidR="003E7472" w:rsidRPr="00AD28AD">
        <w:t>ignificance</w:t>
      </w:r>
    </w:p>
    <w:p w14:paraId="04D91053" w14:textId="71877897" w:rsidR="00C37B52" w:rsidRPr="00AD28AD" w:rsidRDefault="0012564D" w:rsidP="004F345B">
      <w:pPr>
        <w:ind w:firstLine="0"/>
      </w:pPr>
      <w:r w:rsidRPr="00AD28AD">
        <w:rPr>
          <w:i/>
          <w:iCs/>
          <w:u w:val="single"/>
        </w:rPr>
        <w:t>Translational</w:t>
      </w:r>
      <w:r w:rsidR="004C6064" w:rsidRPr="00AD28AD">
        <w:rPr>
          <w:i/>
          <w:iCs/>
          <w:u w:val="single"/>
        </w:rPr>
        <w:t>:</w:t>
      </w:r>
      <w:r w:rsidRPr="00AD28AD">
        <w:t xml:space="preserve"> </w:t>
      </w:r>
      <w:r w:rsidR="00105AE3" w:rsidRPr="00AD28AD">
        <w:rPr>
          <w:rFonts w:hint="eastAsia"/>
        </w:rPr>
        <w:t>AD</w:t>
      </w:r>
      <w:r w:rsidR="00105AE3" w:rsidRPr="00AD28AD">
        <w:t xml:space="preserve"> is </w:t>
      </w:r>
      <w:r w:rsidR="00FF35A6" w:rsidRPr="00AD28AD">
        <w:t>the most prevalent dementia type</w:t>
      </w:r>
      <w:r w:rsidR="00105AE3" w:rsidRPr="00AD28AD">
        <w:t xml:space="preserve"> with</w:t>
      </w:r>
      <w:r w:rsidR="007359C4" w:rsidRPr="00AD28AD">
        <w:t xml:space="preserve"> complex</w:t>
      </w:r>
      <w:r w:rsidR="00987846" w:rsidRPr="00AD28AD">
        <w:t xml:space="preserve"> </w:t>
      </w:r>
      <w:r w:rsidR="00105AE3" w:rsidRPr="00AD28AD">
        <w:t>and</w:t>
      </w:r>
      <w:r w:rsidR="009A1E9E" w:rsidRPr="00AD28AD">
        <w:t xml:space="preserve"> multifactorial </w:t>
      </w:r>
      <w:r w:rsidR="00FD6DD8" w:rsidRPr="00AD28AD">
        <w:t>etiology</w:t>
      </w:r>
      <w:r w:rsidR="008B1646" w:rsidRPr="00AD28AD">
        <w:t>,</w:t>
      </w:r>
      <w:r w:rsidR="00FB46D7" w:rsidRPr="00AD28AD">
        <w:t xml:space="preserve"> </w:t>
      </w:r>
      <w:r w:rsidR="008B1646" w:rsidRPr="00AD28AD">
        <w:t>and</w:t>
      </w:r>
      <w:r w:rsidR="007F347E" w:rsidRPr="00AD28AD">
        <w:t xml:space="preserve"> </w:t>
      </w:r>
      <w:r w:rsidR="002243EC" w:rsidRPr="00AD28AD">
        <w:t>e</w:t>
      </w:r>
      <w:r w:rsidR="007F347E" w:rsidRPr="00AD28AD">
        <w:t>ffective</w:t>
      </w:r>
      <w:r w:rsidR="00FD6DD8" w:rsidRPr="00AD28AD">
        <w:t xml:space="preserve"> </w:t>
      </w:r>
      <w:r w:rsidR="00DE0E23" w:rsidRPr="00AD28AD">
        <w:t>intervention strategies</w:t>
      </w:r>
      <w:r w:rsidR="008B1646" w:rsidRPr="00AD28AD">
        <w:t xml:space="preserve"> </w:t>
      </w:r>
      <w:proofErr w:type="gramStart"/>
      <w:r w:rsidR="008B1646" w:rsidRPr="00AD28AD">
        <w:t>is</w:t>
      </w:r>
      <w:proofErr w:type="gramEnd"/>
      <w:r w:rsidR="008B1646" w:rsidRPr="00AD28AD">
        <w:t xml:space="preserve"> limited</w:t>
      </w:r>
      <w:r w:rsidR="002243EC" w:rsidRPr="00AD28AD">
        <w:t>.</w:t>
      </w:r>
      <w:r w:rsidR="002F3EEA" w:rsidRPr="00AD28AD">
        <w:t xml:space="preserve"> </w:t>
      </w:r>
      <w:r w:rsidR="002243EC" w:rsidRPr="00AD28AD">
        <w:t>C</w:t>
      </w:r>
      <w:r w:rsidR="001F4EFA" w:rsidRPr="00AD28AD">
        <w:t xml:space="preserve">ardiometabolic </w:t>
      </w:r>
      <w:r w:rsidR="007F347E" w:rsidRPr="00AD28AD">
        <w:t xml:space="preserve">factors are </w:t>
      </w:r>
      <w:r w:rsidR="00B37A66" w:rsidRPr="00AD28AD">
        <w:t>one of the few modifiable risk factors</w:t>
      </w:r>
      <w:r w:rsidR="002C6CA9" w:rsidRPr="00AD28AD">
        <w:t xml:space="preserve"> </w:t>
      </w:r>
      <w:r w:rsidR="0044340F" w:rsidRPr="00AD28AD">
        <w:t>that could reduce the risk of dementia</w:t>
      </w:r>
      <w:r w:rsidR="001F4EFA" w:rsidRPr="00AD28AD">
        <w:t>.</w:t>
      </w:r>
      <w:r w:rsidR="007024B4" w:rsidRPr="00AD28AD">
        <w:t xml:space="preserve"> </w:t>
      </w:r>
      <w:r w:rsidR="002E1CDC" w:rsidRPr="00AD28AD">
        <w:t xml:space="preserve">The proposed </w:t>
      </w:r>
      <w:r w:rsidR="009006FD" w:rsidRPr="00AD28AD">
        <w:t xml:space="preserve">research </w:t>
      </w:r>
      <w:r w:rsidR="00236AE3" w:rsidRPr="00AD28AD">
        <w:rPr>
          <w:rFonts w:cs="Arial"/>
        </w:rPr>
        <w:t xml:space="preserve">will contribute to the missing fundamental understanding </w:t>
      </w:r>
      <w:r w:rsidR="00D76752">
        <w:rPr>
          <w:rFonts w:cs="Arial"/>
        </w:rPr>
        <w:t>of</w:t>
      </w:r>
      <w:r w:rsidR="00236AE3" w:rsidRPr="00AD28AD">
        <w:rPr>
          <w:rFonts w:cs="Arial"/>
        </w:rPr>
        <w:t xml:space="preserve"> the synergic contribution </w:t>
      </w:r>
      <w:r w:rsidR="00B1785D" w:rsidRPr="00AD28AD">
        <w:rPr>
          <w:rFonts w:cs="Arial"/>
        </w:rPr>
        <w:t>among various</w:t>
      </w:r>
      <w:r w:rsidR="00236AE3" w:rsidRPr="00AD28AD">
        <w:rPr>
          <w:rFonts w:cs="Arial"/>
        </w:rPr>
        <w:t xml:space="preserve"> cardiometabolic factors towards different sub-phenotypes of AD.</w:t>
      </w:r>
      <w:r w:rsidR="00896974" w:rsidRPr="00AD28AD">
        <w:rPr>
          <w:rFonts w:cs="Arial"/>
        </w:rPr>
        <w:t xml:space="preserve"> </w:t>
      </w:r>
      <w:r w:rsidR="00535611" w:rsidRPr="00AD28AD">
        <w:rPr>
          <w:rFonts w:cs="Arial"/>
        </w:rPr>
        <w:t>Furthermore,</w:t>
      </w:r>
      <w:r w:rsidR="00181D0D" w:rsidRPr="00AD28AD">
        <w:rPr>
          <w:rFonts w:cs="Arial"/>
        </w:rPr>
        <w:t xml:space="preserve"> </w:t>
      </w:r>
      <w:r w:rsidR="00181D0D" w:rsidRPr="00AD28AD">
        <w:rPr>
          <w:rFonts w:eastAsia="DengXian" w:cs="Arial"/>
        </w:rPr>
        <w:t>the identification of specific genomic signatures</w:t>
      </w:r>
      <w:r w:rsidR="00106E88" w:rsidRPr="00AD28AD">
        <w:rPr>
          <w:rFonts w:eastAsia="DengXian" w:cs="Arial"/>
        </w:rPr>
        <w:t xml:space="preserve"> </w:t>
      </w:r>
      <w:r w:rsidR="0074473A" w:rsidRPr="00AD28AD">
        <w:rPr>
          <w:rFonts w:eastAsia="DengXian" w:cs="Arial"/>
        </w:rPr>
        <w:t xml:space="preserve">that are common for </w:t>
      </w:r>
      <w:r w:rsidR="00DF32E3" w:rsidRPr="00AD28AD">
        <w:rPr>
          <w:rFonts w:eastAsia="DengXian" w:cs="Arial"/>
        </w:rPr>
        <w:t xml:space="preserve">the development of </w:t>
      </w:r>
      <w:r w:rsidR="00393D6C" w:rsidRPr="00AD28AD">
        <w:rPr>
          <w:rFonts w:eastAsia="DengXian" w:cs="Arial"/>
        </w:rPr>
        <w:t>cardiometabolic dysfunction and</w:t>
      </w:r>
      <w:r w:rsidR="00106E88" w:rsidRPr="00AD28AD">
        <w:rPr>
          <w:rFonts w:eastAsia="DengXian" w:cs="Arial"/>
        </w:rPr>
        <w:t xml:space="preserve"> AD</w:t>
      </w:r>
      <w:r w:rsidR="00181D0D" w:rsidRPr="00AD28AD">
        <w:rPr>
          <w:rFonts w:eastAsia="DengXian" w:cs="Arial"/>
        </w:rPr>
        <w:t xml:space="preserve"> </w:t>
      </w:r>
      <w:r w:rsidR="00941282" w:rsidRPr="00AD28AD">
        <w:t xml:space="preserve">presents opportunities to discover novel biological mechanisms and provide directions for </w:t>
      </w:r>
      <w:r w:rsidR="000C3F9C" w:rsidRPr="00AD28AD">
        <w:t>personalized</w:t>
      </w:r>
      <w:r w:rsidR="00941282" w:rsidRPr="00AD28AD">
        <w:t xml:space="preserve"> therapeutic opportunities</w:t>
      </w:r>
      <w:r w:rsidR="00181D0D" w:rsidRPr="00AD28AD">
        <w:rPr>
          <w:rFonts w:cs="Arial"/>
        </w:rPr>
        <w:t>.</w:t>
      </w:r>
      <w:r w:rsidR="00535611" w:rsidRPr="00AD28AD">
        <w:rPr>
          <w:rFonts w:cs="Arial"/>
        </w:rPr>
        <w:t xml:space="preserve"> </w:t>
      </w:r>
      <w:r w:rsidR="00502EA1" w:rsidRPr="00AD28AD">
        <w:rPr>
          <w:rFonts w:cs="Arial"/>
        </w:rPr>
        <w:t>T</w:t>
      </w:r>
      <w:r w:rsidR="00535611" w:rsidRPr="00AD28AD">
        <w:rPr>
          <w:rFonts w:cs="Arial"/>
        </w:rPr>
        <w:t>he</w:t>
      </w:r>
      <w:r w:rsidR="00866C0F" w:rsidRPr="00AD28AD">
        <w:rPr>
          <w:rFonts w:cs="Arial"/>
        </w:rPr>
        <w:t xml:space="preserve"> proposed</w:t>
      </w:r>
      <w:r w:rsidR="00535611" w:rsidRPr="00AD28AD">
        <w:rPr>
          <w:rFonts w:cs="Arial"/>
        </w:rPr>
        <w:t xml:space="preserve"> </w:t>
      </w:r>
      <w:proofErr w:type="spellStart"/>
      <w:r w:rsidR="00961068" w:rsidRPr="00AD28AD">
        <w:rPr>
          <w:rFonts w:cs="Arial"/>
        </w:rPr>
        <w:t>radiogenomic</w:t>
      </w:r>
      <w:proofErr w:type="spellEnd"/>
      <w:r w:rsidR="00961068" w:rsidRPr="00AD28AD">
        <w:rPr>
          <w:rFonts w:cs="Arial"/>
        </w:rPr>
        <w:t xml:space="preserve"> approach</w:t>
      </w:r>
      <w:r w:rsidR="000E31C7" w:rsidRPr="00AD28AD">
        <w:rPr>
          <w:rFonts w:cs="Arial"/>
        </w:rPr>
        <w:t xml:space="preserve"> will</w:t>
      </w:r>
      <w:r w:rsidR="003D3D5D" w:rsidRPr="00AD28AD">
        <w:rPr>
          <w:rFonts w:cs="Arial"/>
        </w:rPr>
        <w:t xml:space="preserve"> </w:t>
      </w:r>
      <w:r w:rsidR="00554502" w:rsidRPr="00AD28AD">
        <w:t xml:space="preserve">generate new knowledge </w:t>
      </w:r>
      <w:r w:rsidR="004359FC" w:rsidRPr="00AD28AD">
        <w:t>about the integr</w:t>
      </w:r>
      <w:r w:rsidR="00EF7A87" w:rsidRPr="00AD28AD">
        <w:t>al</w:t>
      </w:r>
      <w:r w:rsidR="005C4768" w:rsidRPr="00AD28AD">
        <w:t xml:space="preserve"> joint effect</w:t>
      </w:r>
      <w:r w:rsidR="00EF7A87" w:rsidRPr="00AD28AD">
        <w:t xml:space="preserve"> of</w:t>
      </w:r>
      <w:r w:rsidR="007B2EB4" w:rsidRPr="00AD28AD">
        <w:t xml:space="preserve"> genomic, neuroimage, and cardiometabolic factors </w:t>
      </w:r>
      <w:r w:rsidR="00C95D10">
        <w:t>on</w:t>
      </w:r>
      <w:r w:rsidR="005C4768" w:rsidRPr="00AD28AD">
        <w:t xml:space="preserve"> </w:t>
      </w:r>
      <w:r w:rsidR="007B2EB4" w:rsidRPr="00AD28AD">
        <w:t>AD</w:t>
      </w:r>
      <w:r w:rsidR="005C4768" w:rsidRPr="00AD28AD">
        <w:t xml:space="preserve"> </w:t>
      </w:r>
      <w:r w:rsidR="00613550" w:rsidRPr="00AD28AD">
        <w:t>etiology</w:t>
      </w:r>
      <w:r w:rsidR="00821241" w:rsidRPr="00AD28AD">
        <w:t xml:space="preserve">. </w:t>
      </w:r>
      <w:r w:rsidR="00066707" w:rsidRPr="00AD28AD">
        <w:t xml:space="preserve">The implication of </w:t>
      </w:r>
      <w:r w:rsidR="00C95D10">
        <w:t xml:space="preserve">the </w:t>
      </w:r>
      <w:r w:rsidR="00066707" w:rsidRPr="00AD28AD">
        <w:t>proposed study also holds great potential to shed light on the connections and interactions among multiple aging-related chronic diseases at both the molecular level and the pathological level. This has strong clinical implications for patient-specific diagnosis, risk prevention, and intervention planning to improve clinical outcomes for the elderly population, which have a higher risk of developing multi</w:t>
      </w:r>
      <w:r w:rsidR="006674CB">
        <w:t>-</w:t>
      </w:r>
      <w:r w:rsidR="00066707" w:rsidRPr="00AD28AD">
        <w:t>morbidity.</w:t>
      </w:r>
      <w:r w:rsidR="00940DA2" w:rsidRPr="00AD28AD">
        <w:t xml:space="preserve"> The successful implementation of the project will lead </w:t>
      </w:r>
      <w:r w:rsidR="00E547AA">
        <w:t xml:space="preserve">to </w:t>
      </w:r>
      <w:r w:rsidR="00940DA2" w:rsidRPr="00AD28AD">
        <w:t>the potential extramural funded larger project for prospective studies at Wake Forest University School of Medicine to recruit a focused population with both prediabetic and mild cognitive impairment comorbidity conditions to validate the genotype-phenotype interactions, as well as evaluate the effect of potential interventions targeting such comorbidity conditions.</w:t>
      </w:r>
      <w:r w:rsidR="001719B2" w:rsidRPr="00AD28AD">
        <w:t xml:space="preserve"> </w:t>
      </w:r>
      <w:r w:rsidR="00675D69" w:rsidRPr="00AD28AD">
        <w:rPr>
          <w:rFonts w:cs="Arial"/>
          <w:i/>
          <w:iCs/>
          <w:u w:val="single"/>
        </w:rPr>
        <w:t>Methodological</w:t>
      </w:r>
      <w:r w:rsidR="004C6064" w:rsidRPr="00AD28AD">
        <w:rPr>
          <w:rFonts w:cs="Arial"/>
          <w:i/>
          <w:iCs/>
          <w:u w:val="single"/>
        </w:rPr>
        <w:t>:</w:t>
      </w:r>
      <w:r w:rsidR="00980463" w:rsidRPr="00AD28AD">
        <w:rPr>
          <w:rFonts w:cs="Arial"/>
        </w:rPr>
        <w:t xml:space="preserve"> </w:t>
      </w:r>
      <w:r w:rsidR="00980463" w:rsidRPr="00AD28AD">
        <w:t xml:space="preserve">the proposed effective </w:t>
      </w:r>
      <w:proofErr w:type="spellStart"/>
      <w:r w:rsidR="00980463" w:rsidRPr="00AD28AD">
        <w:t>radiogenomic</w:t>
      </w:r>
      <w:proofErr w:type="spellEnd"/>
      <w:r w:rsidR="00980463" w:rsidRPr="00AD28AD">
        <w:t xml:space="preserve"> feature embedding framework is generalizable to</w:t>
      </w:r>
      <w:r w:rsidR="00B45AA7">
        <w:t xml:space="preserve"> achieve</w:t>
      </w:r>
      <w:r w:rsidR="00980463" w:rsidRPr="00AD28AD">
        <w:t xml:space="preserve"> simultaneous extract</w:t>
      </w:r>
      <w:r w:rsidR="00C13F4B" w:rsidRPr="00AD28AD">
        <w:t>ion of</w:t>
      </w:r>
      <w:r w:rsidR="00980463" w:rsidRPr="00AD28AD">
        <w:t xml:space="preserve"> high-dimensional neuroimage and multi-</w:t>
      </w:r>
      <w:proofErr w:type="spellStart"/>
      <w:r w:rsidR="00980463" w:rsidRPr="00AD28AD">
        <w:t>omic</w:t>
      </w:r>
      <w:proofErr w:type="spellEnd"/>
      <w:r w:rsidR="00980463" w:rsidRPr="00AD28AD">
        <w:t xml:space="preserve"> data.</w:t>
      </w:r>
      <w:r w:rsidR="006007AB" w:rsidRPr="00AD28AD">
        <w:t xml:space="preserve"> The proposed multi-task learning framework is also generalizable to</w:t>
      </w:r>
      <w:r w:rsidR="00EC1FB7" w:rsidRPr="00AD28AD">
        <w:t xml:space="preserve"> chronic diseases with</w:t>
      </w:r>
      <w:r w:rsidR="006007AB" w:rsidRPr="00AD28AD">
        <w:t xml:space="preserve"> </w:t>
      </w:r>
      <w:r w:rsidR="0056516D" w:rsidRPr="00AD28AD">
        <w:t>comorbidit</w:t>
      </w:r>
      <w:r w:rsidR="00174573" w:rsidRPr="00AD28AD">
        <w:t>y conditions</w:t>
      </w:r>
      <w:r w:rsidR="006007AB" w:rsidRPr="00AD28AD">
        <w:t>.</w:t>
      </w:r>
      <w:r w:rsidR="00236AE3" w:rsidRPr="00AD28AD">
        <w:rPr>
          <w:rFonts w:cs="Arial"/>
        </w:rPr>
        <w:t xml:space="preserve"> </w:t>
      </w:r>
      <w:r w:rsidR="00980463" w:rsidRPr="00AD28AD">
        <w:rPr>
          <w:rFonts w:cs="Arial"/>
        </w:rPr>
        <w:t>T</w:t>
      </w:r>
      <w:r w:rsidR="00236AE3" w:rsidRPr="00AD28AD">
        <w:rPr>
          <w:rFonts w:cs="Arial"/>
        </w:rPr>
        <w:t>he semi-supervised clustering framework for disease sub-phenotyping</w:t>
      </w:r>
      <w:r w:rsidR="00F90BF1" w:rsidRPr="00AD28AD">
        <w:rPr>
          <w:rFonts w:cs="Arial"/>
        </w:rPr>
        <w:t xml:space="preserve"> developed in this study</w:t>
      </w:r>
      <w:r w:rsidR="00236AE3" w:rsidRPr="00AD28AD">
        <w:rPr>
          <w:rFonts w:cs="Arial"/>
        </w:rPr>
        <w:t xml:space="preserve"> would also be generalizable to other age-related chronic diseases with multi-morbidity conditions. </w:t>
      </w:r>
    </w:p>
    <w:p w14:paraId="3F4CB107" w14:textId="77777777" w:rsidR="000429DE" w:rsidRPr="00AD28AD" w:rsidRDefault="000429DE" w:rsidP="004F345B">
      <w:pPr>
        <w:pStyle w:val="Heading2"/>
      </w:pPr>
      <w:r w:rsidRPr="00AD28AD">
        <w:t>Innovation</w:t>
      </w:r>
    </w:p>
    <w:p w14:paraId="418E0996" w14:textId="6F17EA23" w:rsidR="007563BB" w:rsidRPr="00AD28AD" w:rsidRDefault="007563BB" w:rsidP="004F345B">
      <w:pPr>
        <w:spacing w:line="240" w:lineRule="auto"/>
        <w:ind w:firstLine="0"/>
        <w:rPr>
          <w:rFonts w:cs="Arial"/>
        </w:rPr>
      </w:pPr>
      <w:r w:rsidRPr="00AD28AD">
        <w:rPr>
          <w:rFonts w:cs="Arial"/>
        </w:rPr>
        <w:t xml:space="preserve">The </w:t>
      </w:r>
      <w:r w:rsidR="008D6B4A" w:rsidRPr="00AD28AD">
        <w:rPr>
          <w:rFonts w:cs="Arial"/>
        </w:rPr>
        <w:t>project brings the following innovations:</w:t>
      </w:r>
    </w:p>
    <w:p w14:paraId="5CEE3103" w14:textId="7C742640" w:rsidR="004849FD" w:rsidRPr="00AD28AD" w:rsidRDefault="004849FD" w:rsidP="004849FD">
      <w:pPr>
        <w:pStyle w:val="ListParagraph"/>
        <w:numPr>
          <w:ilvl w:val="0"/>
          <w:numId w:val="10"/>
        </w:numPr>
        <w:spacing w:line="240" w:lineRule="auto"/>
        <w:rPr>
          <w:rFonts w:cs="Arial"/>
        </w:rPr>
      </w:pPr>
      <w:r w:rsidRPr="00AD28AD">
        <w:rPr>
          <w:rFonts w:cs="Arial"/>
        </w:rPr>
        <w:t xml:space="preserve">The neuroimage-derived clustering algorithm for AD </w:t>
      </w:r>
      <w:commentRangeStart w:id="11"/>
      <w:r w:rsidRPr="00AD28AD">
        <w:rPr>
          <w:rFonts w:cs="Arial"/>
        </w:rPr>
        <w:t>sub-phenotyping</w:t>
      </w:r>
      <w:commentRangeEnd w:id="11"/>
      <w:r w:rsidR="0015420A">
        <w:rPr>
          <w:rStyle w:val="CommentReference"/>
        </w:rPr>
        <w:commentReference w:id="11"/>
      </w:r>
      <w:r w:rsidR="0030143C">
        <w:rPr>
          <w:rFonts w:cs="Arial"/>
        </w:rPr>
        <w:t>,</w:t>
      </w:r>
      <w:r w:rsidRPr="00AD28AD">
        <w:rPr>
          <w:rFonts w:cs="Arial"/>
        </w:rPr>
        <w:t xml:space="preserve"> in combination with </w:t>
      </w:r>
      <w:r w:rsidR="0030143C">
        <w:rPr>
          <w:rFonts w:cs="Arial"/>
        </w:rPr>
        <w:t xml:space="preserve">the </w:t>
      </w:r>
      <w:r w:rsidRPr="00AD28AD">
        <w:rPr>
          <w:rFonts w:cs="Arial"/>
        </w:rPr>
        <w:t xml:space="preserve">explainable </w:t>
      </w:r>
      <w:commentRangeStart w:id="12"/>
      <w:r w:rsidRPr="00AD28AD">
        <w:rPr>
          <w:rFonts w:cs="Arial"/>
        </w:rPr>
        <w:t xml:space="preserve">machine learning </w:t>
      </w:r>
      <w:commentRangeEnd w:id="12"/>
      <w:r w:rsidR="0015420A">
        <w:rPr>
          <w:rStyle w:val="CommentReference"/>
        </w:rPr>
        <w:commentReference w:id="12"/>
      </w:r>
      <w:r w:rsidRPr="00AD28AD">
        <w:rPr>
          <w:rFonts w:cs="Arial"/>
        </w:rPr>
        <w:t>approach</w:t>
      </w:r>
      <w:r w:rsidR="0030143C">
        <w:rPr>
          <w:rFonts w:cs="Arial"/>
        </w:rPr>
        <w:t>,</w:t>
      </w:r>
      <w:r w:rsidRPr="00AD28AD">
        <w:rPr>
          <w:rFonts w:cs="Arial"/>
        </w:rPr>
        <w:t xml:space="preserve"> enables the detailed exploration </w:t>
      </w:r>
      <w:r w:rsidR="009F6081">
        <w:rPr>
          <w:rFonts w:cs="Arial"/>
        </w:rPr>
        <w:t xml:space="preserve">of </w:t>
      </w:r>
      <w:r w:rsidR="00096B7C">
        <w:rPr>
          <w:rFonts w:cs="Arial"/>
        </w:rPr>
        <w:t>the</w:t>
      </w:r>
      <w:r w:rsidR="006D0653">
        <w:rPr>
          <w:rFonts w:cs="Arial"/>
        </w:rPr>
        <w:t xml:space="preserve"> </w:t>
      </w:r>
      <w:r w:rsidR="00777512">
        <w:rPr>
          <w:rFonts w:cs="Arial"/>
        </w:rPr>
        <w:t>joint</w:t>
      </w:r>
      <w:r w:rsidR="00096B7C">
        <w:rPr>
          <w:rFonts w:cs="Arial"/>
        </w:rPr>
        <w:t xml:space="preserve"> contribution </w:t>
      </w:r>
      <w:r w:rsidRPr="00AD28AD">
        <w:rPr>
          <w:rFonts w:cs="Arial"/>
        </w:rPr>
        <w:t xml:space="preserve">of </w:t>
      </w:r>
      <w:r w:rsidR="00777512">
        <w:rPr>
          <w:rFonts w:cs="Arial"/>
        </w:rPr>
        <w:t xml:space="preserve">multiple </w:t>
      </w:r>
      <w:r w:rsidRPr="00AD28AD">
        <w:rPr>
          <w:rFonts w:cs="Arial"/>
        </w:rPr>
        <w:t xml:space="preserve">cardiometabolic factors </w:t>
      </w:r>
      <w:r w:rsidR="00096B7C">
        <w:rPr>
          <w:rFonts w:cs="Arial"/>
        </w:rPr>
        <w:t>to</w:t>
      </w:r>
      <w:r w:rsidRPr="00AD28AD">
        <w:rPr>
          <w:rFonts w:cs="Arial"/>
        </w:rPr>
        <w:t xml:space="preserve"> AD pathogenesis.</w:t>
      </w:r>
    </w:p>
    <w:p w14:paraId="42DBC0AF" w14:textId="251DE98E" w:rsidR="00916EAF" w:rsidRPr="00AD28AD" w:rsidRDefault="00DF4508" w:rsidP="004F345B">
      <w:pPr>
        <w:pStyle w:val="ListParagraph"/>
        <w:numPr>
          <w:ilvl w:val="0"/>
          <w:numId w:val="10"/>
        </w:numPr>
        <w:spacing w:line="240" w:lineRule="auto"/>
        <w:rPr>
          <w:rFonts w:cs="Arial"/>
        </w:rPr>
      </w:pPr>
      <w:r w:rsidRPr="00AD28AD">
        <w:rPr>
          <w:rFonts w:cs="Arial"/>
        </w:rPr>
        <w:t>The</w:t>
      </w:r>
      <w:r w:rsidR="00074FC7" w:rsidRPr="00AD28AD">
        <w:rPr>
          <w:rFonts w:cs="Arial"/>
        </w:rPr>
        <w:t xml:space="preserve"> deep-learning-based</w:t>
      </w:r>
      <w:r w:rsidR="000E2B32" w:rsidRPr="00AD28AD">
        <w:rPr>
          <w:rFonts w:cs="Arial"/>
        </w:rPr>
        <w:t xml:space="preserve"> </w:t>
      </w:r>
      <w:r w:rsidR="00C91FF4" w:rsidRPr="00AD28AD">
        <w:rPr>
          <w:rFonts w:cs="Arial"/>
        </w:rPr>
        <w:t>dimension reduction and feature extraction model</w:t>
      </w:r>
      <w:r w:rsidR="00D9048C" w:rsidRPr="00AD28AD">
        <w:rPr>
          <w:rFonts w:cs="Arial"/>
        </w:rPr>
        <w:t xml:space="preserve"> </w:t>
      </w:r>
      <w:r w:rsidR="00EB700C" w:rsidRPr="00AD28AD">
        <w:rPr>
          <w:rFonts w:cs="Arial"/>
        </w:rPr>
        <w:t>in</w:t>
      </w:r>
      <w:r w:rsidR="007333AF" w:rsidRPr="00AD28AD">
        <w:rPr>
          <w:rFonts w:cs="Arial"/>
        </w:rPr>
        <w:t>vestigate</w:t>
      </w:r>
      <w:r w:rsidR="00471E53">
        <w:rPr>
          <w:rFonts w:cs="Arial"/>
        </w:rPr>
        <w:t>s</w:t>
      </w:r>
      <w:r w:rsidR="003C4FB3" w:rsidRPr="00AD28AD">
        <w:rPr>
          <w:rFonts w:cs="Arial"/>
        </w:rPr>
        <w:t xml:space="preserve"> the</w:t>
      </w:r>
      <w:r w:rsidR="007333AF" w:rsidRPr="00AD28AD">
        <w:rPr>
          <w:rFonts w:cs="Arial"/>
        </w:rPr>
        <w:t xml:space="preserve"> </w:t>
      </w:r>
      <w:r w:rsidR="008520D3" w:rsidRPr="00AD28AD">
        <w:rPr>
          <w:rFonts w:cs="Arial"/>
        </w:rPr>
        <w:t xml:space="preserve">genomic </w:t>
      </w:r>
      <w:r w:rsidR="00C37364" w:rsidRPr="00AD28AD">
        <w:rPr>
          <w:rFonts w:cs="Arial"/>
        </w:rPr>
        <w:t>factor</w:t>
      </w:r>
      <w:r w:rsidR="007333AF" w:rsidRPr="00AD28AD">
        <w:rPr>
          <w:rFonts w:cs="Arial"/>
        </w:rPr>
        <w:t xml:space="preserve"> involving</w:t>
      </w:r>
      <w:r w:rsidR="00111DBA" w:rsidRPr="00AD28AD">
        <w:rPr>
          <w:rFonts w:cs="Arial"/>
        </w:rPr>
        <w:t xml:space="preserve"> </w:t>
      </w:r>
      <w:r w:rsidR="007333AF" w:rsidRPr="00AD28AD">
        <w:rPr>
          <w:rFonts w:cs="Arial"/>
        </w:rPr>
        <w:t xml:space="preserve">high-level </w:t>
      </w:r>
      <w:r w:rsidR="0045253E" w:rsidRPr="00AD28AD">
        <w:rPr>
          <w:rFonts w:cs="Arial"/>
        </w:rPr>
        <w:t>non-linear</w:t>
      </w:r>
      <w:r w:rsidR="007333AF" w:rsidRPr="00AD28AD">
        <w:rPr>
          <w:rFonts w:cs="Arial"/>
        </w:rPr>
        <w:t xml:space="preserve"> gene-gene interaction</w:t>
      </w:r>
      <w:r w:rsidR="00F73BF5" w:rsidRPr="00AD28AD">
        <w:rPr>
          <w:rFonts w:cs="Arial"/>
        </w:rPr>
        <w:t xml:space="preserve">, in contrast to </w:t>
      </w:r>
      <w:r w:rsidR="00471E53">
        <w:rPr>
          <w:rFonts w:cs="Arial"/>
        </w:rPr>
        <w:t xml:space="preserve">the </w:t>
      </w:r>
      <w:r w:rsidR="00F73BF5" w:rsidRPr="00AD28AD">
        <w:rPr>
          <w:rFonts w:cs="Arial"/>
        </w:rPr>
        <w:t xml:space="preserve">traditional </w:t>
      </w:r>
      <w:r w:rsidR="00422D1F" w:rsidRPr="00AD28AD">
        <w:rPr>
          <w:rFonts w:cs="Arial"/>
        </w:rPr>
        <w:t xml:space="preserve">GWAS approach in which </w:t>
      </w:r>
      <w:r w:rsidR="005C2EB5" w:rsidRPr="00AD28AD">
        <w:rPr>
          <w:rFonts w:cs="Arial"/>
        </w:rPr>
        <w:t>genomic risk factors were in a single-</w:t>
      </w:r>
      <w:r w:rsidR="005F2B6B" w:rsidRPr="00AD28AD">
        <w:rPr>
          <w:rFonts w:cs="Arial"/>
        </w:rPr>
        <w:t>gene level</w:t>
      </w:r>
      <w:r w:rsidR="00471E53">
        <w:rPr>
          <w:rFonts w:cs="Arial"/>
        </w:rPr>
        <w:t>.</w:t>
      </w:r>
    </w:p>
    <w:p w14:paraId="371E41C6" w14:textId="177FBA0F" w:rsidR="00C9792C" w:rsidRPr="00AD28AD" w:rsidRDefault="009A386E" w:rsidP="004F345B">
      <w:pPr>
        <w:pStyle w:val="ListParagraph"/>
        <w:numPr>
          <w:ilvl w:val="0"/>
          <w:numId w:val="10"/>
        </w:numPr>
        <w:spacing w:line="240" w:lineRule="auto"/>
        <w:rPr>
          <w:rFonts w:cs="Arial"/>
        </w:rPr>
      </w:pPr>
      <w:r w:rsidRPr="00AD28AD">
        <w:rPr>
          <w:rFonts w:cs="Arial"/>
        </w:rPr>
        <w:t>The</w:t>
      </w:r>
      <w:r w:rsidR="00511273" w:rsidRPr="00AD28AD">
        <w:rPr>
          <w:rFonts w:cs="Arial"/>
        </w:rPr>
        <w:t xml:space="preserve"> </w:t>
      </w:r>
      <w:proofErr w:type="spellStart"/>
      <w:r w:rsidR="00D04272" w:rsidRPr="00AD28AD">
        <w:rPr>
          <w:rFonts w:cs="Arial"/>
        </w:rPr>
        <w:t>radiogenomic</w:t>
      </w:r>
      <w:proofErr w:type="spellEnd"/>
      <w:r w:rsidR="00D04272" w:rsidRPr="00AD28AD">
        <w:rPr>
          <w:rFonts w:cs="Arial"/>
        </w:rPr>
        <w:t xml:space="preserve"> approach using </w:t>
      </w:r>
      <w:r w:rsidR="00511273" w:rsidRPr="00AD28AD">
        <w:rPr>
          <w:rFonts w:cs="Arial"/>
        </w:rPr>
        <w:t xml:space="preserve">multi-modal </w:t>
      </w:r>
      <w:r w:rsidR="00534D46" w:rsidRPr="00AD28AD">
        <w:rPr>
          <w:rFonts w:cs="Arial"/>
        </w:rPr>
        <w:t xml:space="preserve">deep-learning with joint </w:t>
      </w:r>
      <w:r w:rsidR="00642C49" w:rsidRPr="00AD28AD">
        <w:rPr>
          <w:rFonts w:cs="Arial"/>
        </w:rPr>
        <w:t>feature embedding</w:t>
      </w:r>
      <w:r w:rsidR="00D04272" w:rsidRPr="00AD28AD">
        <w:rPr>
          <w:rFonts w:cs="Arial"/>
        </w:rPr>
        <w:t xml:space="preserve"> </w:t>
      </w:r>
      <w:r w:rsidR="009A1638" w:rsidRPr="00AD28AD">
        <w:rPr>
          <w:rFonts w:cs="Arial"/>
        </w:rPr>
        <w:t>reveals the</w:t>
      </w:r>
      <w:r w:rsidR="00474FC5" w:rsidRPr="00AD28AD">
        <w:rPr>
          <w:rFonts w:cs="Arial"/>
        </w:rPr>
        <w:t xml:space="preserve"> </w:t>
      </w:r>
      <w:r w:rsidR="003D2BA8" w:rsidRPr="00AD28AD">
        <w:rPr>
          <w:rFonts w:cs="Arial"/>
        </w:rPr>
        <w:t xml:space="preserve">joint </w:t>
      </w:r>
      <w:r w:rsidR="00D637CF" w:rsidRPr="00AD28AD">
        <w:rPr>
          <w:rFonts w:cs="Arial"/>
        </w:rPr>
        <w:t>genotype-phenotype</w:t>
      </w:r>
      <w:r w:rsidR="00194C7D" w:rsidRPr="00AD28AD">
        <w:rPr>
          <w:rFonts w:cs="Arial"/>
        </w:rPr>
        <w:t xml:space="preserve"> </w:t>
      </w:r>
      <w:r w:rsidR="003D2BA8" w:rsidRPr="00AD28AD">
        <w:rPr>
          <w:rFonts w:cs="Arial"/>
        </w:rPr>
        <w:t xml:space="preserve">effect </w:t>
      </w:r>
      <w:r w:rsidR="00471E53">
        <w:rPr>
          <w:rFonts w:cs="Arial"/>
        </w:rPr>
        <w:t>on</w:t>
      </w:r>
      <w:r w:rsidR="00733168" w:rsidRPr="00AD28AD">
        <w:rPr>
          <w:rFonts w:cs="Arial"/>
        </w:rPr>
        <w:t xml:space="preserve"> the </w:t>
      </w:r>
      <w:r w:rsidR="00CE7ABA" w:rsidRPr="00AD28AD">
        <w:rPr>
          <w:rFonts w:cs="Arial"/>
        </w:rPr>
        <w:t>disease pathology</w:t>
      </w:r>
      <w:r w:rsidR="00935B7D" w:rsidRPr="00AD28AD">
        <w:rPr>
          <w:rFonts w:cs="Arial"/>
        </w:rPr>
        <w:t xml:space="preserve">. </w:t>
      </w:r>
    </w:p>
    <w:p w14:paraId="5D4639BC" w14:textId="717AABFD" w:rsidR="00E335EE" w:rsidRPr="00AD28AD" w:rsidRDefault="002E18B0" w:rsidP="004F345B">
      <w:pPr>
        <w:pStyle w:val="Heading2"/>
      </w:pPr>
      <w:r w:rsidRPr="00AD28AD">
        <w:t xml:space="preserve">Study Team, </w:t>
      </w:r>
      <w:r w:rsidR="00E335EE" w:rsidRPr="00AD28AD">
        <w:t>Investigators</w:t>
      </w:r>
      <w:r w:rsidR="00581EED" w:rsidRPr="00AD28AD">
        <w:t>,</w:t>
      </w:r>
      <w:r w:rsidR="00683B69" w:rsidRPr="00AD28AD">
        <w:t xml:space="preserve"> and key personnel</w:t>
      </w:r>
    </w:p>
    <w:p w14:paraId="4155EBDF" w14:textId="26587998" w:rsidR="009F6081" w:rsidRPr="00AD28AD" w:rsidRDefault="009F6081" w:rsidP="009F6081">
      <w:pPr>
        <w:spacing w:line="240" w:lineRule="auto"/>
        <w:ind w:firstLine="0"/>
      </w:pPr>
      <w:r w:rsidRPr="00AD28AD">
        <w:t xml:space="preserve">PI Dr. </w:t>
      </w:r>
      <w:r w:rsidRPr="00AD28AD">
        <w:rPr>
          <w:b/>
        </w:rPr>
        <w:t>Da Ma</w:t>
      </w:r>
      <w:r w:rsidRPr="00AD28AD">
        <w:t xml:space="preserve"> is an Assistant Professor of Gerontology and Geriatric Medicine with research expertise in neuroimage genomics and machine learning for Alzheimer</w:t>
      </w:r>
      <w:r w:rsidR="007F1EBC">
        <w:t>'</w:t>
      </w:r>
      <w:r w:rsidRPr="00AD28AD">
        <w:t xml:space="preserve">s Disease. Dr. </w:t>
      </w:r>
      <w:r w:rsidRPr="00AD28AD">
        <w:rPr>
          <w:b/>
        </w:rPr>
        <w:t>Suzanne Craft</w:t>
      </w:r>
      <w:r w:rsidRPr="00AD28AD">
        <w:t xml:space="preserve"> is the Director of the WF</w:t>
      </w:r>
      <w:r w:rsidR="00E00069">
        <w:t xml:space="preserve"> </w:t>
      </w:r>
      <w:r>
        <w:t>Alzheimer</w:t>
      </w:r>
      <w:r w:rsidR="007F1EBC">
        <w:t>'</w:t>
      </w:r>
      <w:r>
        <w:t>s</w:t>
      </w:r>
      <w:r w:rsidRPr="00AD28AD">
        <w:t xml:space="preserve"> Disease Research Center (ADRC) and is a national leader in AD mechanisms and therapeutic approaches. Dr. </w:t>
      </w:r>
      <w:r w:rsidRPr="00AD28AD">
        <w:rPr>
          <w:b/>
        </w:rPr>
        <w:t>Tom Register</w:t>
      </w:r>
      <w:r w:rsidRPr="00AD28AD">
        <w:t xml:space="preserve"> is the leader of the Fluid Biomarker Service in the Neuropathology Core of the WF ADRC and an expert in multidisciplinary, translational studies in human and nonhuman primates. </w:t>
      </w:r>
      <w:r w:rsidRPr="00AD28AD">
        <w:rPr>
          <w:b/>
          <w:bCs/>
        </w:rPr>
        <w:t>Metin Gurcan</w:t>
      </w:r>
      <w:r w:rsidRPr="00AD28AD">
        <w:t xml:space="preserve"> is the Director of the Wake Forest Center for Biomedical Informatics and is an expert in medical and clinical image-based informatics analysis. Dr. </w:t>
      </w:r>
      <w:r w:rsidRPr="00AD28AD">
        <w:rPr>
          <w:b/>
        </w:rPr>
        <w:t>Sam Lockhart</w:t>
      </w:r>
      <w:r w:rsidRPr="00AD28AD">
        <w:t xml:space="preserve"> is an Assistant Professor of Gerontology and Geriatric Medicine and is the co-leader of the Imaging Biomarker Core at WF ADRC. Dr. </w:t>
      </w:r>
      <w:r w:rsidRPr="00AD28AD">
        <w:rPr>
          <w:b/>
        </w:rPr>
        <w:t>James Bateman</w:t>
      </w:r>
      <w:r w:rsidRPr="00AD28AD">
        <w:t xml:space="preserve"> is an Assistant Professor of Neurology, behavioral neurologist, and the co-leader of the Clinical Core at WF ADRC. Dr. </w:t>
      </w:r>
      <w:r w:rsidRPr="00AD28AD">
        <w:rPr>
          <w:b/>
        </w:rPr>
        <w:t>Byron C. Jaeger</w:t>
      </w:r>
      <w:r w:rsidRPr="00AD28AD">
        <w:t xml:space="preserve"> is an Assistant Professor of Biostatistics and Data Science in the Division of Public Health Sciences, with research expertise in machine learning, statistical computing, and computational optimization. </w:t>
      </w:r>
    </w:p>
    <w:p w14:paraId="1C15EAFB" w14:textId="2EAB3859" w:rsidR="009409A1" w:rsidRPr="00AD28AD" w:rsidRDefault="00440BE8" w:rsidP="004F345B">
      <w:pPr>
        <w:pStyle w:val="Heading2"/>
      </w:pPr>
      <w:r w:rsidRPr="00AD28AD">
        <w:t>Approach</w:t>
      </w:r>
      <w:r w:rsidR="00264DCC" w:rsidRPr="00AD28AD">
        <w:t xml:space="preserve">, </w:t>
      </w:r>
      <w:r w:rsidR="00243230" w:rsidRPr="00AD28AD">
        <w:t xml:space="preserve">Experimental </w:t>
      </w:r>
      <w:r w:rsidR="00715883" w:rsidRPr="00AD28AD">
        <w:t>D</w:t>
      </w:r>
      <w:r w:rsidR="00243230" w:rsidRPr="00AD28AD">
        <w:t>esign</w:t>
      </w:r>
      <w:r w:rsidR="00B2397E">
        <w:t>,</w:t>
      </w:r>
      <w:r w:rsidR="00715883" w:rsidRPr="00AD28AD">
        <w:t xml:space="preserve"> and</w:t>
      </w:r>
      <w:r w:rsidR="009409A1" w:rsidRPr="00AD28AD">
        <w:t xml:space="preserve"> </w:t>
      </w:r>
      <w:r w:rsidR="00715883" w:rsidRPr="00AD28AD">
        <w:t>M</w:t>
      </w:r>
      <w:r w:rsidR="00B114EC" w:rsidRPr="00AD28AD">
        <w:t>ethods</w:t>
      </w:r>
    </w:p>
    <w:p w14:paraId="48153C9C" w14:textId="3DD73B13" w:rsidR="00332FE5" w:rsidRPr="00AD28AD" w:rsidRDefault="00BC4764" w:rsidP="004F345B">
      <w:pPr>
        <w:spacing w:line="240" w:lineRule="auto"/>
        <w:ind w:firstLine="0"/>
      </w:pPr>
      <w:r w:rsidRPr="00AD28AD">
        <w:t>In this pilot project, o</w:t>
      </w:r>
      <w:r w:rsidRPr="00AD28AD">
        <w:rPr>
          <w:rFonts w:hint="eastAsia"/>
        </w:rPr>
        <w:t>ur</w:t>
      </w:r>
      <w:r w:rsidRPr="00AD28AD">
        <w:t xml:space="preserve"> multidisciplinary team will develop and validate data-driven machine-learning models to uncover the shared and interactive genotype-phenotype pathways that induced the common etiology for Alzheimer</w:t>
      </w:r>
      <w:r w:rsidR="007F1EBC">
        <w:t>'</w:t>
      </w:r>
      <w:r w:rsidRPr="00AD28AD">
        <w:t xml:space="preserve">s Disease and </w:t>
      </w:r>
      <w:r w:rsidR="00F2750F" w:rsidRPr="00AD28AD">
        <w:t>cardiometabolic abnormality</w:t>
      </w:r>
      <w:r w:rsidRPr="00AD28AD">
        <w:t xml:space="preserve"> through an integrated </w:t>
      </w:r>
      <w:proofErr w:type="spellStart"/>
      <w:r w:rsidRPr="00AD28AD">
        <w:t>radiogenomic</w:t>
      </w:r>
      <w:proofErr w:type="spellEnd"/>
      <w:r w:rsidRPr="00AD28AD">
        <w:t xml:space="preserve"> approach.</w:t>
      </w:r>
      <w:r w:rsidR="00441E7E" w:rsidRPr="00AD28AD">
        <w:t xml:space="preserve"> </w:t>
      </w:r>
      <w:r w:rsidR="00302A67" w:rsidRPr="00AD28AD">
        <w:t>W</w:t>
      </w:r>
      <w:r w:rsidR="00441E7E" w:rsidRPr="00AD28AD">
        <w:t>e will incorporate all subjects in</w:t>
      </w:r>
      <w:r w:rsidR="00F94BB2" w:rsidRPr="00AD28AD">
        <w:t xml:space="preserve"> the community-dwelling cohort from </w:t>
      </w:r>
      <w:r w:rsidR="002744B8" w:rsidRPr="00AD28AD">
        <w:t>Wake Forest Alzheimer</w:t>
      </w:r>
      <w:r w:rsidR="007F1EBC">
        <w:t>'</w:t>
      </w:r>
      <w:r w:rsidR="002744B8" w:rsidRPr="00AD28AD">
        <w:t>s Disease</w:t>
      </w:r>
      <w:r w:rsidR="008341B0" w:rsidRPr="00AD28AD">
        <w:t xml:space="preserve"> Research </w:t>
      </w:r>
      <w:r w:rsidR="008341B0" w:rsidRPr="00AD28AD">
        <w:lastRenderedPageBreak/>
        <w:t>Center</w:t>
      </w:r>
      <w:r w:rsidR="00747A93" w:rsidRPr="00AD28AD">
        <w:t xml:space="preserve"> </w:t>
      </w:r>
      <w:r w:rsidR="008341B0" w:rsidRPr="00AD28AD">
        <w:t>(</w:t>
      </w:r>
      <w:r w:rsidR="008341B0" w:rsidRPr="00AD28AD">
        <w:rPr>
          <w:b/>
          <w:bCs/>
        </w:rPr>
        <w:t>WFADRC</w:t>
      </w:r>
      <w:r w:rsidR="008341B0" w:rsidRPr="00AD28AD">
        <w:t>)</w:t>
      </w:r>
      <w:r w:rsidR="00F94BB2" w:rsidRPr="00AD28AD">
        <w:t>.</w:t>
      </w:r>
      <w:r w:rsidR="00353137" w:rsidRPr="00AD28AD">
        <w:t xml:space="preserve"> </w:t>
      </w:r>
      <w:r w:rsidR="00835C21" w:rsidRPr="00AD28AD">
        <w:t>In addition</w:t>
      </w:r>
      <w:r w:rsidR="00353137" w:rsidRPr="00AD28AD">
        <w:t>,</w:t>
      </w:r>
      <w:r w:rsidR="008341B0" w:rsidRPr="00AD28AD">
        <w:t xml:space="preserve"> </w:t>
      </w:r>
      <w:r w:rsidR="00353137" w:rsidRPr="00AD28AD">
        <w:t>f</w:t>
      </w:r>
      <w:r w:rsidR="008341B0" w:rsidRPr="00AD28AD">
        <w:t xml:space="preserve">or </w:t>
      </w:r>
      <w:r w:rsidR="00540EF3" w:rsidRPr="00AD28AD">
        <w:t>the</w:t>
      </w:r>
      <w:r w:rsidR="00043C31" w:rsidRPr="00AD28AD">
        <w:t xml:space="preserve"> </w:t>
      </w:r>
      <w:r w:rsidR="002666F0" w:rsidRPr="00AD28AD">
        <w:t>neuroimage</w:t>
      </w:r>
      <w:r w:rsidR="004671DE" w:rsidRPr="00AD28AD">
        <w:t xml:space="preserve">-based </w:t>
      </w:r>
      <w:r w:rsidR="00F51315" w:rsidRPr="00AD28AD">
        <w:t xml:space="preserve">AD subtyping </w:t>
      </w:r>
      <w:r w:rsidR="004671DE" w:rsidRPr="00AD28AD">
        <w:t>in step 1 of Aim 1 and</w:t>
      </w:r>
      <w:r w:rsidR="00540EF3" w:rsidRPr="00AD28AD">
        <w:t xml:space="preserve"> </w:t>
      </w:r>
      <w:r w:rsidR="003855C9" w:rsidRPr="00AD28AD">
        <w:t>semi-supervised</w:t>
      </w:r>
      <w:r w:rsidR="00540EF3" w:rsidRPr="00AD28AD">
        <w:t xml:space="preserve"> </w:t>
      </w:r>
      <w:proofErr w:type="spellStart"/>
      <w:r w:rsidR="00540EF3" w:rsidRPr="00AD28AD">
        <w:t>radiogenomic</w:t>
      </w:r>
      <w:proofErr w:type="spellEnd"/>
      <w:r w:rsidR="00540EF3" w:rsidRPr="00AD28AD">
        <w:t xml:space="preserve"> feature extraction </w:t>
      </w:r>
      <w:r w:rsidR="00B2397E">
        <w:t xml:space="preserve">in </w:t>
      </w:r>
      <w:r w:rsidR="00540EF3" w:rsidRPr="00AD28AD">
        <w:t>step</w:t>
      </w:r>
      <w:r w:rsidR="00DA2015" w:rsidRPr="00AD28AD">
        <w:t xml:space="preserve"> 1 of Aim </w:t>
      </w:r>
      <w:r w:rsidR="00353137" w:rsidRPr="00AD28AD">
        <w:t>2</w:t>
      </w:r>
      <w:r w:rsidR="00540EF3" w:rsidRPr="00AD28AD">
        <w:t xml:space="preserve">, </w:t>
      </w:r>
      <w:r w:rsidR="0095553C" w:rsidRPr="00AD28AD">
        <w:t>w</w:t>
      </w:r>
      <w:r w:rsidR="00547C06" w:rsidRPr="00AD28AD">
        <w:t>e will also use</w:t>
      </w:r>
      <w:r w:rsidR="00F1241E" w:rsidRPr="00AD28AD">
        <w:t xml:space="preserve"> the </w:t>
      </w:r>
      <w:r w:rsidR="00547C06" w:rsidRPr="00AD28AD">
        <w:rPr>
          <w:b/>
          <w:bCs/>
        </w:rPr>
        <w:t>ADNI</w:t>
      </w:r>
      <w:r w:rsidR="00547C06" w:rsidRPr="00AD28AD">
        <w:t xml:space="preserve"> dataset </w:t>
      </w:r>
      <w:r w:rsidR="009C19FF" w:rsidRPr="00AD28AD">
        <w:t xml:space="preserve">to </w:t>
      </w:r>
      <w:r w:rsidR="00540EF3" w:rsidRPr="00AD28AD">
        <w:t xml:space="preserve">derive neuroimage-genomic features from a larger </w:t>
      </w:r>
      <w:r w:rsidR="00835C21" w:rsidRPr="00AD28AD">
        <w:t>independent</w:t>
      </w:r>
      <w:r w:rsidR="00540EF3" w:rsidRPr="00AD28AD">
        <w:t xml:space="preserve"> </w:t>
      </w:r>
      <w:r w:rsidR="00814F99">
        <w:t>dataset</w:t>
      </w:r>
      <w:r w:rsidR="008341B0" w:rsidRPr="00AD28AD">
        <w:t>.</w:t>
      </w:r>
      <w:r w:rsidR="00A01231" w:rsidRPr="00AD28AD">
        <w:t xml:space="preserve"> </w:t>
      </w:r>
    </w:p>
    <w:p w14:paraId="50B9C619" w14:textId="3D766BF7" w:rsidR="008108F8" w:rsidRPr="00AD28AD" w:rsidRDefault="008108F8" w:rsidP="004F345B">
      <w:pPr>
        <w:spacing w:line="240" w:lineRule="auto"/>
        <w:ind w:firstLine="0"/>
      </w:pPr>
      <w:r w:rsidRPr="00AD28AD">
        <w:rPr>
          <w:b/>
          <w:bCs/>
        </w:rPr>
        <w:t>Wake Forest ADRC</w:t>
      </w:r>
      <w:r w:rsidRPr="00AD28AD">
        <w:t xml:space="preserve"> cohort</w:t>
      </w:r>
      <w:r w:rsidRPr="00AD28AD">
        <w:rPr>
          <w:b/>
          <w:bCs/>
        </w:rPr>
        <w:t>:</w:t>
      </w:r>
      <w:r w:rsidRPr="00AD28AD">
        <w:t xml:space="preserve"> The Wake Forest ADRC has collected multi-modal neuroimaging data (MRI + PET), cognitive tests, consensus diagnosis, a</w:t>
      </w:r>
      <w:r w:rsidR="00F01E33">
        <w:t>nd</w:t>
      </w:r>
      <w:r w:rsidRPr="00AD28AD">
        <w:t xml:space="preserve"> other biomarkers</w:t>
      </w:r>
      <w:r w:rsidR="00820729">
        <w:t>,</w:t>
      </w:r>
      <w:r w:rsidRPr="00AD28AD">
        <w:t xml:space="preserve"> such as CSF and plasma biomarker</w:t>
      </w:r>
      <w:r w:rsidR="00671B27">
        <w:t>s</w:t>
      </w:r>
      <w:r w:rsidRPr="00AD28AD">
        <w:t>, from 657 subjects since 2016. The currently available data includes a total of 284 NC subjects (out of which 25 converted to MCI), 135 MCI subjects (out of which 21 converted to AD), and 45 AD subjects.</w:t>
      </w:r>
      <w:r w:rsidR="00D329DF" w:rsidRPr="00AD28AD">
        <w:t xml:space="preserve"> </w:t>
      </w:r>
      <w:r w:rsidR="00294826" w:rsidRPr="00AD28AD">
        <w:t>Th</w:t>
      </w:r>
      <w:r w:rsidR="00A82C58" w:rsidRPr="00AD28AD">
        <w:t xml:space="preserve">e proposed project will </w:t>
      </w:r>
      <w:r w:rsidR="00C34EDB" w:rsidRPr="00AD28AD">
        <w:t>also aim to support the ongoing continuous efforts to</w:t>
      </w:r>
      <w:r w:rsidR="00294826" w:rsidRPr="00AD28AD">
        <w:t xml:space="preserve"> collect </w:t>
      </w:r>
      <w:r w:rsidR="00D329DF" w:rsidRPr="00AD28AD">
        <w:t>genomic data (SNPs)</w:t>
      </w:r>
      <w:r w:rsidR="0005019C" w:rsidRPr="00AD28AD">
        <w:t xml:space="preserve"> </w:t>
      </w:r>
      <w:r w:rsidR="00C34EDB" w:rsidRPr="00AD28AD">
        <w:t>for all the participants</w:t>
      </w:r>
      <w:r w:rsidR="00D329DF" w:rsidRPr="00AD28AD">
        <w:t>.</w:t>
      </w:r>
      <w:r w:rsidRPr="00AD28AD">
        <w:t xml:space="preserve"> </w:t>
      </w:r>
      <w:r w:rsidRPr="00AD28AD">
        <w:rPr>
          <w:b/>
          <w:bCs/>
        </w:rPr>
        <w:t>ADNI</w:t>
      </w:r>
      <w:r w:rsidRPr="00AD28AD">
        <w:t xml:space="preserve"> cohort</w:t>
      </w:r>
      <w:r w:rsidRPr="00AD28AD">
        <w:rPr>
          <w:b/>
          <w:bCs/>
        </w:rPr>
        <w:t>:</w:t>
      </w:r>
      <w:r w:rsidRPr="00AD28AD">
        <w:t xml:space="preserve"> The Alzheimer</w:t>
      </w:r>
      <w:r w:rsidR="007F1EBC">
        <w:t>'</w:t>
      </w:r>
      <w:r w:rsidRPr="00AD28AD">
        <w:t>s Disease Neuroimaging Initiative (ADNI) is a multi-year public-private partnership to test whether serial MRI, PET, clinical and neuropsychological assessment can be combined to measure the progression of amnestic mild cognitive impairment (MCI), which also includes data from NACC. A total of 1893 subjects (626 normal controls, 869 MCI, 398 AD), ranging in age from 55 to 90 years, were recruited from 59 sites across the U.S. and Canada. The participants in the ADNI study were also genotyped (62,901 SNPs in ADNI-1 and 730,525 SNPs in ADNI-2). All genotyping information will be downloaded from the LONI Image Data Archive.</w:t>
      </w:r>
    </w:p>
    <w:p w14:paraId="631F5F65" w14:textId="1A7F2063" w:rsidR="003C0445" w:rsidRPr="00AD28AD" w:rsidRDefault="003C0445" w:rsidP="004F345B">
      <w:pPr>
        <w:pStyle w:val="Heading2"/>
      </w:pPr>
      <w:r w:rsidRPr="00AD28AD">
        <w:t>Analysis plan</w:t>
      </w:r>
    </w:p>
    <w:p w14:paraId="695EE6D1" w14:textId="7843A312" w:rsidR="00FF7657" w:rsidRPr="00AD28AD" w:rsidRDefault="00FF7657" w:rsidP="004F345B">
      <w:pPr>
        <w:pStyle w:val="Heading3"/>
      </w:pPr>
      <w:r w:rsidRPr="00AD28AD">
        <w:t xml:space="preserve">Aim 1: </w:t>
      </w:r>
      <w:r w:rsidR="00B7708E" w:rsidRPr="00AD28AD">
        <w:t>Study the</w:t>
      </w:r>
      <w:r w:rsidR="00E67A67" w:rsidRPr="00AD28AD">
        <w:t xml:space="preserve"> </w:t>
      </w:r>
      <w:r w:rsidR="00DE68FB" w:rsidRPr="00AD28AD">
        <w:t xml:space="preserve">multi-faceted </w:t>
      </w:r>
      <w:r w:rsidR="00B7708E" w:rsidRPr="00AD28AD">
        <w:t>c</w:t>
      </w:r>
      <w:r w:rsidR="00226368" w:rsidRPr="00AD28AD">
        <w:t>ardiometabolic contribution to</w:t>
      </w:r>
      <w:r w:rsidRPr="00AD28AD">
        <w:t xml:space="preserve"> the heterogeneity o</w:t>
      </w:r>
      <w:r w:rsidR="00695901" w:rsidRPr="00AD28AD">
        <w:t>f</w:t>
      </w:r>
      <w:r w:rsidRPr="00AD28AD">
        <w:t xml:space="preserve"> AD </w:t>
      </w:r>
      <w:r w:rsidR="00312E34" w:rsidRPr="00AD28AD">
        <w:t>pathophysiolog</w:t>
      </w:r>
      <w:r w:rsidR="007378A8" w:rsidRPr="00AD28AD">
        <w:t>y</w:t>
      </w:r>
      <w:r w:rsidR="00312E34" w:rsidRPr="00AD28AD">
        <w:t xml:space="preserve"> </w:t>
      </w:r>
    </w:p>
    <w:p w14:paraId="78C9D304" w14:textId="77777777" w:rsidR="00FF7657" w:rsidRPr="00AD28AD" w:rsidRDefault="00FF7657" w:rsidP="004F345B">
      <w:pPr>
        <w:pStyle w:val="Heading4"/>
      </w:pPr>
      <w:r w:rsidRPr="00AD28AD">
        <w:t xml:space="preserve">Introduction, background, and rationale: </w:t>
      </w:r>
    </w:p>
    <w:p w14:paraId="2D1DA424" w14:textId="6480F586" w:rsidR="00604AC1" w:rsidRPr="00AD28AD" w:rsidRDefault="009346B8" w:rsidP="004F345B">
      <w:pPr>
        <w:spacing w:line="240" w:lineRule="auto"/>
        <w:ind w:firstLine="0"/>
        <w:rPr>
          <w:rFonts w:cs="Arial"/>
        </w:rPr>
      </w:pPr>
      <w:r w:rsidRPr="00AD28AD">
        <w:rPr>
          <w:rFonts w:hint="eastAsia"/>
        </w:rPr>
        <w:t>A</w:t>
      </w:r>
      <w:r w:rsidRPr="00AD28AD">
        <w:t xml:space="preserve"> </w:t>
      </w:r>
      <w:r w:rsidR="004A49BE">
        <w:t>significant</w:t>
      </w:r>
      <w:r w:rsidRPr="00AD28AD">
        <w:t xml:space="preserve"> </w:t>
      </w:r>
      <w:r w:rsidR="00677F1C" w:rsidRPr="00AD28AD">
        <w:t>challenge</w:t>
      </w:r>
      <w:r w:rsidRPr="00AD28AD">
        <w:t xml:space="preserve"> in </w:t>
      </w:r>
      <w:r w:rsidR="00656D83" w:rsidRPr="00AD28AD">
        <w:t>develop</w:t>
      </w:r>
      <w:r w:rsidR="0057621C" w:rsidRPr="00AD28AD">
        <w:t>ing</w:t>
      </w:r>
      <w:r w:rsidR="00656D83" w:rsidRPr="00AD28AD">
        <w:t xml:space="preserve"> effective intervention </w:t>
      </w:r>
      <w:r w:rsidR="0057621C" w:rsidRPr="00AD28AD">
        <w:t>strateg</w:t>
      </w:r>
      <w:r w:rsidR="004F1617" w:rsidRPr="00AD28AD">
        <w:t>ies</w:t>
      </w:r>
      <w:r w:rsidR="0057621C" w:rsidRPr="00AD28AD">
        <w:t xml:space="preserve"> to </w:t>
      </w:r>
      <w:r w:rsidR="00380CF8" w:rsidRPr="00AD28AD">
        <w:t>treat</w:t>
      </w:r>
      <w:r w:rsidR="0057621C" w:rsidRPr="00AD28AD">
        <w:t xml:space="preserve"> AD</w:t>
      </w:r>
      <w:r w:rsidR="00380CF8" w:rsidRPr="00AD28AD">
        <w:t xml:space="preserve"> is our limited understanding </w:t>
      </w:r>
      <w:r w:rsidR="006A502F" w:rsidRPr="00AD28AD">
        <w:t xml:space="preserve">of </w:t>
      </w:r>
      <w:r w:rsidR="00B1224E" w:rsidRPr="00AD28AD">
        <w:t>the relationship and interaction of multiple risk factors in a systematic way</w:t>
      </w:r>
      <w:r w:rsidR="000369EE" w:rsidRPr="00AD28AD">
        <w:t>.</w:t>
      </w:r>
      <w:r w:rsidR="009F7A3C" w:rsidRPr="00AD28AD">
        <w:t xml:space="preserve"> </w:t>
      </w:r>
      <w:r w:rsidR="009F7A3C" w:rsidRPr="00AD28AD">
        <w:rPr>
          <w:rFonts w:hint="eastAsia"/>
        </w:rPr>
        <w:t>Specifically</w:t>
      </w:r>
      <w:r w:rsidR="009F7A3C" w:rsidRPr="00AD28AD">
        <w:t xml:space="preserve">, </w:t>
      </w:r>
      <w:r w:rsidR="0067475F" w:rsidRPr="00AD28AD">
        <w:t>m</w:t>
      </w:r>
      <w:r w:rsidR="0079349F" w:rsidRPr="00AD28AD">
        <w:t>etab</w:t>
      </w:r>
      <w:r w:rsidR="0044424E" w:rsidRPr="00AD28AD">
        <w:t xml:space="preserve">olic </w:t>
      </w:r>
      <w:r w:rsidR="00B44473" w:rsidRPr="00AD28AD">
        <w:t>factors</w:t>
      </w:r>
      <w:r w:rsidR="0075263E" w:rsidRPr="00AD28AD">
        <w:t xml:space="preserve"> are modifiable </w:t>
      </w:r>
      <w:r w:rsidR="00053862" w:rsidRPr="00AD28AD">
        <w:t xml:space="preserve">risk factors </w:t>
      </w:r>
      <w:r w:rsidR="00137DBF" w:rsidRPr="00AD28AD">
        <w:t>that</w:t>
      </w:r>
      <w:r w:rsidR="00B44473" w:rsidRPr="00AD28AD">
        <w:t xml:space="preserve"> </w:t>
      </w:r>
      <w:r w:rsidR="00162E4D" w:rsidRPr="00AD28AD">
        <w:t>play</w:t>
      </w:r>
      <w:r w:rsidR="00B44473" w:rsidRPr="00AD28AD">
        <w:t xml:space="preserve"> vital r</w:t>
      </w:r>
      <w:r w:rsidR="00702F3C" w:rsidRPr="00AD28AD">
        <w:t>o</w:t>
      </w:r>
      <w:r w:rsidR="00B44473" w:rsidRPr="00AD28AD">
        <w:t>le</w:t>
      </w:r>
      <w:r w:rsidR="00284B8B" w:rsidRPr="00AD28AD">
        <w:t>s</w:t>
      </w:r>
      <w:r w:rsidR="009F7A3C" w:rsidRPr="00AD28AD">
        <w:t xml:space="preserve"> </w:t>
      </w:r>
      <w:r w:rsidR="00646D94" w:rsidRPr="00AD28AD">
        <w:t xml:space="preserve">in </w:t>
      </w:r>
      <w:r w:rsidR="00847050" w:rsidRPr="00AD28AD">
        <w:t>AD etiology</w:t>
      </w:r>
      <w:r w:rsidR="00053862" w:rsidRPr="00AD28AD">
        <w:t xml:space="preserve"> and </w:t>
      </w:r>
      <w:r w:rsidR="00F61E8A" w:rsidRPr="00AD28AD">
        <w:t>can be</w:t>
      </w:r>
      <w:r w:rsidR="00725B44" w:rsidRPr="00AD28AD">
        <w:t xml:space="preserve"> </w:t>
      </w:r>
      <w:r w:rsidR="00053862" w:rsidRPr="00AD28AD">
        <w:t>potential therap</w:t>
      </w:r>
      <w:r w:rsidR="00137DBF" w:rsidRPr="00AD28AD">
        <w:t>e</w:t>
      </w:r>
      <w:r w:rsidR="00053862" w:rsidRPr="00AD28AD">
        <w:t>utic target</w:t>
      </w:r>
      <w:r w:rsidR="00137DBF" w:rsidRPr="00AD28AD">
        <w:t>s</w:t>
      </w:r>
      <w:r w:rsidR="00053862" w:rsidRPr="00AD28AD">
        <w:t xml:space="preserve"> for </w:t>
      </w:r>
      <w:r w:rsidR="00702F3C" w:rsidRPr="00AD28AD">
        <w:t>disease</w:t>
      </w:r>
      <w:r w:rsidR="004A49BE">
        <w:t>-</w:t>
      </w:r>
      <w:r w:rsidR="00702F3C" w:rsidRPr="00AD28AD">
        <w:t>modifying treatment</w:t>
      </w:r>
      <w:r w:rsidR="00A11914" w:rsidRPr="00AD28AD">
        <w:t>.</w:t>
      </w:r>
      <w:r w:rsidR="002B50EB" w:rsidRPr="00AD28AD">
        <w:t xml:space="preserve"> </w:t>
      </w:r>
      <w:r w:rsidR="00880069" w:rsidRPr="00AD28AD">
        <w:t>M</w:t>
      </w:r>
      <w:r w:rsidR="006A502F" w:rsidRPr="00AD28AD">
        <w:t>etabolism is crucial for maintaining brain health</w:t>
      </w:r>
      <w:r w:rsidR="006A502F" w:rsidRPr="00AD28AD">
        <w:fldChar w:fldCharType="begin"/>
      </w:r>
      <w:r w:rsidR="005F6773" w:rsidRPr="00AD28AD">
        <w:instrText xml:space="preserve"> ADDIN ZOTERO_ITEM CSL_CITATION {"citationID":"GsFVEMWG","properties":{"formattedCitation":"\\super 4\\nosupersub{}","plainCitation":"4","noteIndex":0},"citationItems":[{"id":6316,"uris":["http://zotero.org/users/5817/items/RUCCGPQG"],"itemData":{"id":6316,"type":"article-journal","abstract":"In recent years a rapidly increasing number of studies has focused on the relationship between dementia and metabolic disorders such as diabetes, obesity, hypertension, and dyslipidemia. Etiological heterogeneity and comorbidity pose challenges for determining relationships among metabolic disorders. The independent and interactive effects of brain vascular injury and classic pathological agents such as β-amyloid have also proved difficult to distinguish in human patients, blurring the lines between Alzheimer disease and vascular dementia. This review highlights recent work aimed at identifying convergent mechanisms such as insulin resistance that may underlie comorbid metabolic disorders and thereby increase dementia risk. Identification of such convergent factors will not only provide important insight into the causes and interdependencies of late-life dementias but will also inspire novel strategies for treating and preventing these disorders.Arch Neurol. 2009;66(3):300-305--&gt;","container-title":"Archives of Neurology","DOI":"10.1001/archneurol.2009.27","ISSN":"0003-9942","issue":"3","journalAbbreviation":"Archives of Neurology","note":"PMCID: PMC2717716\nPMID: 19273747","page":"300-305","source":"Silverchair","title":"The Role of Metabolic Disorders in Alzheimer Disease and Vascular Dementia: Two Roads Converged","title-short":"The Role of Metabolic Disorders in Alzheimer Disease and Vascular Dementia","volume":"66","author":[{"family":"Craft","given":"Suzanne"}],"issued":{"date-parts":[["2009",3,1]]},"citation-key":"craftRoleMetabolicDisorders2009"}}],"schema":"https://github.com/citation-style-language/schema/raw/master/csl-citation.json"} </w:instrText>
      </w:r>
      <w:r w:rsidR="006A502F" w:rsidRPr="00AD28AD">
        <w:fldChar w:fldCharType="separate"/>
      </w:r>
      <w:r w:rsidR="006A502F" w:rsidRPr="00AD28AD">
        <w:rPr>
          <w:rFonts w:cs="Arial"/>
          <w:szCs w:val="24"/>
          <w:vertAlign w:val="superscript"/>
        </w:rPr>
        <w:t>4</w:t>
      </w:r>
      <w:r w:rsidR="006A502F" w:rsidRPr="00AD28AD">
        <w:fldChar w:fldCharType="end"/>
      </w:r>
      <w:r w:rsidR="00955075" w:rsidRPr="00AD28AD">
        <w:t xml:space="preserve">, and </w:t>
      </w:r>
      <w:r w:rsidR="0081304C" w:rsidRPr="00AD28AD">
        <w:t>c</w:t>
      </w:r>
      <w:r w:rsidR="00955075" w:rsidRPr="00AD28AD">
        <w:t xml:space="preserve">ardiometabolic syndromes such as Type 2 diabetes mellitus (T2DM) might have shared causal pathways with AD </w:t>
      </w:r>
      <w:r w:rsidR="00955075" w:rsidRPr="00AD28AD">
        <w:fldChar w:fldCharType="begin"/>
      </w:r>
      <w:r w:rsidR="005F6773" w:rsidRPr="00AD28AD">
        <w:instrText xml:space="preserve"> ADDIN ZOTERO_ITEM CSL_CITATION {"citationID":"M2EQmVQ9","properties":{"formattedCitation":"\\super 20,21\\nosupersub{}","plainCitation":"20,21","noteIndex":0},"citationItems":[{"id":6257,"uris":["http://zotero.org/users/5817/items/TBJJB66L"],"itemData":{"id":6257,"type":"article-journal","abstract":"Despite accumulating epidemiological studies support that diabetes increases the risk of Alzheimer’s disease (AD), the causal associations between diabetes and AD remain inconclusive. The present study aimed to explore: i) whether diabetes is causally related to the increased risk of AD; ii) and if so, which diabetes-related physiological parameter is associated with AD; iii) why diabetes drugs can be used as candidates for the treatment of AD. Two-sample Mendelian randomization (2SMR) was employed to perform the analysis.","container-title":"Cell &amp; Bioscience","DOI":"10.1186/s13578-022-00768-9","ISSN":"2045-3701","issue":"1","journalAbbreviation":"Cell &amp; Bioscience","note":"PMCID: PMC8908591\nPMID: 35272707","page":"28","source":"BioMed Central","title":"Causal association evaluation of diabetes with Alzheimer's disease and genetic analysis of antidiabetic drugs against Alzheimer's disease","volume":"12","author":[{"family":"Meng","given":"Lei"},{"family":"Wang","given":"Zhe"},{"family":"Ji","given":"Hong-Fang"},{"family":"Shen","given":"Liang"}],"issued":{"date-parts":[["2022",3,10]]},"citation-key":"mengCausalAssociationEvaluation2022"}},{"id":5361,"uris":["http://zotero.org/users/5817/items/DRUQB2PG"],"itemData":{"id":5361,"type":"article-journal","abstract":"Although Alzheimer's disease (AD) is a central nervous system disease and type 2 diabetes MELLITUS (T2DM) is a metabolic disorder, an increasing number of genetic epidemiological studies show clear link between AD and T2DM. The current approach to uncovering the shared pathways between AD and T2DM involves association analysis; however such analyses lack power to discover the mechanisms of the diseases. As an alternative, we developed novel causal inference methods for genetic studies of AD and T2DM and pipelines for systematic multi-omic casual analysis to infer multilevel omics causal networks for the discovery of common paths from genetic variants to AD and T2DM. The proposed pipelines were applied to 448 individuals from the ROSMAP Project. We identified 13 shared causal genes, 16 shared causal pathways between AD and T2DM, and 754 gene expression and 101 gene methylation nodes that were connected to both AD and T2DM in multi-omics causal networks.","container-title":"Scientific Reports","DOI":"10.1038/s41598-020-60682-3","ISSN":"2045-2322","issue":"1","journalAbbreviation":"Sci Rep","language":"eng","note":"PMID: 32139775\nPMCID: PMC7058072","page":"4107","source":"PubMed","title":"Shared Causal Paths underlying Alzheimer's dementia and Type 2 Diabetes","volume":"10","author":[{"family":"Hu","given":"Zixin"},{"family":"Jiao","given":"Rong"},{"family":"Wang","given":"Panpan"},{"family":"Zhu","given":"Yun"},{"family":"Zhao","given":"Jinying"},{"family":"De Jager","given":"Phil"},{"family":"Bennett","given":"David A."},{"family":"Jin","given":"Li"},{"family":"Xiong","given":"Momiao"}],"issued":{"date-parts":[["2020",3,5]]},"citation-key":"huSharedCausalPaths2020"},"label":"page"}],"schema":"https://github.com/citation-style-language/schema/raw/master/csl-citation.json"} </w:instrText>
      </w:r>
      <w:r w:rsidR="00955075" w:rsidRPr="00AD28AD">
        <w:fldChar w:fldCharType="separate"/>
      </w:r>
      <w:r w:rsidR="0033070A" w:rsidRPr="00AD28AD">
        <w:rPr>
          <w:rFonts w:cs="Arial"/>
          <w:szCs w:val="24"/>
          <w:vertAlign w:val="superscript"/>
        </w:rPr>
        <w:t>20,21</w:t>
      </w:r>
      <w:r w:rsidR="00955075" w:rsidRPr="00AD28AD">
        <w:fldChar w:fldCharType="end"/>
      </w:r>
      <w:r w:rsidR="00955075" w:rsidRPr="00AD28AD">
        <w:t>.</w:t>
      </w:r>
      <w:r w:rsidR="00485A6B" w:rsidRPr="00AD28AD">
        <w:t xml:space="preserve"> </w:t>
      </w:r>
      <w:r w:rsidR="00604AC1" w:rsidRPr="00AD28AD">
        <w:t>C</w:t>
      </w:r>
      <w:r w:rsidR="00BC4735" w:rsidRPr="00AD28AD">
        <w:t>ardiom</w:t>
      </w:r>
      <w:r w:rsidR="008D06F2" w:rsidRPr="00AD28AD">
        <w:t xml:space="preserve">etabolic </w:t>
      </w:r>
      <w:r w:rsidR="00D33B98" w:rsidRPr="00AD28AD">
        <w:t>dysfunction</w:t>
      </w:r>
      <w:r w:rsidR="00502DB1" w:rsidRPr="00AD28AD">
        <w:t>s</w:t>
      </w:r>
      <w:r w:rsidR="00964A7F" w:rsidRPr="00AD28AD">
        <w:t xml:space="preserve"> </w:t>
      </w:r>
      <w:r w:rsidR="003F39D6" w:rsidRPr="00AD28AD">
        <w:t>in the body</w:t>
      </w:r>
      <w:r w:rsidR="00502DB1" w:rsidRPr="00AD28AD">
        <w:t xml:space="preserve">, </w:t>
      </w:r>
      <w:r w:rsidR="00E4199D" w:rsidRPr="00AD28AD">
        <w:rPr>
          <w:rFonts w:hint="eastAsia"/>
        </w:rPr>
        <w:t>including</w:t>
      </w:r>
      <w:r w:rsidR="00502DB1" w:rsidRPr="00AD28AD">
        <w:t xml:space="preserve"> </w:t>
      </w:r>
      <w:r w:rsidR="00E30818" w:rsidRPr="00AD28AD">
        <w:t xml:space="preserve">hyperglycemia, hypertension, </w:t>
      </w:r>
      <w:r w:rsidR="004A49BE">
        <w:t xml:space="preserve">and </w:t>
      </w:r>
      <w:r w:rsidR="00E30818" w:rsidRPr="00AD28AD">
        <w:t>high blood pressure</w:t>
      </w:r>
      <w:r w:rsidR="001A43AD" w:rsidRPr="00AD28AD">
        <w:t>,</w:t>
      </w:r>
      <w:r w:rsidR="00556859" w:rsidRPr="00AD28AD">
        <w:t xml:space="preserve"> are </w:t>
      </w:r>
      <w:r w:rsidR="00C034D7" w:rsidRPr="00AD28AD">
        <w:t xml:space="preserve">associated with </w:t>
      </w:r>
      <w:r w:rsidR="004A49BE">
        <w:t xml:space="preserve">an </w:t>
      </w:r>
      <w:r w:rsidR="00C034D7" w:rsidRPr="00AD28AD">
        <w:t>increased risk</w:t>
      </w:r>
      <w:r w:rsidR="00556859" w:rsidRPr="00AD28AD">
        <w:t xml:space="preserve"> </w:t>
      </w:r>
      <w:r w:rsidR="00C034D7" w:rsidRPr="00AD28AD">
        <w:t>of</w:t>
      </w:r>
      <w:r w:rsidR="00556859" w:rsidRPr="00AD28AD">
        <w:t xml:space="preserve"> early brain alteration</w:t>
      </w:r>
      <w:r w:rsidR="00C233D3" w:rsidRPr="00AD28AD">
        <w:fldChar w:fldCharType="begin"/>
      </w:r>
      <w:r w:rsidR="005F6773" w:rsidRPr="00AD28AD">
        <w:instrText xml:space="preserve"> ADDIN ZOTERO_ITEM CSL_CITATION {"citationID":"g5eBPfJp","properties":{"formattedCitation":"\\super 9\\nosupersub{}","plainCitation":"9","noteIndex":0},"citationItems":[{"id":6494,"uris":["http://zotero.org/users/5817/items/2AAPSPZM"],"itemData":{"id":6494,"type":"article-journal","abstract":"Cardiometabolic risk factors may be of key importance in the development of future brain diseases like dementia or depression. However, it remains unclear how these risk factors exactly affect the brain. Advanced MR imaging methods such as, diffusion weighted and functional MRI, can provide detailed insights into subtle brain changes, and potentially into early development of disease. In this narrative review, we summarize the available evidence on the associations of cardiometabolic risk factors with subtle changes in brain MRI measures. We found clear evidence that hyperglycemia, physical inactivity, central obesity, and hypertension are associated with both structural and functional brain alterations, while the role of dyslipidemia is far less clear. However, longitudinal evidence that assesses temporality of the associations with more advanced and thus more precise brain imaging methods is needed to improve our insights into the complex etiology of brain diseases.","container-title":"Neuroscience &amp; Biobehavioral Reviews","DOI":"10.1016/j.neubiorev.2020.04.001","ISSN":"0149-7634","journalAbbreviation":"Neuroscience &amp; Biobehavioral Reviews","language":"en","page":"308-320","source":"ScienceDirect","title":"Cardiometabolic determinants of early and advanced brain alterations: Insights from conventional and novel MRI techniques","title-short":"Cardiometabolic determinants of early and advanced brain alterations","volume":"115","author":[{"family":"Vergoossen","given":"Laura W. M."},{"family":"Jansen","given":"Jacobus F. A."},{"family":"Backes","given":"Walter H."},{"family":"Schram","given":"Miranda T."}],"issued":{"date-parts":[["2020",8,1]]},"citation-key":"vergoossenCardiometabolicDeterminantsEarly2020"}}],"schema":"https://github.com/citation-style-language/schema/raw/master/csl-citation.json"} </w:instrText>
      </w:r>
      <w:r w:rsidR="00C233D3" w:rsidRPr="00AD28AD">
        <w:fldChar w:fldCharType="separate"/>
      </w:r>
      <w:r w:rsidR="00C233D3" w:rsidRPr="00AD28AD">
        <w:rPr>
          <w:rFonts w:cs="Arial"/>
          <w:szCs w:val="24"/>
          <w:vertAlign w:val="superscript"/>
        </w:rPr>
        <w:t>9</w:t>
      </w:r>
      <w:r w:rsidR="00C233D3" w:rsidRPr="00AD28AD">
        <w:fldChar w:fldCharType="end"/>
      </w:r>
      <w:r w:rsidR="001A43AD" w:rsidRPr="00AD28AD">
        <w:t>.</w:t>
      </w:r>
      <w:r w:rsidR="00604AC1" w:rsidRPr="00AD28AD">
        <w:t xml:space="preserve"> </w:t>
      </w:r>
      <w:r w:rsidR="00D84371" w:rsidRPr="00AD28AD">
        <w:t>On the other hand</w:t>
      </w:r>
      <w:r w:rsidR="00616662" w:rsidRPr="00AD28AD">
        <w:t xml:space="preserve">, </w:t>
      </w:r>
      <w:r w:rsidR="004C1264" w:rsidRPr="00AD28AD">
        <w:t>the phenotypes</w:t>
      </w:r>
      <w:r w:rsidR="00F40E2F" w:rsidRPr="00AD28AD">
        <w:t xml:space="preserve"> and clinical manifestation</w:t>
      </w:r>
      <w:r w:rsidR="004C1264" w:rsidRPr="00AD28AD">
        <w:t xml:space="preserve"> of </w:t>
      </w:r>
      <w:r w:rsidR="00616662" w:rsidRPr="00AD28AD">
        <w:t xml:space="preserve">cardiometabolic </w:t>
      </w:r>
      <w:r w:rsidR="00DA1894" w:rsidRPr="00AD28AD">
        <w:t>dysfunctions</w:t>
      </w:r>
      <w:r w:rsidR="00616662" w:rsidRPr="00AD28AD">
        <w:t xml:space="preserve"> and AD</w:t>
      </w:r>
      <w:r w:rsidR="00C56F5A" w:rsidRPr="00AD28AD">
        <w:t xml:space="preserve"> </w:t>
      </w:r>
      <w:r w:rsidR="004C1264" w:rsidRPr="00AD28AD">
        <w:t xml:space="preserve">are </w:t>
      </w:r>
      <w:r w:rsidR="00C56F5A" w:rsidRPr="00AD28AD">
        <w:t>both</w:t>
      </w:r>
      <w:r w:rsidR="00616662" w:rsidRPr="00AD28AD">
        <w:t xml:space="preserve"> heterogeneous</w:t>
      </w:r>
      <w:r w:rsidR="00F40E2F" w:rsidRPr="00AD28AD">
        <w:rPr>
          <w:rFonts w:cs="Arial"/>
          <w:b/>
          <w:bCs/>
        </w:rPr>
        <w:fldChar w:fldCharType="begin"/>
      </w:r>
      <w:r w:rsidR="005F6773" w:rsidRPr="00AD28AD">
        <w:rPr>
          <w:rFonts w:cs="Arial"/>
          <w:b/>
          <w:bCs/>
        </w:rPr>
        <w:instrText xml:space="preserve"> ADDIN ZOTERO_ITEM CSL_CITATION {"citationID":"q23qNxWV","properties":{"formattedCitation":"\\super 11\\nosupersub{}","plainCitation":"11","noteIndex":0},"citationItems":[{"id":6221,"uris":["http://zotero.org/users/5817/items/6YK62YM6"],"itemData":{"id":6221,"type":"article-journal","abstract":"Type 2 diabetes has been associated with high dementia risk. However, the links to different dementia subtypes is unclear. We examined to what extent type 2 diabetes is associated with dementia subtypes and whether such associations differed by glycemic control.We used data from the Swedish National Diabetes Register and included 378,299 patients with type 2 diabetes and 1,886,022 control subjects matched for age, sex, and county randomly selected from the Swedish Total Population Register. The outcomes were incidence of Alzheimer disease, vascular dementia, and nonvascular dementia. The association of type 2 diabetes with dementia was stratified by baseline glycated hemoglobin (HbA1c) in patients with type 2 diabetes only. Cox regression was used to study the excess risk of outcomes.Over the follow-up (median 6.8 years), dementia developed in 11,508 (3.0%) patients with type 2 diabetes and 52,244 (2.7%) control subjects. The strongest association was observed for vascular dementia, with patients with type 2 diabetes compared with control subjects having a hazard ratio [HR] of 1.34 (95% CI 1.28, 1.41). The association of type 2 diabetes with nonvascular dementia was more modest (HR 1.10 [95% CI 1.07, 1.13]). However, risk for Alzheimer disease was lower in patients with type 2 diabetes than in control subjects (HR 0.94 [95% CI 0.90, 0.99]). When the analyses were stratified by circulating concentrations of HbA1c, a dose-response association was observed.The association of type 2 diabetes with dementia differs by subtypes of dementia. The strongest detrimental association is observed for vascular dementia. Moreover, patients with type 2 diabetes with poor glycemic control have an increased risk of developing vascular and nonvascular dementia.","container-title":"Diabetes Care","DOI":"10.2337/dc21-0601","ISSN":"0149-5992","issue":"3","journalAbbreviation":"Diabetes Care","page":"634-641","source":"Silverchair","title":"Type 2 Diabetes, Glycemic Control, and Their Association With Dementia and Its Major Subtypes: Findings From the Swedish National Diabetes Register","title-short":"Type 2 Diabetes, Glycemic Control, and Their Association With Dementia and Its Major Subtypes","volume":"45","author":[{"family":"Celis-Morales","given":"Carlos A."},{"family":"Franzén","given":"Stefan"},{"family":"Eeg-Olofsson","given":"Katarina"},{"family":"Nauclér","given":"Emma"},{"family":"Svensson","given":"Ann-Marie"},{"family":"Gudbjornsdottir","given":"Soffia"},{"family":"Eliasson","given":"Bjorn"},{"family":"Sattar","given":"Naveed"}],"issued":{"date-parts":[["2022",1,25]]},"citation-key":"celis-moralesTypeDiabetesGlycemic2022"}}],"schema":"https://github.com/citation-style-language/schema/raw/master/csl-citation.json"} </w:instrText>
      </w:r>
      <w:r w:rsidR="00F40E2F" w:rsidRPr="00AD28AD">
        <w:rPr>
          <w:rFonts w:cs="Arial"/>
          <w:b/>
          <w:bCs/>
        </w:rPr>
        <w:fldChar w:fldCharType="separate"/>
      </w:r>
      <w:r w:rsidR="00F40E2F" w:rsidRPr="00AD28AD">
        <w:rPr>
          <w:rFonts w:cs="Arial"/>
          <w:szCs w:val="24"/>
          <w:vertAlign w:val="superscript"/>
        </w:rPr>
        <w:t>11</w:t>
      </w:r>
      <w:r w:rsidR="00F40E2F" w:rsidRPr="00AD28AD">
        <w:rPr>
          <w:rFonts w:cs="Arial"/>
          <w:b/>
          <w:bCs/>
        </w:rPr>
        <w:fldChar w:fldCharType="end"/>
      </w:r>
      <w:r w:rsidR="00F40E2F" w:rsidRPr="00AD28AD">
        <w:t>,</w:t>
      </w:r>
      <w:r w:rsidR="00CA7A52" w:rsidRPr="00AD28AD">
        <w:rPr>
          <w:rFonts w:cs="Arial"/>
        </w:rPr>
        <w:fldChar w:fldCharType="begin"/>
      </w:r>
      <w:r w:rsidR="005F6773" w:rsidRPr="00AD28AD">
        <w:rPr>
          <w:rFonts w:cs="Arial"/>
        </w:rPr>
        <w:instrText xml:space="preserve"> ADDIN ZOTERO_ITEM CSL_CITATION {"citationID":"8cn9cwGm","properties":{"formattedCitation":"\\super 12\\uc0\\u8211{}14\\nosupersub{}","plainCitation":"12–14","noteIndex":0},"citationItems":[{"id":6002,"uris":["http://zotero.org/users/5817/items/NL5XXKLQ"],"itemData":{"id":6002,"type":"article-journal","abstract":"The presentation and underlying pathophysiology of type 2 diabetes (T2D) is complex and heterogeneous. Recent studies attempted to stratify T2D into distinct subgroups using data-driven approaches, but their clinical utility may be limited if categorical representations of complex phenotypes are suboptimal. We apply a soft-clustering (archetype) method to characterize newly diagnosed T2D based on 32 clinical variables. We assign quantitative clustering scores for individuals and investigate the associations with glycemic deterioration, genetic risk scores, circulating omics biomarkers, and phenotypic stability over 36 months. Four archetype profiles represent dysfunction patterns across combinations of T2D etiological processes and correlate with multiple circulating biomarkers. One archetype associated with obesity, insulin resistance, dyslipidemia, and impaired β cell glucose sensitivity corresponds with the fastest disease progression and highest demand for anti-diabetic treatment. We demonstrate that clinical heterogeneity in T2D can be mapped to heterogeneity in individual etiological processes, providing a potential route to personalized treatments.","container-title":"Cell Reports Medicine","DOI":"10.1016/j.xcrm.2021.100477","ISSN":"2666-3791","issue":"1","journalAbbreviation":"Cell Reports Medicine","language":"en","note":"PMCID: PMC8784706\nPMID: 35106505","page":"100477","source":"ScienceDirect","title":"Four groups of type 2 diabetes contribute to the etiological and clinical heterogeneity in newly diagnosed individuals: An IMI DIRECT study","title-short":"Four groups of type 2 diabetes contribute to the etiological and clinical heterogeneity in newly diagnosed individuals","volume":"3","author":[{"family":"Wesolowska-Andersen","given":"Agata"},{"family":"Brorsson","given":"Caroline A."},{"family":"Bizzotto","given":"Roberto"},{"family":"Mari","given":"Andrea"},{"family":"Tura","given":"Andrea"},{"family":"Koivula","given":"Robert"},{"family":"Mahajan","given":"Anubha"},{"family":"Vinuela","given":"Ana"},{"family":"Tajes","given":"Juan Fernandez"},{"family":"Sharma","given":"Sapna"},{"family":"Haid","given":"Mark"},{"family":"Prehn","given":"Cornelia"},{"family":"Artati","given":"Anna"},{"family":"Hong","given":"Mun-Gwan"},{"family":"Musholt","given":"Petra B."},{"family":"Kurbasic","given":"Azra"},{"family":"De Masi","given":"Federico"},{"family":"Tsirigos","given":"Kostas"},{"family":"Pedersen","given":"Helle Krogh"},{"family":"Gudmundsdottir","given":"Valborg"},{"family":"Thomas","given":"Cecilia Engel"},{"family":"Banasik","given":"Karina"},{"family":"Jennison","given":"Chrisopher"},{"family":"Jones","given":"Angus"},{"family":"Kennedy","given":"Gwen"},{"family":"Bell","given":"Jimmy"},{"family":"Thomas","given":"Louise"},{"family":"Frost","given":"Gary"},{"family":"Thomsen","given":"Henrik"},{"family":"Allin","given":"Kristine"},{"family":"Hansen","given":"Tue Haldor"},{"family":"Vestergaard","given":"Henrik"},{"family":"Hansen","given":"Torben"},{"family":"Rutters","given":"Femke"},{"family":"Elders","given":"Petra"},{"family":"Hart","given":"Leen","non-dropping-particle":"t’"},{"family":"Bonnefond","given":"Amelie"},{"family":"Canouil","given":"Mickaël"},{"family":"Brage","given":"Soren"},{"family":"Kokkola","given":"Tarja"},{"family":"Heggie","given":"Alison"},{"family":"McEvoy","given":"Donna"},{"family":"Hattersley","given":"Andrew"},{"family":"McDonald","given":"Timothy"},{"family":"Teare","given":"Harriet"},{"family":"Ridderstrale","given":"Martin"},{"family":"Walker","given":"Mark"},{"family":"Forgie","given":"Ian"},{"family":"Giordano","given":"Giuseppe N."},{"family":"Froguel","given":"Philippe"},{"family":"Pavo","given":"Imre"},{"family":"Ruetten","given":"Hartmut"},{"family":"Pedersen","given":"Oluf"},{"family":"Dermitzakis","given":"Emmanouil"},{"family":"Franks","given":"Paul W."},{"family":"Schwenk","given":"Jochen M."},{"family":"Adamski","given":"Jerzy"},{"family":"Pearson","given":"Ewan"},{"family":"McCarthy","given":"Mark I."},{"family":"Brunak","given":"Søren"}],"issued":{"date-parts":[["2022",1,18]]},"citation-key":"wesolowska-andersenFourGroupsType2022"}},{"id":3832,"uris":["http://zotero.org/users/5817/items/KCMJ3G27"],"itemData":{"id":3832,"type":"article-journal","container-title":"Nature Medicine","DOI":"10.1038/s41591-022-01790-7","ISSN":"1078-8956, 1546-170X","issue":"5","journalAbbreviation":"Nat Med","language":"en","page":"982-988","source":"DOI.org (Crossref)","title":"Heterogeneity in phenotype, disease progression and drug response in type 2 diabetes","volume":"28","author":[{"family":"Nair","given":"Anand Thakarakkattil Narayanan"},{"family":"Wesolowska-Andersen","given":"Agata"},{"family":"Brorsson","given":"Caroline"},{"family":"Rajendrakumar","given":"Aravind Lathika"},{"family":"Hapca","given":"Simona"},{"family":"Gan","given":"Sushrima"},{"family":"Dawed","given":"Adem Y."},{"family":"Donnelly","given":"Louise A."},{"family":"McCrimmon","given":"Rory"},{"family":"Doney","given":"Alex S. F."},{"family":"Palmer","given":"Colin N. A."},{"family":"Mohan","given":"Viswanathan"},{"family":"Anjana","given":"Ranjit M."},{"family":"Hattersley","given":"Andrew T."},{"family":"Dennis","given":"John M."},{"family":"Pearson","given":"Ewan R."}],"issued":{"date-parts":[["2022",5]]},"citation-key":"nairHeterogeneityPhenotypeDisease2022"}},{"id":2992,"uris":["http://zotero.org/users/5817/items/LUP6VLUE"],"itemData":{"id":2992,"type":"article-journal","container-title":"Nature Medicine","DOI":"10.1038/s41591-020-1116-9","ISSN":"1078-8956, 1546-170X","issue":"1","journalAbbreviation":"Nat Med","language":"en","page":"49-57","source":"DOI.org (Crossref)","title":"Pathophysiology-based subphenotyping of individuals at elevated risk for type 2 diabetes","volume":"27","author":[{"family":"Wagner","given":"Robert"},{"family":"Heni","given":"Martin"},{"family":"Tabák","given":"Adam G."},{"family":"Machann","given":"Jürgen"},{"family":"Schick","given":"Fritz"},{"family":"Randrianarisoa","given":"Elko"},{"family":"Hrabě de Angelis","given":"Martin"},{"family":"Birkenfeld","given":"Andreas L."},{"family":"Stefan","given":"Norbert"},{"family":"Peter","given":"Andreas"},{"family":"Häring","given":"Hans-Ulrich"},{"family":"Fritsche","given":"Andreas"}],"issued":{"date-parts":[["2021",1]]},"citation-key":"wagnerPathophysiologybasedSubphenotypingIndividuals2021"},"label":"page"}],"schema":"https://github.com/citation-style-language/schema/raw/master/csl-citation.json"} </w:instrText>
      </w:r>
      <w:r w:rsidR="00CA7A52" w:rsidRPr="00AD28AD">
        <w:rPr>
          <w:rFonts w:cs="Arial"/>
        </w:rPr>
        <w:fldChar w:fldCharType="separate"/>
      </w:r>
      <w:r w:rsidR="00CA7A52" w:rsidRPr="00AD28AD">
        <w:rPr>
          <w:rFonts w:cs="Arial"/>
          <w:szCs w:val="24"/>
          <w:vertAlign w:val="superscript"/>
        </w:rPr>
        <w:t>12–14</w:t>
      </w:r>
      <w:r w:rsidR="00CA7A52" w:rsidRPr="00AD28AD">
        <w:rPr>
          <w:rFonts w:cs="Arial"/>
        </w:rPr>
        <w:fldChar w:fldCharType="end"/>
      </w:r>
      <w:r w:rsidR="00CA7A52" w:rsidRPr="00AD28AD">
        <w:rPr>
          <w:rFonts w:cs="Arial"/>
          <w:vertAlign w:val="superscript"/>
        </w:rPr>
        <w:t>,</w:t>
      </w:r>
      <w:r w:rsidR="00CA7A52" w:rsidRPr="00AD28AD">
        <w:rPr>
          <w:rFonts w:cs="Arial"/>
        </w:rPr>
        <w:fldChar w:fldCharType="begin"/>
      </w:r>
      <w:r w:rsidR="005F6773" w:rsidRPr="00AD28AD">
        <w:rPr>
          <w:rFonts w:cs="Arial"/>
        </w:rPr>
        <w:instrText xml:space="preserve"> ADDIN ZOTERO_ITEM CSL_CITATION {"citationID":"Droi2Wlx","properties":{"formattedCitation":"\\super 15,16\\nosupersub{}","plainCitation":"15,16","noteIndex":0},"citationItems":[{"id":728,"uris":["http://zotero.org/users/5817/items/GEMRQ9LL"],"itemData":{"id":728,"type":"article-journal","abstract":"Objective: To test the hypothesis that cortical and hippocampal volumes, measured in vivo from volumetric MRI (vMRI) scans, could be used to identify variant subtypes of Alzheimer disease (AD) and to prospectively predict the rate of clinical decline.\nMethods: Amyloid-positive participants with AD from the Alzheimer’s Disease Neuroimaging Initiative (ADNI) 1 and ADNI2 with baseline MRI scans (n = 229) and 2-year clinical follow-up (n = 100) were included. AD subtypes (hippocampal sparing [HpSpMRI], limbic predominant [LPMRI], typical AD [tADMRI]) were defined according to an algorithm analogous to one recently proposed for tau neuropathology. Relationships between baseline hippocampal volume to cortical volume ratio (HV:CTV) and clinical variables were examined by both continuous regression and categorical models.\nResults: When participants were divided categorically, the HpSpMRI group showed significantly more AD-like hypometabolism on 18F-fluorodeoxyglucose-PET (p &lt; 0.05) and poorer baseline executive function (p &lt; 0.001). Other baseline clinical measures did not differ across the 3 groups. Participants with HpSpMRI also showed faster subsequent clinical decline than participants with LPMRI on the Alzheimer's Disease Assessment Scale, 13-Item Subscale (ADAS-Cog13), Mini-Mental State Examination (MMSE), and Functional Assessment Questionnaire (all p &lt; 0.05) and tADMRI on the MMSE and Clinical Dementia Rating Sum of Boxes (CDR-SB) (both p &lt; 0.05). Finally, a larger HV:CTV was associated with poorer baseline executive function and a faster slope of decline in CDR-SB, MMSE, and ADAS-Cog13 score (p &lt; 0.05). These associations were driven mostly by the amount of cortical rather than hippocampal atrophy.\nConclusions: AD subtypes with phenotypes consistent with those observed with tau neuropathology can be identified in vivo with vMRI. An increased HV:CTV ratio was predictive of faster clinical decline in participants with AD who were clinically indistinguishable at baseline except for a greater dysexecutive presentation.","container-title":"Neurology","DOI":"10.1212/WNL.0000000000004670","ISSN":"0028-3878, 1526-632X","issue":"21","language":"en","license":"© 2017 American Academy of Neurology","note":"publisher: Wolters Kluwer Health, Inc. on behalf of the American Academy of Neurology\nsection: Article\nPMID: 29070667\nPMCID: PMC5696639","page":"2176-2186","source":"n.neurology.org","title":"Alzheimer disease brain atrophy subtypes are associated with cognition and rate of decline","volume":"89","author":[{"family":"Risacher","given":"Shannon L."},{"family":"Anderson","given":"Wesley H."},{"family":"Charil","given":"Arnaud"},{"family":"Castelluccio","given":"Peter F."},{"family":"Shcherbinin","given":"Sergey"},{"family":"Saykin","given":"Andrew J."},{"family":"Schwarz","given":"Adam J."},{"family":"Initiative","given":"For the Alzheimer's Disease Neuroimaging"}],"issued":{"date-parts":[["2017",11,21]]},"citation-key":"risacherAlzheimerDiseaseBrain2017"}},{"id":725,"uris":["http://zotero.org/users/5817/items/3DDGVY68"],"itemData":{"id":725,"type":"article-journal","abstract":"Background\nNeurofibrillary pathology has a stereotypical progression in Alzheimer's disease (AD) that is encapsulated in the Braak staging scheme; however, some AD cases are atypical and do not fit into this scheme. We aimed to compare clinical and neuropathological features between typical and atypical AD cases.\nMethods\nAD cases with a Braak neurofibrillary tangle stage of more than IV were identified from a brain bank database. By use of thioflavin-S fluorescence microscopy, we assessed the density and the distribution of neurofibrillary tangles in three cortical regions and two hippocampal sectors. These data were used to construct an algorithm to classify AD cases into typical, hippocampal sparing, or limbic predominant. Classified cases were then compared for clinical, demographic, pathological, and genetic characteristics. An independent cohort of AD cases was assessed to validate findings from the initial cohort.\nFindings\n889 cases of AD, 398 men and 491 women with age at death of 37–103 years, were classified with the algorithm as hippocampal sparing (97 cases [11%]), typical (665 [75%]), or limbic predominant (127 [14%]). By comparison with typical AD, neurofibrillary tangle counts per 0.125 mm2 in hippocampal sparing cases were higher in cortical areas (median 13, IQR 11–16) and lower in the hippocampus (7.5, 5.2–9.5), whereas counts in limbic-predominant cases were lower in cortical areas (4.3, 3.0–5.7) and higher in the hippocampus (27, 22–35). Hippocampal sparing cases had less hippocampal atrophy than did typical and limbic-predominant cases. Patients with hippocampal sparing AD were younger at death (mean 72 years [SD 10]) and a higher proportion of them were men (61 [63%]), whereas those with limbic-predominant AD were older (mean 86 years [SD 6]) and a higher proportion of them were women (87 [69%]). Microtubule-associated protein tau (MAPT) H1H1 genotype was more common in limbic-predominant AD (54 [70%]) than in hippocampal sparing AD (24 [46%]; p=0.011), but did not differ significantly between limbic-predominant and typical AD (204 [59%]; p=0.11). Apolipoprotein E (APOE) ɛ4 allele status differed between AD subtypes only when data were stratified by age at onset. Clinical presentation, age at onset, disease duration, and rate of cognitive decline differed between the AD subtypes. These findings were confirmed in a validation cohort of 113 patients with AD.\nInterpretation\nThese data support the hypothesis that AD has distinct clinicopathological subtypes. Hippocampal sparing and limbic-predominant AD subtypes might account for about 25% of cases, and hence should be considered when designing clinical, genetic, biomarker, and treatment studies in patients with AD.\nFunding\nUS National Institutes of Health via Mayo Alzheimer's Disease Research Center, Mayo Clinic Study on Aging, Florida Alzheimer's Disease Research Center, and Einstein Aging Study; and State of Florida Alzheimer's Disease Initiative.","container-title":"The Lancet Neurology","DOI":"10.1016/S1474-4422(11)70156-9","ISSN":"1474-4422","issue":"9","journalAbbreviation":"The Lancet Neurology","language":"en","note":"PMCID: PMC3175379\nPMID: 21802369","page":"785-796","source":"ScienceDirect","title":"Neuropathologically defined subtypes of Alzheimer's disease with distinct clinical characteristics: a retrospective study","title-short":"Neuropathologically defined subtypes of Alzheimer's disease with distinct clinical characteristics","volume":"10","author":[{"family":"Murray","given":"Melissa E"},{"family":"Graff-Radford","given":"Neill R"},{"family":"Ross","given":"Owen A"},{"family":"Petersen","given":"Ronald C"},{"family":"Duara","given":"Ranjan"},{"family":"Dickson","given":"Dennis W"}],"issued":{"date-parts":[["2011",9,1]]},"citation-key":"murrayNeuropathologicallyDefinedSubtypes2011"},"label":"page"}],"schema":"https://github.com/citation-style-language/schema/raw/master/csl-citation.json"} </w:instrText>
      </w:r>
      <w:r w:rsidR="00CA7A52" w:rsidRPr="00AD28AD">
        <w:rPr>
          <w:rFonts w:cs="Arial"/>
        </w:rPr>
        <w:fldChar w:fldCharType="separate"/>
      </w:r>
      <w:r w:rsidR="00CA7A52" w:rsidRPr="00AD28AD">
        <w:rPr>
          <w:rFonts w:cs="Arial"/>
          <w:szCs w:val="24"/>
          <w:vertAlign w:val="superscript"/>
        </w:rPr>
        <w:t>15,16</w:t>
      </w:r>
      <w:r w:rsidR="00CA7A52" w:rsidRPr="00AD28AD">
        <w:rPr>
          <w:rFonts w:cs="Arial"/>
        </w:rPr>
        <w:fldChar w:fldCharType="end"/>
      </w:r>
      <w:r w:rsidR="000E2AAC" w:rsidRPr="00AD28AD">
        <w:t>,</w:t>
      </w:r>
      <w:r w:rsidR="00164494" w:rsidRPr="00AD28AD">
        <w:t xml:space="preserve"> </w:t>
      </w:r>
      <w:r w:rsidR="00164494" w:rsidRPr="00AD28AD">
        <w:rPr>
          <w:rFonts w:cs="Arial"/>
        </w:rPr>
        <w:t>making it challenging to understand the clear pathways for disease etiology. Thus</w:t>
      </w:r>
      <w:r w:rsidR="001F0154" w:rsidRPr="00AD28AD">
        <w:rPr>
          <w:rFonts w:cs="Arial"/>
        </w:rPr>
        <w:t xml:space="preserve">, the </w:t>
      </w:r>
      <w:r w:rsidR="001F0154" w:rsidRPr="00AD28AD">
        <w:rPr>
          <w:rFonts w:cs="Arial"/>
          <w:i/>
          <w:iCs/>
          <w:u w:val="single"/>
        </w:rPr>
        <w:t xml:space="preserve">objective of this </w:t>
      </w:r>
      <w:r w:rsidR="004A49BE">
        <w:rPr>
          <w:rFonts w:cs="Arial"/>
          <w:i/>
          <w:iCs/>
          <w:u w:val="single"/>
        </w:rPr>
        <w:t>a</w:t>
      </w:r>
      <w:r w:rsidR="001F0154" w:rsidRPr="00AD28AD">
        <w:rPr>
          <w:rFonts w:cs="Arial"/>
          <w:i/>
          <w:iCs/>
          <w:u w:val="single"/>
        </w:rPr>
        <w:t>im</w:t>
      </w:r>
      <w:r w:rsidR="001F0154" w:rsidRPr="00AD28AD">
        <w:rPr>
          <w:rFonts w:cs="Arial"/>
        </w:rPr>
        <w:t xml:space="preserve"> is to </w:t>
      </w:r>
      <w:r w:rsidR="008B079D" w:rsidRPr="00AD28AD">
        <w:rPr>
          <w:rFonts w:cs="Arial"/>
        </w:rPr>
        <w:t>derive</w:t>
      </w:r>
      <w:r w:rsidR="00CB61CE" w:rsidRPr="00AD28AD">
        <w:rPr>
          <w:rFonts w:cs="Arial"/>
        </w:rPr>
        <w:t xml:space="preserve"> the pattern of </w:t>
      </w:r>
      <w:r w:rsidR="00DE68FB" w:rsidRPr="00AD28AD">
        <w:rPr>
          <w:rFonts w:cs="Arial"/>
        </w:rPr>
        <w:t xml:space="preserve">multi-faceted </w:t>
      </w:r>
      <w:r w:rsidR="00CB61CE" w:rsidRPr="00AD28AD">
        <w:rPr>
          <w:rFonts w:cs="Arial"/>
        </w:rPr>
        <w:t>cardiometabolic contribution towards the heterogeneity or AD pathophysiological progression.</w:t>
      </w:r>
      <w:r w:rsidR="00220766" w:rsidRPr="00AD28AD">
        <w:rPr>
          <w:rFonts w:cs="Arial"/>
        </w:rPr>
        <w:t xml:space="preserve"> To</w:t>
      </w:r>
      <w:r w:rsidR="00152AA7" w:rsidRPr="00AD28AD">
        <w:rPr>
          <w:rFonts w:cs="Arial"/>
        </w:rPr>
        <w:t xml:space="preserve"> achieve</w:t>
      </w:r>
      <w:r w:rsidR="00220766" w:rsidRPr="00AD28AD">
        <w:rPr>
          <w:rFonts w:cs="Arial"/>
        </w:rPr>
        <w:t xml:space="preserve"> </w:t>
      </w:r>
      <w:r w:rsidR="00152AA7" w:rsidRPr="00AD28AD">
        <w:rPr>
          <w:rFonts w:cs="Arial"/>
        </w:rPr>
        <w:t>our objective,</w:t>
      </w:r>
      <w:r w:rsidR="00796E3E" w:rsidRPr="00AD28AD">
        <w:rPr>
          <w:rFonts w:cs="Arial"/>
        </w:rPr>
        <w:t xml:space="preserve"> </w:t>
      </w:r>
      <w:r w:rsidR="00D93AEC" w:rsidRPr="00AD28AD">
        <w:rPr>
          <w:rFonts w:cs="Arial"/>
        </w:rPr>
        <w:t xml:space="preserve">we will test </w:t>
      </w:r>
      <w:r w:rsidR="00473913" w:rsidRPr="00AD28AD">
        <w:rPr>
          <w:rFonts w:cs="Arial"/>
        </w:rPr>
        <w:t xml:space="preserve">the </w:t>
      </w:r>
      <w:r w:rsidR="00473913" w:rsidRPr="00AD28AD">
        <w:rPr>
          <w:rFonts w:cs="Arial"/>
          <w:u w:val="single"/>
        </w:rPr>
        <w:t xml:space="preserve">working </w:t>
      </w:r>
      <w:r w:rsidR="00473913" w:rsidRPr="00AD28AD">
        <w:rPr>
          <w:rFonts w:cs="Arial"/>
          <w:i/>
          <w:iCs/>
          <w:u w:val="single"/>
        </w:rPr>
        <w:t>hypothesis</w:t>
      </w:r>
      <w:r w:rsidR="00473913" w:rsidRPr="00AD28AD">
        <w:rPr>
          <w:rFonts w:cs="Arial"/>
        </w:rPr>
        <w:t xml:space="preserve"> that </w:t>
      </w:r>
      <w:r w:rsidR="00290058">
        <w:rPr>
          <w:rFonts w:cs="Arial"/>
        </w:rPr>
        <w:t xml:space="preserve">the </w:t>
      </w:r>
      <w:r w:rsidR="006D7124" w:rsidRPr="00AD28AD">
        <w:t>synergic composited effect of various cardiometabolic conditions contribute</w:t>
      </w:r>
      <w:r w:rsidR="00290058">
        <w:t>s</w:t>
      </w:r>
      <w:r w:rsidR="006D7124" w:rsidRPr="00AD28AD">
        <w:t xml:space="preserve"> to the heterogeneity of AD-related disease progression patterns</w:t>
      </w:r>
      <w:r w:rsidR="003B4605" w:rsidRPr="00AD28AD">
        <w:rPr>
          <w:rFonts w:cs="Arial"/>
        </w:rPr>
        <w:t>.</w:t>
      </w:r>
      <w:r w:rsidR="00D93AEC" w:rsidRPr="00AD28AD">
        <w:rPr>
          <w:rFonts w:cs="Arial"/>
        </w:rPr>
        <w:t xml:space="preserve"> </w:t>
      </w:r>
      <w:r w:rsidR="00796E3E" w:rsidRPr="00AD28AD">
        <w:rPr>
          <w:rFonts w:cs="Arial"/>
        </w:rPr>
        <w:t xml:space="preserve">Our </w:t>
      </w:r>
      <w:r w:rsidR="00796E3E" w:rsidRPr="00AD28AD">
        <w:rPr>
          <w:rFonts w:cs="Arial"/>
          <w:i/>
          <w:iCs/>
          <w:u w:val="single"/>
        </w:rPr>
        <w:t>approach</w:t>
      </w:r>
      <w:r w:rsidR="00FA0DB3" w:rsidRPr="00AD28AD">
        <w:rPr>
          <w:rFonts w:cs="Arial"/>
        </w:rPr>
        <w:t xml:space="preserve"> includes </w:t>
      </w:r>
      <w:r w:rsidR="009B4547" w:rsidRPr="00AD28AD">
        <w:rPr>
          <w:rFonts w:cs="Arial"/>
        </w:rPr>
        <w:t>first identify</w:t>
      </w:r>
      <w:r w:rsidR="00290058">
        <w:rPr>
          <w:rFonts w:cs="Arial"/>
        </w:rPr>
        <w:t>ing</w:t>
      </w:r>
      <w:r w:rsidR="009B4547" w:rsidRPr="00AD28AD">
        <w:rPr>
          <w:rFonts w:cs="Arial"/>
        </w:rPr>
        <w:t xml:space="preserve"> different sub-phenotypes of AD progression patterns using multi-modal neuroimage using </w:t>
      </w:r>
      <w:r w:rsidR="003855C9" w:rsidRPr="00AD28AD">
        <w:rPr>
          <w:rFonts w:cs="Arial"/>
        </w:rPr>
        <w:t>semi-supervised</w:t>
      </w:r>
      <w:r w:rsidR="009B4547" w:rsidRPr="00AD28AD">
        <w:rPr>
          <w:rFonts w:cs="Arial"/>
        </w:rPr>
        <w:t xml:space="preserve"> clustering methods</w:t>
      </w:r>
      <w:r w:rsidR="00290058">
        <w:rPr>
          <w:rFonts w:cs="Arial"/>
        </w:rPr>
        <w:t>,</w:t>
      </w:r>
      <w:r w:rsidR="00D111A8" w:rsidRPr="00AD28AD">
        <w:rPr>
          <w:rFonts w:cs="Arial"/>
        </w:rPr>
        <w:t xml:space="preserve"> followed by the </w:t>
      </w:r>
      <w:r w:rsidR="009B4547" w:rsidRPr="00AD28AD">
        <w:rPr>
          <w:rFonts w:cs="Arial"/>
        </w:rPr>
        <w:t>construct</w:t>
      </w:r>
      <w:r w:rsidR="00D111A8" w:rsidRPr="00AD28AD">
        <w:rPr>
          <w:rFonts w:cs="Arial"/>
        </w:rPr>
        <w:t>ion of</w:t>
      </w:r>
      <w:r w:rsidR="009B4547" w:rsidRPr="00AD28AD">
        <w:rPr>
          <w:rFonts w:cs="Arial"/>
        </w:rPr>
        <w:t xml:space="preserve"> multivariate machine-learning-based classification models with </w:t>
      </w:r>
      <w:proofErr w:type="spellStart"/>
      <w:r w:rsidR="009B4547" w:rsidRPr="00AD28AD">
        <w:rPr>
          <w:rFonts w:cs="Arial"/>
        </w:rPr>
        <w:t>posthoc</w:t>
      </w:r>
      <w:proofErr w:type="spellEnd"/>
      <w:r w:rsidR="009B4547" w:rsidRPr="00AD28AD">
        <w:rPr>
          <w:rFonts w:cs="Arial"/>
        </w:rPr>
        <w:t xml:space="preserve"> feature importance analysis to derive the interactive cardiometabolic factors that contribute to different AD subtypes</w:t>
      </w:r>
      <w:r w:rsidR="004836C8" w:rsidRPr="00AD28AD">
        <w:rPr>
          <w:rFonts w:cs="Arial"/>
        </w:rPr>
        <w:t xml:space="preserve">. The </w:t>
      </w:r>
      <w:r w:rsidR="008E2604" w:rsidRPr="00AD28AD">
        <w:rPr>
          <w:rFonts w:cs="Arial"/>
          <w:i/>
          <w:iCs/>
          <w:u w:val="single"/>
        </w:rPr>
        <w:t>rational</w:t>
      </w:r>
      <w:r w:rsidR="00290058">
        <w:rPr>
          <w:rFonts w:cs="Arial"/>
          <w:i/>
          <w:iCs/>
          <w:u w:val="single"/>
        </w:rPr>
        <w:t>e</w:t>
      </w:r>
      <w:r w:rsidR="008E2604" w:rsidRPr="00AD28AD">
        <w:rPr>
          <w:rFonts w:cs="Arial"/>
        </w:rPr>
        <w:t xml:space="preserve"> for this aim is that </w:t>
      </w:r>
      <w:r w:rsidR="007A3EE2" w:rsidRPr="00AD28AD">
        <w:rPr>
          <w:rFonts w:cs="Arial"/>
        </w:rPr>
        <w:t xml:space="preserve">the successful </w:t>
      </w:r>
      <w:r w:rsidR="002E23F0" w:rsidRPr="00AD28AD">
        <w:rPr>
          <w:rFonts w:cs="Arial"/>
        </w:rPr>
        <w:t>implementation of the proposed research</w:t>
      </w:r>
      <w:r w:rsidR="00F8354C" w:rsidRPr="00AD28AD">
        <w:rPr>
          <w:rFonts w:cs="Arial"/>
        </w:rPr>
        <w:t xml:space="preserve"> </w:t>
      </w:r>
      <w:r w:rsidR="002E23F0" w:rsidRPr="00AD28AD">
        <w:rPr>
          <w:rFonts w:cs="Arial"/>
        </w:rPr>
        <w:t xml:space="preserve">will contribute to </w:t>
      </w:r>
      <w:r w:rsidR="009657B3" w:rsidRPr="00AD28AD">
        <w:rPr>
          <w:rFonts w:cs="Arial"/>
        </w:rPr>
        <w:t xml:space="preserve">the </w:t>
      </w:r>
      <w:r w:rsidR="008D2355" w:rsidRPr="00AD28AD">
        <w:rPr>
          <w:rFonts w:cs="Arial"/>
        </w:rPr>
        <w:t xml:space="preserve">current knowledge gap </w:t>
      </w:r>
      <w:r w:rsidR="000C5314" w:rsidRPr="00AD28AD">
        <w:rPr>
          <w:rFonts w:cs="Arial"/>
        </w:rPr>
        <w:t>about the</w:t>
      </w:r>
      <w:r w:rsidR="00451865" w:rsidRPr="00AD28AD">
        <w:rPr>
          <w:rFonts w:cs="Arial"/>
        </w:rPr>
        <w:t xml:space="preserve"> </w:t>
      </w:r>
      <w:r w:rsidR="000F2C56" w:rsidRPr="00AD28AD">
        <w:rPr>
          <w:rFonts w:cs="Arial"/>
        </w:rPr>
        <w:t>synergic</w:t>
      </w:r>
      <w:r w:rsidR="00451865" w:rsidRPr="00AD28AD">
        <w:rPr>
          <w:rFonts w:cs="Arial"/>
        </w:rPr>
        <w:t xml:space="preserve"> </w:t>
      </w:r>
      <w:r w:rsidR="00F13339" w:rsidRPr="00AD28AD">
        <w:rPr>
          <w:rFonts w:cs="Arial"/>
        </w:rPr>
        <w:t>contribution of multiple</w:t>
      </w:r>
      <w:r w:rsidR="000C5314" w:rsidRPr="00AD28AD">
        <w:rPr>
          <w:rFonts w:cs="Arial"/>
        </w:rPr>
        <w:t xml:space="preserve"> </w:t>
      </w:r>
      <w:r w:rsidR="00451865" w:rsidRPr="00AD28AD">
        <w:rPr>
          <w:rFonts w:cs="Arial"/>
        </w:rPr>
        <w:t>cardiometabolic factors</w:t>
      </w:r>
      <w:r w:rsidR="00F13339" w:rsidRPr="00AD28AD">
        <w:rPr>
          <w:rFonts w:cs="Arial"/>
        </w:rPr>
        <w:t xml:space="preserve"> towards different sub</w:t>
      </w:r>
      <w:r w:rsidR="00D83A7F" w:rsidRPr="00AD28AD">
        <w:rPr>
          <w:rFonts w:cs="Arial"/>
        </w:rPr>
        <w:t>-</w:t>
      </w:r>
      <w:r w:rsidR="00F13339" w:rsidRPr="00AD28AD">
        <w:rPr>
          <w:rFonts w:cs="Arial"/>
        </w:rPr>
        <w:t xml:space="preserve">phenotypes of AD-related </w:t>
      </w:r>
      <w:r w:rsidR="00CF652E" w:rsidRPr="00AD28AD">
        <w:rPr>
          <w:rFonts w:cs="Arial"/>
        </w:rPr>
        <w:t>pathological</w:t>
      </w:r>
      <w:r w:rsidR="00F13339" w:rsidRPr="00AD28AD">
        <w:rPr>
          <w:rFonts w:cs="Arial"/>
        </w:rPr>
        <w:t xml:space="preserve"> progression pattern</w:t>
      </w:r>
      <w:r w:rsidR="006F6BA6">
        <w:rPr>
          <w:rFonts w:cs="Arial"/>
        </w:rPr>
        <w:t>s</w:t>
      </w:r>
      <w:r w:rsidR="00F13339" w:rsidRPr="00AD28AD">
        <w:rPr>
          <w:rFonts w:cs="Arial"/>
        </w:rPr>
        <w:t xml:space="preserve"> in the brain</w:t>
      </w:r>
      <w:r w:rsidR="009E4C35" w:rsidRPr="00AD28AD">
        <w:rPr>
          <w:rFonts w:cs="Arial"/>
        </w:rPr>
        <w:t>.</w:t>
      </w:r>
      <w:r w:rsidR="007E6181" w:rsidRPr="00AD28AD">
        <w:rPr>
          <w:rFonts w:cs="Arial"/>
        </w:rPr>
        <w:t xml:space="preserve"> </w:t>
      </w:r>
      <w:r w:rsidR="009E4C35" w:rsidRPr="00AD28AD">
        <w:rPr>
          <w:rFonts w:cs="Arial"/>
        </w:rPr>
        <w:t xml:space="preserve">The developed </w:t>
      </w:r>
      <w:r w:rsidR="003855C9" w:rsidRPr="00AD28AD">
        <w:rPr>
          <w:rFonts w:cs="Arial"/>
        </w:rPr>
        <w:t>semi-supervised</w:t>
      </w:r>
      <w:r w:rsidR="00672893" w:rsidRPr="00AD28AD">
        <w:rPr>
          <w:rFonts w:cs="Arial"/>
        </w:rPr>
        <w:t xml:space="preserve"> </w:t>
      </w:r>
      <w:r w:rsidR="00E95427" w:rsidRPr="00AD28AD">
        <w:rPr>
          <w:rFonts w:cs="Arial"/>
        </w:rPr>
        <w:t xml:space="preserve">clustering </w:t>
      </w:r>
      <w:r w:rsidR="0083760A" w:rsidRPr="00AD28AD">
        <w:rPr>
          <w:rFonts w:cs="Arial"/>
        </w:rPr>
        <w:t>framework for</w:t>
      </w:r>
      <w:r w:rsidR="00257B1E" w:rsidRPr="00AD28AD">
        <w:rPr>
          <w:rFonts w:cs="Arial"/>
        </w:rPr>
        <w:t xml:space="preserve"> </w:t>
      </w:r>
      <w:r w:rsidR="003D62EE" w:rsidRPr="00AD28AD">
        <w:rPr>
          <w:rFonts w:cs="Arial"/>
        </w:rPr>
        <w:t>disease sub</w:t>
      </w:r>
      <w:r w:rsidR="0045246E" w:rsidRPr="00AD28AD">
        <w:rPr>
          <w:rFonts w:cs="Arial"/>
        </w:rPr>
        <w:t>-</w:t>
      </w:r>
      <w:r w:rsidR="003D62EE" w:rsidRPr="00AD28AD">
        <w:rPr>
          <w:rFonts w:cs="Arial"/>
        </w:rPr>
        <w:t>phenotyping</w:t>
      </w:r>
      <w:r w:rsidR="00B02091">
        <w:rPr>
          <w:rFonts w:cs="Arial"/>
        </w:rPr>
        <w:t xml:space="preserve"> and explainable AI approach</w:t>
      </w:r>
      <w:r w:rsidR="00F45916" w:rsidRPr="00AD28AD">
        <w:rPr>
          <w:rFonts w:cs="Arial"/>
        </w:rPr>
        <w:t xml:space="preserve"> would also be generalizable to other age-related</w:t>
      </w:r>
      <w:r w:rsidR="00847CB8" w:rsidRPr="00AD28AD">
        <w:rPr>
          <w:rFonts w:cs="Arial"/>
        </w:rPr>
        <w:t xml:space="preserve"> </w:t>
      </w:r>
      <w:r w:rsidR="00F45916" w:rsidRPr="00AD28AD">
        <w:rPr>
          <w:rFonts w:cs="Arial"/>
        </w:rPr>
        <w:t xml:space="preserve">chronic </w:t>
      </w:r>
      <w:r w:rsidR="003316E9" w:rsidRPr="00AD28AD">
        <w:rPr>
          <w:rFonts w:cs="Arial"/>
        </w:rPr>
        <w:t>diseases with</w:t>
      </w:r>
      <w:r w:rsidR="00FC785B" w:rsidRPr="00AD28AD">
        <w:rPr>
          <w:rFonts w:cs="Arial"/>
        </w:rPr>
        <w:t xml:space="preserve"> </w:t>
      </w:r>
      <w:r w:rsidR="00847CB8" w:rsidRPr="00AD28AD">
        <w:rPr>
          <w:rFonts w:cs="Arial"/>
        </w:rPr>
        <w:t>multi-</w:t>
      </w:r>
      <w:r w:rsidR="007B171F" w:rsidRPr="00AD28AD">
        <w:rPr>
          <w:rFonts w:cs="Arial"/>
        </w:rPr>
        <w:t>morbidity conditions</w:t>
      </w:r>
      <w:r w:rsidR="00445E80" w:rsidRPr="00AD28AD">
        <w:rPr>
          <w:rFonts w:cs="Arial"/>
        </w:rPr>
        <w:t>.</w:t>
      </w:r>
      <w:r w:rsidR="00496533" w:rsidRPr="00AD28AD">
        <w:rPr>
          <w:rFonts w:cs="Arial"/>
        </w:rPr>
        <w:t xml:space="preserve"> </w:t>
      </w:r>
      <w:r w:rsidR="00E80F93" w:rsidRPr="00AD28AD">
        <w:rPr>
          <w:rFonts w:cs="Arial"/>
        </w:rPr>
        <w:t>O</w:t>
      </w:r>
      <w:r w:rsidR="005F26AD" w:rsidRPr="00AD28AD">
        <w:rPr>
          <w:rFonts w:cs="Arial"/>
        </w:rPr>
        <w:t xml:space="preserve">ur </w:t>
      </w:r>
      <w:r w:rsidR="005F26AD" w:rsidRPr="00AD28AD">
        <w:rPr>
          <w:rFonts w:cs="Arial"/>
          <w:i/>
          <w:iCs/>
          <w:u w:val="single"/>
        </w:rPr>
        <w:t>expe</w:t>
      </w:r>
      <w:r w:rsidR="001E4EF1" w:rsidRPr="00AD28AD">
        <w:rPr>
          <w:rFonts w:cs="Arial"/>
          <w:i/>
          <w:iCs/>
          <w:u w:val="single"/>
        </w:rPr>
        <w:t>cted outcome</w:t>
      </w:r>
      <w:r w:rsidR="005F26AD" w:rsidRPr="00AD28AD">
        <w:rPr>
          <w:rFonts w:cs="Arial"/>
        </w:rPr>
        <w:t xml:space="preserve"> </w:t>
      </w:r>
      <w:r w:rsidR="00E80F93" w:rsidRPr="00AD28AD">
        <w:rPr>
          <w:rFonts w:cs="Arial"/>
        </w:rPr>
        <w:t xml:space="preserve">is </w:t>
      </w:r>
      <w:r w:rsidR="005F26AD" w:rsidRPr="00AD28AD">
        <w:rPr>
          <w:rFonts w:cs="Arial"/>
        </w:rPr>
        <w:t xml:space="preserve">that, </w:t>
      </w:r>
      <w:r w:rsidR="00B77667" w:rsidRPr="00AD28AD">
        <w:rPr>
          <w:rFonts w:cs="Arial"/>
        </w:rPr>
        <w:t>upon the completion of the proposed study for Aim 1</w:t>
      </w:r>
      <w:r w:rsidR="00801D43" w:rsidRPr="00AD28AD">
        <w:rPr>
          <w:rFonts w:cs="Arial"/>
        </w:rPr>
        <w:t xml:space="preserve">, we will </w:t>
      </w:r>
      <w:r w:rsidR="00BE2774" w:rsidRPr="00AD28AD">
        <w:t xml:space="preserve">generate explainable AI models that reveal </w:t>
      </w:r>
      <w:r w:rsidR="00B02091">
        <w:t xml:space="preserve">the </w:t>
      </w:r>
      <w:r w:rsidR="00BE2774" w:rsidRPr="00AD28AD">
        <w:t>relative importance of various cardiometabolic factors contributing to the AD pathophysiological sub-phenotypes</w:t>
      </w:r>
      <w:r w:rsidR="00156B69" w:rsidRPr="00AD28AD">
        <w:t>, which in term was</w:t>
      </w:r>
      <w:r w:rsidR="00BE2774" w:rsidRPr="00AD28AD">
        <w:rPr>
          <w:rFonts w:cs="Arial"/>
        </w:rPr>
        <w:t xml:space="preserve"> </w:t>
      </w:r>
      <w:r w:rsidR="00801D43" w:rsidRPr="00AD28AD">
        <w:rPr>
          <w:rFonts w:cs="Arial"/>
        </w:rPr>
        <w:t>construct</w:t>
      </w:r>
      <w:r w:rsidR="00B02091">
        <w:rPr>
          <w:rFonts w:cs="Arial"/>
        </w:rPr>
        <w:t>ed</w:t>
      </w:r>
      <w:r w:rsidR="00801D43" w:rsidRPr="00AD28AD">
        <w:rPr>
          <w:rFonts w:cs="Arial"/>
        </w:rPr>
        <w:t xml:space="preserve"> </w:t>
      </w:r>
      <w:r w:rsidR="00156B69" w:rsidRPr="00AD28AD">
        <w:rPr>
          <w:rFonts w:cs="Arial"/>
        </w:rPr>
        <w:t xml:space="preserve">through </w:t>
      </w:r>
      <w:r w:rsidR="003855C9" w:rsidRPr="00AD28AD">
        <w:t>semi-supervised</w:t>
      </w:r>
      <w:r w:rsidR="00BE2774" w:rsidRPr="00AD28AD">
        <w:t xml:space="preserve"> deep learning models with multi-modal neuroimage</w:t>
      </w:r>
      <w:r w:rsidR="002B43BF" w:rsidRPr="00AD28AD">
        <w:t>.</w:t>
      </w:r>
    </w:p>
    <w:p w14:paraId="019548C6" w14:textId="1B2B5BBA" w:rsidR="00084C89" w:rsidRPr="00AD28AD" w:rsidRDefault="00084C89" w:rsidP="004F345B">
      <w:pPr>
        <w:pStyle w:val="Heading4"/>
      </w:pPr>
      <w:r w:rsidRPr="00AD28AD">
        <w:t>Justification, Feasibility, and Preliminary Data</w:t>
      </w:r>
    </w:p>
    <w:p w14:paraId="7ED2C323" w14:textId="6457FD9E" w:rsidR="00FF7657" w:rsidRPr="00AD28AD" w:rsidRDefault="00EB4E1B" w:rsidP="004F345B">
      <w:pPr>
        <w:spacing w:line="240" w:lineRule="auto"/>
        <w:ind w:firstLine="0"/>
      </w:pPr>
      <w:r w:rsidRPr="00AD28AD">
        <w:t>Recent studies ha</w:t>
      </w:r>
      <w:r w:rsidR="006F6BA6">
        <w:t>ve</w:t>
      </w:r>
      <w:r w:rsidRPr="00AD28AD">
        <w:t xml:space="preserve"> revealed </w:t>
      </w:r>
      <w:r w:rsidR="00D800E3" w:rsidRPr="00AD28AD">
        <w:t xml:space="preserve">heterogenous sub-phenotypes for both </w:t>
      </w:r>
      <w:r w:rsidR="004523DD" w:rsidRPr="00AD28AD">
        <w:t xml:space="preserve">metabolic </w:t>
      </w:r>
      <w:r w:rsidR="00AA65CB" w:rsidRPr="00AD28AD">
        <w:t>dysfunctions</w:t>
      </w:r>
      <w:r w:rsidR="00A61B30" w:rsidRPr="00AD28AD">
        <w:rPr>
          <w:rFonts w:cs="Arial"/>
        </w:rPr>
        <w:fldChar w:fldCharType="begin"/>
      </w:r>
      <w:r w:rsidR="005F6773" w:rsidRPr="00AD28AD">
        <w:rPr>
          <w:rFonts w:cs="Arial"/>
        </w:rPr>
        <w:instrText xml:space="preserve"> ADDIN ZOTERO_ITEM CSL_CITATION {"citationID":"CaJQGHFU","properties":{"formattedCitation":"\\super 12\\uc0\\u8211{}14\\nosupersub{}","plainCitation":"12–14","noteIndex":0},"citationItems":[{"id":6002,"uris":["http://zotero.org/users/5817/items/NL5XXKLQ"],"itemData":{"id":6002,"type":"article-journal","abstract":"The presentation and underlying pathophysiology of type 2 diabetes (T2D) is complex and heterogeneous. Recent studies attempted to stratify T2D into distinct subgroups using data-driven approaches, but their clinical utility may be limited if categorical representations of complex phenotypes are suboptimal. We apply a soft-clustering (archetype) method to characterize newly diagnosed T2D based on 32 clinical variables. We assign quantitative clustering scores for individuals and investigate the associations with glycemic deterioration, genetic risk scores, circulating omics biomarkers, and phenotypic stability over 36 months. Four archetype profiles represent dysfunction patterns across combinations of T2D etiological processes and correlate with multiple circulating biomarkers. One archetype associated with obesity, insulin resistance, dyslipidemia, and impaired β cell glucose sensitivity corresponds with the fastest disease progression and highest demand for anti-diabetic treatment. We demonstrate that clinical heterogeneity in T2D can be mapped to heterogeneity in individual etiological processes, providing a potential route to personalized treatments.","container-title":"Cell Reports Medicine","DOI":"10.1016/j.xcrm.2021.100477","ISSN":"2666-3791","issue":"1","journalAbbreviation":"Cell Reports Medicine","language":"en","note":"PMCID: PMC8784706\nPMID: 35106505","page":"100477","source":"ScienceDirect","title":"Four groups of type 2 diabetes contribute to the etiological and clinical heterogeneity in newly diagnosed individuals: An IMI DIRECT study","title-short":"Four groups of type 2 diabetes contribute to the etiological and clinical heterogeneity in newly diagnosed individuals","volume":"3","author":[{"family":"Wesolowska-Andersen","given":"Agata"},{"family":"Brorsson","given":"Caroline A."},{"family":"Bizzotto","given":"Roberto"},{"family":"Mari","given":"Andrea"},{"family":"Tura","given":"Andrea"},{"family":"Koivula","given":"Robert"},{"family":"Mahajan","given":"Anubha"},{"family":"Vinuela","given":"Ana"},{"family":"Tajes","given":"Juan Fernandez"},{"family":"Sharma","given":"Sapna"},{"family":"Haid","given":"Mark"},{"family":"Prehn","given":"Cornelia"},{"family":"Artati","given":"Anna"},{"family":"Hong","given":"Mun-Gwan"},{"family":"Musholt","given":"Petra B."},{"family":"Kurbasic","given":"Azra"},{"family":"De Masi","given":"Federico"},{"family":"Tsirigos","given":"Kostas"},{"family":"Pedersen","given":"Helle Krogh"},{"family":"Gudmundsdottir","given":"Valborg"},{"family":"Thomas","given":"Cecilia Engel"},{"family":"Banasik","given":"Karina"},{"family":"Jennison","given":"Chrisopher"},{"family":"Jones","given":"Angus"},{"family":"Kennedy","given":"Gwen"},{"family":"Bell","given":"Jimmy"},{"family":"Thomas","given":"Louise"},{"family":"Frost","given":"Gary"},{"family":"Thomsen","given":"Henrik"},{"family":"Allin","given":"Kristine"},{"family":"Hansen","given":"Tue Haldor"},{"family":"Vestergaard","given":"Henrik"},{"family":"Hansen","given":"Torben"},{"family":"Rutters","given":"Femke"},{"family":"Elders","given":"Petra"},{"family":"Hart","given":"Leen","non-dropping-particle":"t’"},{"family":"Bonnefond","given":"Amelie"},{"family":"Canouil","given":"Mickaël"},{"family":"Brage","given":"Soren"},{"family":"Kokkola","given":"Tarja"},{"family":"Heggie","given":"Alison"},{"family":"McEvoy","given":"Donna"},{"family":"Hattersley","given":"Andrew"},{"family":"McDonald","given":"Timothy"},{"family":"Teare","given":"Harriet"},{"family":"Ridderstrale","given":"Martin"},{"family":"Walker","given":"Mark"},{"family":"Forgie","given":"Ian"},{"family":"Giordano","given":"Giuseppe N."},{"family":"Froguel","given":"Philippe"},{"family":"Pavo","given":"Imre"},{"family":"Ruetten","given":"Hartmut"},{"family":"Pedersen","given":"Oluf"},{"family":"Dermitzakis","given":"Emmanouil"},{"family":"Franks","given":"Paul W."},{"family":"Schwenk","given":"Jochen M."},{"family":"Adamski","given":"Jerzy"},{"family":"Pearson","given":"Ewan"},{"family":"McCarthy","given":"Mark I."},{"family":"Brunak","given":"Søren"}],"issued":{"date-parts":[["2022",1,18]]},"citation-key":"wesolowska-andersenFourGroupsType2022"}},{"id":3832,"uris":["http://zotero.org/users/5817/items/KCMJ3G27"],"itemData":{"id":3832,"type":"article-journal","container-title":"Nature Medicine","DOI":"10.1038/s41591-022-01790-7","ISSN":"1078-8956, 1546-170X","issue":"5","journalAbbreviation":"Nat Med","language":"en","page":"982-988","source":"DOI.org (Crossref)","title":"Heterogeneity in phenotype, disease progression and drug response in type 2 diabetes","volume":"28","author":[{"family":"Nair","given":"Anand Thakarakkattil Narayanan"},{"family":"Wesolowska-Andersen","given":"Agata"},{"family":"Brorsson","given":"Caroline"},{"family":"Rajendrakumar","given":"Aravind Lathika"},{"family":"Hapca","given":"Simona"},{"family":"Gan","given":"Sushrima"},{"family":"Dawed","given":"Adem Y."},{"family":"Donnelly","given":"Louise A."},{"family":"McCrimmon","given":"Rory"},{"family":"Doney","given":"Alex S. F."},{"family":"Palmer","given":"Colin N. A."},{"family":"Mohan","given":"Viswanathan"},{"family":"Anjana","given":"Ranjit M."},{"family":"Hattersley","given":"Andrew T."},{"family":"Dennis","given":"John M."},{"family":"Pearson","given":"Ewan R."}],"issued":{"date-parts":[["2022",5]]},"citation-key":"nairHeterogeneityPhenotypeDisease2022"}},{"id":2992,"uris":["http://zotero.org/users/5817/items/LUP6VLUE"],"itemData":{"id":2992,"type":"article-journal","container-title":"Nature Medicine","DOI":"10.1038/s41591-020-1116-9","ISSN":"1078-8956, 1546-170X","issue":"1","journalAbbreviation":"Nat Med","language":"en","page":"49-57","source":"DOI.org (Crossref)","title":"Pathophysiology-based subphenotyping of individuals at elevated risk for type 2 diabetes","volume":"27","author":[{"family":"Wagner","given":"Robert"},{"family":"Heni","given":"Martin"},{"family":"Tabák","given":"Adam G."},{"family":"Machann","given":"Jürgen"},{"family":"Schick","given":"Fritz"},{"family":"Randrianarisoa","given":"Elko"},{"family":"Hrabě de Angelis","given":"Martin"},{"family":"Birkenfeld","given":"Andreas L."},{"family":"Stefan","given":"Norbert"},{"family":"Peter","given":"Andreas"},{"family":"Häring","given":"Hans-Ulrich"},{"family":"Fritsche","given":"Andreas"}],"issued":{"date-parts":[["2021",1]]},"citation-key":"wagnerPathophysiologybasedSubphenotypingIndividuals2021"},"label":"page"}],"schema":"https://github.com/citation-style-language/schema/raw/master/csl-citation.json"} </w:instrText>
      </w:r>
      <w:r w:rsidR="00A61B30" w:rsidRPr="00AD28AD">
        <w:rPr>
          <w:rFonts w:cs="Arial"/>
        </w:rPr>
        <w:fldChar w:fldCharType="separate"/>
      </w:r>
      <w:r w:rsidR="00A61B30" w:rsidRPr="00AD28AD">
        <w:rPr>
          <w:rFonts w:cs="Arial"/>
          <w:szCs w:val="24"/>
          <w:vertAlign w:val="superscript"/>
        </w:rPr>
        <w:t>12–14</w:t>
      </w:r>
      <w:r w:rsidR="00A61B30" w:rsidRPr="00AD28AD">
        <w:rPr>
          <w:rFonts w:cs="Arial"/>
        </w:rPr>
        <w:fldChar w:fldCharType="end"/>
      </w:r>
      <w:r w:rsidR="00A61B30" w:rsidRPr="00AD28AD">
        <w:t xml:space="preserve"> and </w:t>
      </w:r>
      <w:r w:rsidR="008511B7" w:rsidRPr="00AD28AD">
        <w:t>AD</w:t>
      </w:r>
      <w:r w:rsidR="008511B7" w:rsidRPr="00AD28AD">
        <w:rPr>
          <w:rFonts w:cs="Arial"/>
        </w:rPr>
        <w:fldChar w:fldCharType="begin"/>
      </w:r>
      <w:r w:rsidR="005F6773" w:rsidRPr="00AD28AD">
        <w:rPr>
          <w:rFonts w:cs="Arial"/>
        </w:rPr>
        <w:instrText xml:space="preserve"> ADDIN ZOTERO_ITEM CSL_CITATION {"citationID":"tAhvIgUa","properties":{"formattedCitation":"\\super 15,16\\nosupersub{}","plainCitation":"15,16","noteIndex":0},"citationItems":[{"id":728,"uris":["http://zotero.org/users/5817/items/GEMRQ9LL"],"itemData":{"id":728,"type":"article-journal","abstract":"Objective: To test the hypothesis that cortical and hippocampal volumes, measured in vivo from volumetric MRI (vMRI) scans, could be used to identify variant subtypes of Alzheimer disease (AD) and to prospectively predict the rate of clinical decline.\nMethods: Amyloid-positive participants with AD from the Alzheimer’s Disease Neuroimaging Initiative (ADNI) 1 and ADNI2 with baseline MRI scans (n = 229) and 2-year clinical follow-up (n = 100) were included. AD subtypes (hippocampal sparing [HpSpMRI], limbic predominant [LPMRI], typical AD [tADMRI]) were defined according to an algorithm analogous to one recently proposed for tau neuropathology. Relationships between baseline hippocampal volume to cortical volume ratio (HV:CTV) and clinical variables were examined by both continuous regression and categorical models.\nResults: When participants were divided categorically, the HpSpMRI group showed significantly more AD-like hypometabolism on 18F-fluorodeoxyglucose-PET (p &lt; 0.05) and poorer baseline executive function (p &lt; 0.001). Other baseline clinical measures did not differ across the 3 groups. Participants with HpSpMRI also showed faster subsequent clinical decline than participants with LPMRI on the Alzheimer's Disease Assessment Scale, 13-Item Subscale (ADAS-Cog13), Mini-Mental State Examination (MMSE), and Functional Assessment Questionnaire (all p &lt; 0.05) and tADMRI on the MMSE and Clinical Dementia Rating Sum of Boxes (CDR-SB) (both p &lt; 0.05). Finally, a larger HV:CTV was associated with poorer baseline executive function and a faster slope of decline in CDR-SB, MMSE, and ADAS-Cog13 score (p &lt; 0.05). These associations were driven mostly by the amount of cortical rather than hippocampal atrophy.\nConclusions: AD subtypes with phenotypes consistent with those observed with tau neuropathology can be identified in vivo with vMRI. An increased HV:CTV ratio was predictive of faster clinical decline in participants with AD who were clinically indistinguishable at baseline except for a greater dysexecutive presentation.","container-title":"Neurology","DOI":"10.1212/WNL.0000000000004670","ISSN":"0028-3878, 1526-632X","issue":"21","language":"en","license":"© 2017 American Academy of Neurology","note":"publisher: Wolters Kluwer Health, Inc. on behalf of the American Academy of Neurology\nsection: Article\nPMID: 29070667\nPMCID: PMC5696639","page":"2176-2186","source":"n.neurology.org","title":"Alzheimer disease brain atrophy subtypes are associated with cognition and rate of decline","volume":"89","author":[{"family":"Risacher","given":"Shannon L."},{"family":"Anderson","given":"Wesley H."},{"family":"Charil","given":"Arnaud"},{"family":"Castelluccio","given":"Peter F."},{"family":"Shcherbinin","given":"Sergey"},{"family":"Saykin","given":"Andrew J."},{"family":"Schwarz","given":"Adam J."},{"family":"Initiative","given":"For the Alzheimer's Disease Neuroimaging"}],"issued":{"date-parts":[["2017",11,21]]},"citation-key":"risacherAlzheimerDiseaseBrain2017"}},{"id":725,"uris":["http://zotero.org/users/5817/items/3DDGVY68"],"itemData":{"id":725,"type":"article-journal","abstract":"Background\nNeurofibrillary pathology has a stereotypical progression in Alzheimer's disease (AD) that is encapsulated in the Braak staging scheme; however, some AD cases are atypical and do not fit into this scheme. We aimed to compare clinical and neuropathological features between typical and atypical AD cases.\nMethods\nAD cases with a Braak neurofibrillary tangle stage of more than IV were identified from a brain bank database. By use of thioflavin-S fluorescence microscopy, we assessed the density and the distribution of neurofibrillary tangles in three cortical regions and two hippocampal sectors. These data were used to construct an algorithm to classify AD cases into typical, hippocampal sparing, or limbic predominant. Classified cases were then compared for clinical, demographic, pathological, and genetic characteristics. An independent cohort of AD cases was assessed to validate findings from the initial cohort.\nFindings\n889 cases of AD, 398 men and 491 women with age at death of 37–103 years, were classified with the algorithm as hippocampal sparing (97 cases [11%]), typical (665 [75%]), or limbic predominant (127 [14%]). By comparison with typical AD, neurofibrillary tangle counts per 0.125 mm2 in hippocampal sparing cases were higher in cortical areas (median 13, IQR 11–16) and lower in the hippocampus (7.5, 5.2–9.5), whereas counts in limbic-predominant cases were lower in cortical areas (4.3, 3.0–5.7) and higher in the hippocampus (27, 22–35). Hippocampal sparing cases had less hippocampal atrophy than did typical and limbic-predominant cases. Patients with hippocampal sparing AD were younger at death (mean 72 years [SD 10]) and a higher proportion of them were men (61 [63%]), whereas those with limbic-predominant AD were older (mean 86 years [SD 6]) and a higher proportion of them were women (87 [69%]). Microtubule-associated protein tau (MAPT) H1H1 genotype was more common in limbic-predominant AD (54 [70%]) than in hippocampal sparing AD (24 [46%]; p=0.011), but did not differ significantly between limbic-predominant and typical AD (204 [59%]; p=0.11). Apolipoprotein E (APOE) ɛ4 allele status differed between AD subtypes only when data were stratified by age at onset. Clinical presentation, age at onset, disease duration, and rate of cognitive decline differed between the AD subtypes. These findings were confirmed in a validation cohort of 113 patients with AD.\nInterpretation\nThese data support the hypothesis that AD has distinct clinicopathological subtypes. Hippocampal sparing and limbic-predominant AD subtypes might account for about 25% of cases, and hence should be considered when designing clinical, genetic, biomarker, and treatment studies in patients with AD.\nFunding\nUS National Institutes of Health via Mayo Alzheimer's Disease Research Center, Mayo Clinic Study on Aging, Florida Alzheimer's Disease Research Center, and Einstein Aging Study; and State of Florida Alzheimer's Disease Initiative.","container-title":"The Lancet Neurology","DOI":"10.1016/S1474-4422(11)70156-9","ISSN":"1474-4422","issue":"9","journalAbbreviation":"The Lancet Neurology","language":"en","note":"PMCID: PMC3175379\nPMID: 21802369","page":"785-796","source":"ScienceDirect","title":"Neuropathologically defined subtypes of Alzheimer's disease with distinct clinical characteristics: a retrospective study","title-short":"Neuropathologically defined subtypes of Alzheimer's disease with distinct clinical characteristics","volume":"10","author":[{"family":"Murray","given":"Melissa E"},{"family":"Graff-Radford","given":"Neill R"},{"family":"Ross","given":"Owen A"},{"family":"Petersen","given":"Ronald C"},{"family":"Duara","given":"Ranjan"},{"family":"Dickson","given":"Dennis W"}],"issued":{"date-parts":[["2011",9,1]]},"citation-key":"murrayNeuropathologicallyDefinedSubtypes2011"},"label":"page"}],"schema":"https://github.com/citation-style-language/schema/raw/master/csl-citation.json"} </w:instrText>
      </w:r>
      <w:r w:rsidR="008511B7" w:rsidRPr="00AD28AD">
        <w:rPr>
          <w:rFonts w:cs="Arial"/>
        </w:rPr>
        <w:fldChar w:fldCharType="separate"/>
      </w:r>
      <w:r w:rsidR="008511B7" w:rsidRPr="00AD28AD">
        <w:rPr>
          <w:rFonts w:cs="Arial"/>
          <w:szCs w:val="24"/>
          <w:vertAlign w:val="superscript"/>
        </w:rPr>
        <w:t>15,16</w:t>
      </w:r>
      <w:r w:rsidR="008511B7" w:rsidRPr="00AD28AD">
        <w:rPr>
          <w:rFonts w:cs="Arial"/>
        </w:rPr>
        <w:fldChar w:fldCharType="end"/>
      </w:r>
      <w:r w:rsidR="00BD0ADB" w:rsidRPr="00AD28AD">
        <w:t>.</w:t>
      </w:r>
      <w:r w:rsidR="008E035C" w:rsidRPr="00AD28AD">
        <w:t xml:space="preserve"> </w:t>
      </w:r>
      <w:r w:rsidR="00BD0ADB" w:rsidRPr="00AD28AD">
        <w:t>The</w:t>
      </w:r>
      <w:r w:rsidR="00CF5385" w:rsidRPr="00AD28AD">
        <w:t xml:space="preserve"> </w:t>
      </w:r>
      <w:r w:rsidR="00292487" w:rsidRPr="00AD28AD">
        <w:t xml:space="preserve">potential synergic </w:t>
      </w:r>
      <w:r w:rsidR="00A71AF4" w:rsidRPr="00AD28AD">
        <w:t>pathogenesis mechanism</w:t>
      </w:r>
      <w:r w:rsidR="00574783" w:rsidRPr="00AD28AD">
        <w:rPr>
          <w:rFonts w:cs="Arial"/>
          <w:b/>
          <w:bCs/>
        </w:rPr>
        <w:fldChar w:fldCharType="begin"/>
      </w:r>
      <w:r w:rsidR="005F6773" w:rsidRPr="00AD28AD">
        <w:rPr>
          <w:rFonts w:cs="Arial"/>
          <w:b/>
          <w:bCs/>
        </w:rPr>
        <w:instrText xml:space="preserve"> ADDIN ZOTERO_ITEM CSL_CITATION {"citationID":"SCRUL62r","properties":{"formattedCitation":"\\super 11\\nosupersub{}","plainCitation":"11","noteIndex":0},"citationItems":[{"id":6221,"uris":["http://zotero.org/users/5817/items/6YK62YM6"],"itemData":{"id":6221,"type":"article-journal","abstract":"Type 2 diabetes has been associated with high dementia risk. However, the links to different dementia subtypes is unclear. We examined to what extent type 2 diabetes is associated with dementia subtypes and whether such associations differed by glycemic control.We used data from the Swedish National Diabetes Register and included 378,299 patients with type 2 diabetes and 1,886,022 control subjects matched for age, sex, and county randomly selected from the Swedish Total Population Register. The outcomes were incidence of Alzheimer disease, vascular dementia, and nonvascular dementia. The association of type 2 diabetes with dementia was stratified by baseline glycated hemoglobin (HbA1c) in patients with type 2 diabetes only. Cox regression was used to study the excess risk of outcomes.Over the follow-up (median 6.8 years), dementia developed in 11,508 (3.0%) patients with type 2 diabetes and 52,244 (2.7%) control subjects. The strongest association was observed for vascular dementia, with patients with type 2 diabetes compared with control subjects having a hazard ratio [HR] of 1.34 (95% CI 1.28, 1.41). The association of type 2 diabetes with nonvascular dementia was more modest (HR 1.10 [95% CI 1.07, 1.13]). However, risk for Alzheimer disease was lower in patients with type 2 diabetes than in control subjects (HR 0.94 [95% CI 0.90, 0.99]). When the analyses were stratified by circulating concentrations of HbA1c, a dose-response association was observed.The association of type 2 diabetes with dementia differs by subtypes of dementia. The strongest detrimental association is observed for vascular dementia. Moreover, patients with type 2 diabetes with poor glycemic control have an increased risk of developing vascular and nonvascular dementia.","container-title":"Diabetes Care","DOI":"10.2337/dc21-0601","ISSN":"0149-5992","issue":"3","journalAbbreviation":"Diabetes Care","page":"634-641","source":"Silverchair","title":"Type 2 Diabetes, Glycemic Control, and Their Association With Dementia and Its Major Subtypes: Findings From the Swedish National Diabetes Register","title-short":"Type 2 Diabetes, Glycemic Control, and Their Association With Dementia and Its Major Subtypes","volume":"45","author":[{"family":"Celis-Morales","given":"Carlos A."},{"family":"Franzén","given":"Stefan"},{"family":"Eeg-Olofsson","given":"Katarina"},{"family":"Nauclér","given":"Emma"},{"family":"Svensson","given":"Ann-Marie"},{"family":"Gudbjornsdottir","given":"Soffia"},{"family":"Eliasson","given":"Bjorn"},{"family":"Sattar","given":"Naveed"}],"issued":{"date-parts":[["2022",1,25]]},"citation-key":"celis-moralesTypeDiabetesGlycemic2022"}}],"schema":"https://github.com/citation-style-language/schema/raw/master/csl-citation.json"} </w:instrText>
      </w:r>
      <w:r w:rsidR="00574783" w:rsidRPr="00AD28AD">
        <w:rPr>
          <w:rFonts w:cs="Arial"/>
          <w:b/>
          <w:bCs/>
        </w:rPr>
        <w:fldChar w:fldCharType="separate"/>
      </w:r>
      <w:r w:rsidR="00574783" w:rsidRPr="00AD28AD">
        <w:rPr>
          <w:rFonts w:cs="Arial"/>
          <w:szCs w:val="24"/>
          <w:vertAlign w:val="superscript"/>
        </w:rPr>
        <w:t>11</w:t>
      </w:r>
      <w:r w:rsidR="00574783" w:rsidRPr="00AD28AD">
        <w:rPr>
          <w:rFonts w:cs="Arial"/>
          <w:b/>
          <w:bCs/>
        </w:rPr>
        <w:fldChar w:fldCharType="end"/>
      </w:r>
      <w:r w:rsidR="0068629B" w:rsidRPr="00AD28AD">
        <w:rPr>
          <w:rFonts w:cs="Arial"/>
        </w:rPr>
        <w:t xml:space="preserve"> </w:t>
      </w:r>
      <w:r w:rsidR="00707287" w:rsidRPr="00AD28AD">
        <w:rPr>
          <w:rFonts w:cs="Arial"/>
        </w:rPr>
        <w:t>leads to the</w:t>
      </w:r>
      <w:r w:rsidR="001E0EFA" w:rsidRPr="00AD28AD">
        <w:rPr>
          <w:rFonts w:cs="Arial"/>
        </w:rPr>
        <w:t xml:space="preserve"> </w:t>
      </w:r>
      <w:r w:rsidR="00F8601F" w:rsidRPr="00AD28AD">
        <w:rPr>
          <w:rFonts w:cs="Arial"/>
        </w:rPr>
        <w:t xml:space="preserve">important </w:t>
      </w:r>
      <w:r w:rsidR="00900E58" w:rsidRPr="00AD28AD">
        <w:rPr>
          <w:rFonts w:cs="Arial"/>
        </w:rPr>
        <w:t xml:space="preserve">clinical implication </w:t>
      </w:r>
      <w:r w:rsidR="00F8601F" w:rsidRPr="00AD28AD">
        <w:rPr>
          <w:rFonts w:cs="Arial"/>
        </w:rPr>
        <w:t>but unfilled</w:t>
      </w:r>
      <w:r w:rsidR="0092368F" w:rsidRPr="00AD28AD">
        <w:rPr>
          <w:rFonts w:cs="Arial"/>
        </w:rPr>
        <w:t xml:space="preserve"> </w:t>
      </w:r>
      <w:r w:rsidR="000B3CDC" w:rsidRPr="00AD28AD">
        <w:rPr>
          <w:rFonts w:cs="Arial"/>
        </w:rPr>
        <w:t xml:space="preserve">research question </w:t>
      </w:r>
      <w:r w:rsidR="0092368F" w:rsidRPr="00AD28AD">
        <w:rPr>
          <w:rFonts w:cs="Arial"/>
        </w:rPr>
        <w:t>for this aim</w:t>
      </w:r>
      <w:r w:rsidR="00574783" w:rsidRPr="00AD28AD">
        <w:rPr>
          <w:rFonts w:cs="Arial"/>
        </w:rPr>
        <w:t>.</w:t>
      </w:r>
      <w:r w:rsidR="007A7785" w:rsidRPr="00AD28AD">
        <w:rPr>
          <w:rFonts w:cs="Arial"/>
        </w:rPr>
        <w:t xml:space="preserve"> In our previous work, we </w:t>
      </w:r>
      <w:r w:rsidR="00171B8C" w:rsidRPr="00AD28AD">
        <w:rPr>
          <w:rFonts w:cs="Arial"/>
        </w:rPr>
        <w:t xml:space="preserve">have </w:t>
      </w:r>
      <w:r w:rsidR="007A7785" w:rsidRPr="00AD28AD">
        <w:rPr>
          <w:rFonts w:cs="Arial"/>
        </w:rPr>
        <w:t xml:space="preserve">developed neuroimaging-based machine-learning models </w:t>
      </w:r>
      <w:r w:rsidR="00171B8C" w:rsidRPr="00AD28AD">
        <w:rPr>
          <w:rFonts w:cs="Arial"/>
        </w:rPr>
        <w:fldChar w:fldCharType="begin"/>
      </w:r>
      <w:r w:rsidR="005F6773" w:rsidRPr="00AD28AD">
        <w:rPr>
          <w:rFonts w:cs="Arial"/>
        </w:rPr>
        <w:instrText xml:space="preserve"> ADDIN ZOTERO_ITEM CSL_CITATION {"citationID":"eUjo7Ght","properties":{"formattedCitation":"\\super 19,22\\uc0\\u8211{}28\\nosupersub{}","plainCitation":"19,22–28","noteIndex":0},"citationItems":[{"id":2927,"uris":["http://zotero.org/users/5817/items/Y5RR8FH6"],"itemData":{"id":2927,"type":"article-journal","abstract":"Background: The increasing availability of databases containing both magnetic resonance imaging (MRI) and genetic data allows researchers to utilize multimodal data to better understand the characteristics of dementia of Alzheimer’s type (DAT). Objec","container-title":"Journal of Alzheimer's Disease","DOI":"10.3233/JAD-220021","ISSN":"1387-2877","issue":"3","language":"en","license":"Creative Commons Attribution-NonCommercial-ShareAlike 4.0 International License (CC-BY-NC-SA)","note":"publisher: IOS Press\nPMCID: PMC9195128\nPMID: 35466939","page":"1345-1365","source":"content.iospress.com","title":"Machine Learning Based Multimodal Neuroimaging Genomics Dementia Score for Predicting Future Conversion to Alzheimer’s Disease","volume":"87","author":[{"family":"Mirabnahrazam","given":"Ghazal"},{"family":"Ma","given":"Da"},{"family":"Lee","given":"Sieun"},{"family":"Popuri","given":"Karteek"},{"family":"Lee","given":"Hyunwoo"},{"family":"Cao","given":"Jiguo"},{"family":"Wang","given":"Lei"},{"family":"Galvin","given":"James E."},{"family":"Beg","given":"Mirza Faisal"},{"family":"Initiative","given":"the Alzheimer’s Disease Neuroimaging"}],"issued":{"date-parts":[["2022",1,1]]},"citation-key":"mirabnahrazamMachineLearningBased2022"},"label":"page"},{"id":189,"uris":["http://zotero.org/users/5817/items/YJTVLM5G"],"itemData":{"id":189,"type":"article-journal","abstract":"Methods: Alzheimer’s disease and Frontotemporal dementia are the ﬁrst and third most common forms of dementia. Due to their similar clinical symptoms, they are easily misdiagnosed as each other even with sophisticated clinical guidelines. For disease-speciﬁc intervention and treatment, it is essential to develop a computer-aided system to improve the accuracy of their differential diagnosis. Recent advances in deep learning have delivered some of the best performance for medical image recognition tasks. However, its application to the differential diagnosis of AD and FTD pathology has not been explored. Approach: In this study, we proposed a novel deep learning based framework to distinguish between brain images of normal aging individuals and subjects with AD and FTD. Speciﬁcally, we combined the multi-scale and multi-type MRI-base image features with Generative Adversarial Network data augmentation technique to improve the differential diagnosis accuracy.\nResults: Each of the multi-scale, multitype, and data augmentation methods improved the ability for differential diagnosis for both AD and FTD. A 10-fold cross validation experiment performed on a large sample of 1,954 images using the proposed framework achieved a high overall accuracy of 88.28%.\nConclusions: The salient contributions of this study are three-fold: (1) our experiments demonstrate that the combination of multiple structural features extracted at different scales with our proposed deep neural network yields superior performance than","container-title":"Frontiers in Neuroscience","DOI":"10.3389/fnins.2020.00853","ISSN":"1662-453X","journalAbbreviation":"Front. Neurosci.","language":"en","license":"Creative Commons Attribution-NonCommercial-ShareAlike 4.0 International License (CC-BY-NC-SA)","note":"PMCID: PMC7643018\nPMID: 33192235","page":"853","source":"DOI.org (Crossref)","title":"Differential Diagnosis of Frontotemporal Dementia, Alzheimer's Disease, and Normal Aging Using a Multi-Scale Multi-Type Feature Generative Adversarial Deep Neural Network on Structural Magnetic Resonance Images","volume":"14","author":[{"family":"Ma","given":"Da"},{"family":"Lu","given":"Donghuan"},{"family":"Popuri","given":"Karteek"},{"family":"Wang","given":"Lei"},{"family":"Beg","given":"Mirza Faisal"},{"literal":"Alzheimer's Disease Neuroimaging Initiative"}],"issued":{"date-parts":[["2020",10,22]]},"citation-key":"maDifferentialDiagnosisFrontotemporal2020"},"label":"page"},{"id":178,"uris":["http://zotero.org/users/5817/items/9SDVD97G"],"itemData":{"id":178,"type":"article-journal","abstract":"Biomarkers for dementia of Alzheimer's type (DAT) are sought to facilitate accurate prediction of the disease onset, ideally predating the onset of cognitive deterioration. T1-weighted magnetic resonance imaging (MRI) is a commonly used neuroimaging modality for measuring brain structure in vivo, potentially providing information enabling the design of biomarkers for DAT. We propose a novel biomarker using structural MRI volume-based features to compute a similarity score for the individual's structural patterns relative to those observed in the DAT group. We employed ensemble-learning framework that combines structural features in most discriminative ROIs to create an aggregate measure of neurodegeneration in the brain. This classifier is trained on 423 stable normal control (NC) and 330 DAT subjects, where clinical diagnosis is likely to have the highest certainty. Independent validation on 8,834 unseen images from ADNI, AIBL, OASIS, and MIRIAD Alzheimer's disease (AD) databases showed promising potential to predict the development of DAT depending on the time-to-conversion (TTC). Classification performance on stable versus progressive mild cognitive impairment (MCI) groups achieved an AUC of 0.81 for TTC of 6 months and 0.73 for TTC of up to 7 years, achieving state-of-the-art results. The output score, indicating similarity to patterns seen in DAT, provides an intuitive measure of how closely the individual's brain features resemble the DAT group. This score can be used for assessing the presence of AD structural atrophy patterns in normal aging and MCI stages, as well as monitoring the progression of the individual's brain along with the disease course.","container-title":"Human Brain Mapping","DOI":"10.1002/hbm.25115","ISSN":"1065-9471, 1097-0193","issue":"14","journalAbbreviation":"Hum Brain Mapp","language":"en","license":"Creative Commons Attribution-NonCommercial-ShareAlike 4.0 International License (CC-BY-NC-SA)","note":"PMCID: PMC7469784\nPMID: 32614505","page":"4127-4147","source":"DOI.org (Crossref)","title":"Using machine learning to quantify structural MRI neurodegeneration patterns of Alzheimer's disease into dementia score: Independent validation on 8,834 images from ADNI, AIBL, OASIS, and MIRIAD databases","title-short":"Using machine learning to quantify structural &lt;span style=\"font-variant","volume":"41","author":[{"family":"Popuri","given":"Karteek"},{"family":"Ma","given":"Da"},{"family":"Wang","given":"Lei"},{"family":"Beg","given":"Mirza Faisal"}],"issued":{"date-parts":[["2020",10]]},"citation-key":"popuriUsingMachineLearning2020"},"label":"page"},{"id":192,"uris":["http://zotero.org/users/5817/items/R8RGLZYE"],"itemData":{"id":192,"type":"article-journal","abstract":"When analyzing large multicenter databases, the effects of multiple confounding covariates increase the variability in the data and may reduce the ability to detect changes due to the actual effect of interest, for example, changes due to disease. Efficient ways to evaluate the effect of covariates toward the data harmonization are therefore important. In this article, we showcase techniques to assess the “goodness of harmonization” of covariates. We analyze 7,656 MR images in the multisite, multiscanner Alzheimer’s Disease Neuroimaging Initiative (ADNI) database. We present a comparison of three methods for estimating total intracranial volume to assess their robustness and correct the brain structure volumes using the residual method and the proportional (normalization by division) method. We then evaluated the distribution of brain structure volumes over the entire ADNI database before and after accounting for multiple covariates such as total intracranial volume, scanner field strength, sex, and age using two techniques: (a) Zscapes, a panoramic visualization technique to analyze the entire database and (b) empirical cumulative distributions functions. The results from this study highlight the importance of assessing the goodness of data harmonization as a necessary preprocessing step when pooling large data set with multiple covariates, prior to further statistical data analysis.","container-title":"Human Brain Mapping","DOI":"10.1002/hbm.24463","ISSN":"10659471","issue":"5","journalAbbreviation":"Hum Brain Mapp","language":"en","license":"Creative Commons Attribution-NonCommercial-ShareAlike 4.0 International License (CC-BY-NC-SA)","note":"PMCID: PMC6449147\nPMID: 30431208","page":"1507-1527","source":"DOI.org (Crossref)","title":"Quantitative assessment of field strength, total intracranial volume, sex, and age effects on the goodness of harmonization for volumetric analysis on the ADNI database","volume":"40","author":[{"family":"Ma","given":"Da"},{"family":"Popuri","given":"Karteek"},{"family":"Bhalla","given":"Mahadev"},{"family":"Sangha","given":"Oshin"},{"family":"Lu","given":"Donghuan"},{"family":"Cao","given":"Jiguo"},{"family":"Jacova","given":"Claudia"},{"family":"Wang","given":"Lei"},{"family":"Beg","given":"Mirza Faisal"},{"literal":"Alzheimer's Disease Neuroimaging Initiative"}],"issued":{"date-parts":[["2019",4,1]]},"citation-key":"maQuantitativeAssessmentField2019"},"label":"page"},{"id":2931,"uris":["http://zotero.org/users/5817/items/9V2F9YRS"],"itemData":{"id":2931,"type":"article-journal","abstract":"BACKGROUND: Advanced machine learning methods can aid in the identification of dementia risk using neuroimaging-derived features including FDG-PET. However, to enable the translation of these methods and test their usefulness in clinical practice, it is crucial to conduct independent validation on real clinical samples, which has yet to be properly delineated in the current literature.\nOBJECTIVE: In this paper, we present our efforts to enable such clinical translational through the evaluation and comparison of two machine-learning methods for discrimination between dementia of Alzheimer's type (DAT) and Non-DAT controls.\nMETHODS: FDG-PET-based dementia scores were generated on an independent clinical sample whose clinical diagnosis was blinded to the algorithm designers. A feature-engineered approach (multi-kernel probability classifier) and a non-feature-engineered approach (3D convolutional neural network) were analyzed. Both classifiers were pre-trained on cognitively normal subjects as well as subjects with DAT. These two methods provided a probabilistic dementia score for this previously unseen clinical data. Performance of the algorithms were compared against ground-truth dementia rating assessed by experienced nuclear physicians.\nRESULTS: Blinded clinical evaluation on both classifiers showed good separation between the cognitively normal subjects and the patients diagnosed with DAT. The non-feature-engineered dementia score showed higher sensitivity among subjects whose diagnosis was in agreement between the machine-learning models, while the feature-engineered approach showed higher specificity in non-consensus cases.\nCONCLUSION: In this study, we demonstrated blinded evaluation using data from an independent clinical sample for assessing the performance in DAT classification models in a clinical setting. Our results showed good generalizability for two machine-learning approaches, marking an important step for the translation of pre-trained machine-learning models into clinical practice.","container-title":"Journal of Alzheimer's disease: JAD","DOI":"10.3233/JAD-201591","ISSN":"1875-8908","issue":"2","journalAbbreviation":"J Alzheimers Dis","language":"eng","license":"Creative Commons Attribution-NonCommercial-ShareAlike 4.0 International License (CC-BY-NC-SA)","note":"PMID: 33579858\nPMCID: PMC8978589","page":"715-726","source":"PubMed","title":"Blinded Clinical Evaluation for Dementia of Alzheimer's Type Classification Using FDG-PET: A Comparison Between Feature-Engineered and Non-Feature-Engineered Machine Learning Methods","title-short":"Blinded Clinical Evaluation for Dementia of Alzheimer's Type Classification Using FDG-PET","volume":"80","author":[{"family":"Ma","given":"Da"},{"family":"Yee","given":"Evangeline"},{"family":"Stocks","given":"Jane K."},{"family":"Jenkins","given":"Lisanne M."},{"family":"Popuri","given":"Karteek"},{"family":"Chausse","given":"Guillaume"},{"family":"Wang","given":"Lei"},{"family":"Probst","given":"Stephan"},{"family":"Beg","given":"Mirza Faisal"}],"issued":{"date-parts":[["2021"]]},"citation-key":"maBlindedClinicalEvaluation2021"},"label":"page"},{"id":2405,"uris":["http://zotero.org/users/5817/items/45QACEZN"],"itemData":{"id":2405,"type":"article-journal","abstract":"We investigated differences due to sex in brain structural volume and cortical thickness in older cognitively normal (N=742), cognitively impaired (MCI; N=540) and Alzheimer’s Dementia (AD; N=402) individuals from the ADNI and AIBL datasets (861 Males and 823 Females). General linear models were used to control the effect of relevant covariates including age, intracranial volume, magnetic resonance imaging (MRI) scanner field strength and scanner types. Significant volumetric differences due to sex were observed within different cortical and subcortical regions of the cognitively normal group. The number of significantly different regions was reduced in the MCI group, and no region remained different in the AD group. Cortical thickness was overall thinner in males than females in the cognitively normal group, and likewise, the differences due to sex were reduced in the MCI and AD groups. These findings were sustained after including cerebrospinal fluid (CSF) Tau and phosphorylated tau (pTau) as additional covariates.","container-title":"Neurobiology of Aging","DOI":"10.1016/j.neurobiolaging.2021.05.018","ISSN":"0197-4580","journalAbbreviation":"Neurobiology of Aging","language":"en","license":"Creative Commons Attribution-NonCommercial-ShareAlike 4.0 International License (CC-BY-NC-SA)","page":"1-11","source":"ScienceDirect","title":"Structural volume and cortical thickness differences between males and females in cognitively normal, cognitively impaired and Alzheimer’s dementia population","volume":"106","author":[{"family":"Sangha","given":"Oshin"},{"family":"Ma","given":"Da"},{"family":"Popuri","given":"Karteek"},{"family":"Stocks","given":"Jane"},{"family":"Wang","given":"Lei"},{"family":"Beg","given":"Mirza Faisal"}],"issued":{"date-parts":[["2021",10,1]]},"citation-key":"sanghaStructuralVolumeCortical2021"},"label":"page"},{"id":164,"uris":["http://zotero.org/users/5817/items/5YW5VX73"],"itemData":{"id":164,"type":"paper-conference","container-title":"Machine-learning-based longitudinal Dementia score based on brain atrophy pattern from structural MRI data","event-title":"Alzheimer’s Association International Conference (AAIC) 2022 (Submitted)","title":"Machine-learning-based longitudinal Dementia score based on brain atrophy pattern from structural MRI data","author":[{"family":"Ma","given":"Da"},{"family":"Popuri","given":"Karteek"},{"family":"Beg","given":"Mirza Faisal"}],"citation-key":"maMachinelearningbasedLongitudinalDementia"},"label":"page"},{"id":2935,"uris":["http://zotero.org/users/5817/items/GVUMMAH2"],"itemData":{"id":2935,"type":"article-journal","abstract":"Background: In recent years, many convolutional neural networks (CNN) have been proposed for the classification of Alzheimer’s disease. Due to memory constraints, many of the proposed CNNs work at a 2D slice-level or 3D patch-level. Objective: Here,","container-title":"Journal of Alzheimer's Disease","DOI":"10.3233/JAD-200830","ISSN":"1387-2877","issue":"1","language":"en","license":"Creative Commons Attribution-NonCommercial-ShareAlike 4.0 International License (CC-BY-NC-SA)","note":"publisher: IOS Press\nPMCID: PMC9159475\nPMID: 33252079","page":"47-58","source":"content.iospress.com","title":"Construction of MRI-Based Alzheimer’s Disease Score Based on Efficient 3D Convolutional Neural Network: Comprehensive Validation on 7,902 Images from a Multi-Center Dataset","title-short":"Construction of MRI-Based Alzheimer’s Disease Score Based on Efficient 3D Convolutional Neural Network","volume":"79","author":[{"family":"Yee","given":"Evangeline"},{"family":"Ma","given":"Da"},{"family":"Popuri","given":"Karteek"},{"family":"Wang","given":"Lei"},{"family":"Beg","given":"Mirza Faisal"},{"family":"Initiative","given":"for the Alzheimer’s Disease Neuroimaging"},{"family":"Ageing","given":"the Australian Imaging Biomarkers and Lifestyle","dropping-particle":"flagship study of"}],"issued":{"date-parts":[["2021",1,1]]},"citation-key":"yeeConstructionMRIBasedAlzheimer2021"},"label":"page"}],"schema":"https://github.com/citation-style-language/schema/raw/master/csl-citation.json"} </w:instrText>
      </w:r>
      <w:r w:rsidR="00171B8C" w:rsidRPr="00AD28AD">
        <w:rPr>
          <w:rFonts w:cs="Arial"/>
        </w:rPr>
        <w:fldChar w:fldCharType="separate"/>
      </w:r>
      <w:r w:rsidR="0033070A" w:rsidRPr="00AD28AD">
        <w:rPr>
          <w:rFonts w:cs="Arial"/>
          <w:szCs w:val="24"/>
          <w:vertAlign w:val="superscript"/>
        </w:rPr>
        <w:t>19,22–28</w:t>
      </w:r>
      <w:r w:rsidR="00171B8C" w:rsidRPr="00AD28AD">
        <w:rPr>
          <w:rFonts w:cs="Arial"/>
        </w:rPr>
        <w:fldChar w:fldCharType="end"/>
      </w:r>
      <w:r w:rsidR="00171B8C" w:rsidRPr="00AD28AD">
        <w:rPr>
          <w:rFonts w:cs="Arial"/>
        </w:rPr>
        <w:t xml:space="preserve"> </w:t>
      </w:r>
      <w:r w:rsidR="007A7785" w:rsidRPr="00AD28AD">
        <w:rPr>
          <w:rFonts w:cs="Arial"/>
        </w:rPr>
        <w:t>to differentiate</w:t>
      </w:r>
      <w:r w:rsidR="00171B8C" w:rsidRPr="00AD28AD">
        <w:rPr>
          <w:rFonts w:cs="Arial"/>
        </w:rPr>
        <w:t xml:space="preserve"> </w:t>
      </w:r>
      <w:r w:rsidR="00481893" w:rsidRPr="00AD28AD">
        <w:rPr>
          <w:rFonts w:cs="Arial"/>
        </w:rPr>
        <w:t>d</w:t>
      </w:r>
      <w:r w:rsidR="00171B8C" w:rsidRPr="00AD28AD">
        <w:rPr>
          <w:rFonts w:cs="Arial"/>
        </w:rPr>
        <w:t xml:space="preserve">ementia </w:t>
      </w:r>
      <w:commentRangeStart w:id="13"/>
      <w:r w:rsidR="00171B8C" w:rsidRPr="00AD28AD">
        <w:rPr>
          <w:rFonts w:cs="Arial"/>
        </w:rPr>
        <w:t>subtypes</w:t>
      </w:r>
      <w:commentRangeEnd w:id="13"/>
      <w:r w:rsidR="0015420A">
        <w:rPr>
          <w:rStyle w:val="CommentReference"/>
        </w:rPr>
        <w:commentReference w:id="13"/>
      </w:r>
      <w:r w:rsidR="00171B8C" w:rsidRPr="00AD28AD">
        <w:rPr>
          <w:rFonts w:cs="Arial"/>
        </w:rPr>
        <w:t xml:space="preserve">, as well as </w:t>
      </w:r>
      <w:r w:rsidR="00422361" w:rsidRPr="00AD28AD">
        <w:rPr>
          <w:rFonts w:cs="Arial"/>
        </w:rPr>
        <w:t>iden</w:t>
      </w:r>
      <w:r w:rsidR="009D0893" w:rsidRPr="00AD28AD">
        <w:rPr>
          <w:rFonts w:cs="Arial"/>
        </w:rPr>
        <w:t>tify</w:t>
      </w:r>
      <w:r w:rsidR="00422361" w:rsidRPr="00AD28AD">
        <w:rPr>
          <w:rFonts w:cs="Arial"/>
        </w:rPr>
        <w:t xml:space="preserve"> </w:t>
      </w:r>
      <w:r w:rsidR="00D7277B" w:rsidRPr="00AD28AD">
        <w:t>subgroups</w:t>
      </w:r>
      <w:r w:rsidR="00FF7657" w:rsidRPr="00AD28AD">
        <w:t xml:space="preserve"> AD </w:t>
      </w:r>
      <w:r w:rsidR="00282BD3" w:rsidRPr="00AD28AD">
        <w:t xml:space="preserve">patients with distinctive </w:t>
      </w:r>
      <w:r w:rsidR="006B4C7D" w:rsidRPr="00AD28AD">
        <w:t xml:space="preserve">longitudinal </w:t>
      </w:r>
      <w:r w:rsidR="004C6F68" w:rsidRPr="00AD28AD">
        <w:t>neurodegeneration progression patterns</w:t>
      </w:r>
      <w:r w:rsidR="00901E67" w:rsidRPr="00AD28AD">
        <w:t xml:space="preserve">, which </w:t>
      </w:r>
      <w:r w:rsidR="00F1064F" w:rsidRPr="00AD28AD">
        <w:t xml:space="preserve">will be </w:t>
      </w:r>
      <w:proofErr w:type="spellStart"/>
      <w:r w:rsidR="00F1064F" w:rsidRPr="00AD28AD">
        <w:t>furture</w:t>
      </w:r>
      <w:proofErr w:type="spellEnd"/>
      <w:r w:rsidR="00F1064F" w:rsidRPr="00AD28AD">
        <w:t xml:space="preserve"> developed </w:t>
      </w:r>
      <w:r w:rsidR="00FC50F7" w:rsidRPr="00AD28AD">
        <w:t>to identify AD subtypes through</w:t>
      </w:r>
      <w:r w:rsidR="00344BAF" w:rsidRPr="00AD28AD">
        <w:t xml:space="preserve"> </w:t>
      </w:r>
      <w:r w:rsidR="00FC50F7" w:rsidRPr="00AD28AD">
        <w:t xml:space="preserve">semi-supervised deep learning approach, </w:t>
      </w:r>
      <w:r w:rsidR="00390EFD" w:rsidRPr="00AD28AD">
        <w:t>and used as</w:t>
      </w:r>
      <w:r w:rsidR="00C45F4C" w:rsidRPr="00AD28AD">
        <w:t xml:space="preserve"> the</w:t>
      </w:r>
      <w:r w:rsidR="007203AC" w:rsidRPr="00AD28AD">
        <w:t xml:space="preserve"> outcome measurement of the</w:t>
      </w:r>
      <w:r w:rsidR="00C45F4C" w:rsidRPr="00AD28AD">
        <w:t xml:space="preserve"> research in</w:t>
      </w:r>
      <w:r w:rsidR="0034717C" w:rsidRPr="00AD28AD">
        <w:t xml:space="preserve"> this aim</w:t>
      </w:r>
      <w:r w:rsidR="00FF7657" w:rsidRPr="00AD28AD">
        <w:t>.</w:t>
      </w:r>
      <w:r w:rsidR="001E55DD" w:rsidRPr="00AD28AD">
        <w:t xml:space="preserve"> </w:t>
      </w:r>
      <w:r w:rsidR="003075AF" w:rsidRPr="00AD28AD">
        <w:t>T</w:t>
      </w:r>
      <w:r w:rsidR="001E55DD" w:rsidRPr="00AD28AD">
        <w:t xml:space="preserve">he </w:t>
      </w:r>
      <w:r w:rsidR="00AE50F0" w:rsidRPr="00AD28AD">
        <w:t xml:space="preserve">participants in the </w:t>
      </w:r>
      <w:r w:rsidR="001E55DD" w:rsidRPr="00AD28AD">
        <w:t>WFADRC</w:t>
      </w:r>
      <w:r w:rsidR="00FA1F47" w:rsidRPr="00AD28AD">
        <w:t xml:space="preserve"> </w:t>
      </w:r>
      <w:r w:rsidR="00F75833" w:rsidRPr="00AD28AD">
        <w:t>cohort</w:t>
      </w:r>
      <w:r w:rsidR="00AE50F0" w:rsidRPr="00AD28AD">
        <w:t xml:space="preserve"> </w:t>
      </w:r>
      <w:r w:rsidR="00931ECC" w:rsidRPr="00AD28AD">
        <w:t xml:space="preserve">consist </w:t>
      </w:r>
      <w:r w:rsidR="00C6297A" w:rsidRPr="00AD28AD">
        <w:t>of</w:t>
      </w:r>
      <w:r w:rsidR="00F75833" w:rsidRPr="00AD28AD">
        <w:t xml:space="preserve"> </w:t>
      </w:r>
      <w:r w:rsidR="006F6BA6">
        <w:t xml:space="preserve">a </w:t>
      </w:r>
      <w:r w:rsidR="007B5DD5" w:rsidRPr="00AD28AD">
        <w:t xml:space="preserve">community-dwelling </w:t>
      </w:r>
      <w:r w:rsidR="00086BEA" w:rsidRPr="00AD28AD">
        <w:t xml:space="preserve">population </w:t>
      </w:r>
      <w:r w:rsidR="007B5DD5" w:rsidRPr="00AD28AD">
        <w:t>at-risk of</w:t>
      </w:r>
      <w:r w:rsidR="00086BEA" w:rsidRPr="00AD28AD">
        <w:t xml:space="preserve"> both </w:t>
      </w:r>
      <w:r w:rsidR="0055272F" w:rsidRPr="00AD28AD">
        <w:t>cardiometabolic abnormality and Alzheimer</w:t>
      </w:r>
      <w:r w:rsidR="007F1EBC">
        <w:t>'</w:t>
      </w:r>
      <w:r w:rsidR="0055272F" w:rsidRPr="00AD28AD">
        <w:t>s Disease</w:t>
      </w:r>
      <w:r w:rsidR="00086BEA" w:rsidRPr="00AD28AD">
        <w:t xml:space="preserve">, </w:t>
      </w:r>
      <w:r w:rsidR="00BE3DD2" w:rsidRPr="00AD28AD">
        <w:t xml:space="preserve">and underwent </w:t>
      </w:r>
      <w:r w:rsidR="00472391" w:rsidRPr="00AD28AD">
        <w:t xml:space="preserve">comprehensive </w:t>
      </w:r>
      <w:r w:rsidR="009C5097" w:rsidRPr="00AD28AD">
        <w:t>cardiometabolic</w:t>
      </w:r>
      <w:r w:rsidR="00940C65" w:rsidRPr="00AD28AD">
        <w:t xml:space="preserve"> profiling</w:t>
      </w:r>
      <w:r w:rsidR="006B4A9B" w:rsidRPr="00AD28AD">
        <w:t>, mul</w:t>
      </w:r>
      <w:r w:rsidR="00CC39F3" w:rsidRPr="00AD28AD">
        <w:t>t</w:t>
      </w:r>
      <w:r w:rsidR="006B4A9B" w:rsidRPr="00AD28AD">
        <w:t xml:space="preserve">i-modal </w:t>
      </w:r>
      <w:r w:rsidR="00CC39F3" w:rsidRPr="00AD28AD">
        <w:t>neuroimag</w:t>
      </w:r>
      <w:r w:rsidR="004C2601" w:rsidRPr="00AD28AD">
        <w:t>ing</w:t>
      </w:r>
      <w:r w:rsidR="006B4A9B" w:rsidRPr="00AD28AD">
        <w:t>, as well as multi-doma</w:t>
      </w:r>
      <w:r w:rsidR="004C2601" w:rsidRPr="00AD28AD">
        <w:t>i</w:t>
      </w:r>
      <w:r w:rsidR="006B4A9B" w:rsidRPr="00AD28AD">
        <w:t>n cognitive test.</w:t>
      </w:r>
      <w:r w:rsidR="00B8209D" w:rsidRPr="00AD28AD">
        <w:t xml:space="preserve"> This provide</w:t>
      </w:r>
      <w:r w:rsidR="002E3440" w:rsidRPr="00AD28AD">
        <w:t>s</w:t>
      </w:r>
      <w:r w:rsidR="00B8209D" w:rsidRPr="00AD28AD">
        <w:t xml:space="preserve"> the ideal </w:t>
      </w:r>
      <w:r w:rsidR="00EA4A1E" w:rsidRPr="00AD28AD">
        <w:t xml:space="preserve">opportunity </w:t>
      </w:r>
      <w:r w:rsidR="000038EC" w:rsidRPr="00AD28AD">
        <w:lastRenderedPageBreak/>
        <w:t xml:space="preserve">for investigating the proposed </w:t>
      </w:r>
      <w:r w:rsidR="00D86C87" w:rsidRPr="00AD28AD">
        <w:t xml:space="preserve">research </w:t>
      </w:r>
      <w:r w:rsidR="005C7CA8">
        <w:t>with</w:t>
      </w:r>
      <w:r w:rsidR="00D86C87" w:rsidRPr="00AD28AD">
        <w:t xml:space="preserve"> th</w:t>
      </w:r>
      <w:r w:rsidR="005C7CA8">
        <w:t>e</w:t>
      </w:r>
      <w:r w:rsidR="00D86C87" w:rsidRPr="00AD28AD">
        <w:t xml:space="preserve"> aim</w:t>
      </w:r>
      <w:r w:rsidR="00CA414E" w:rsidRPr="00AD28AD">
        <w:t xml:space="preserve"> </w:t>
      </w:r>
      <w:r w:rsidR="005C7CA8">
        <w:t>of unveiling</w:t>
      </w:r>
      <w:r w:rsidR="00CA414E" w:rsidRPr="00AD28AD">
        <w:t xml:space="preserve"> the</w:t>
      </w:r>
      <w:r w:rsidR="003C2AD1" w:rsidRPr="00AD28AD">
        <w:t xml:space="preserve"> </w:t>
      </w:r>
      <w:r w:rsidR="00DE68FB" w:rsidRPr="00AD28AD">
        <w:t xml:space="preserve">multi-faceted </w:t>
      </w:r>
      <w:r w:rsidR="005E1349" w:rsidRPr="00AD28AD">
        <w:t>conditional relationship</w:t>
      </w:r>
      <w:r w:rsidR="00CA414E" w:rsidRPr="00AD28AD">
        <w:t xml:space="preserve"> </w:t>
      </w:r>
      <w:r w:rsidR="00887474" w:rsidRPr="00AD28AD">
        <w:t xml:space="preserve">of the pathogenesis </w:t>
      </w:r>
      <w:r w:rsidR="00CD11E0" w:rsidRPr="00AD28AD">
        <w:t>between</w:t>
      </w:r>
      <w:r w:rsidR="00887474" w:rsidRPr="00AD28AD">
        <w:t xml:space="preserve"> </w:t>
      </w:r>
      <w:r w:rsidR="00CD11E0" w:rsidRPr="00AD28AD">
        <w:t xml:space="preserve">these two </w:t>
      </w:r>
      <w:r w:rsidR="009C0254" w:rsidRPr="00AD28AD">
        <w:t>chronic health conditions through data-driven approaches.</w:t>
      </w:r>
    </w:p>
    <w:p w14:paraId="4DD048A3" w14:textId="6BAAAC54" w:rsidR="00FF7657" w:rsidRPr="00AD28AD" w:rsidRDefault="00742B28" w:rsidP="004F345B">
      <w:pPr>
        <w:pStyle w:val="Heading4"/>
        <w:rPr>
          <w:strike/>
          <w:noProof/>
        </w:rPr>
      </w:pPr>
      <w:r w:rsidRPr="00AD28AD">
        <w:rPr>
          <w:strike/>
          <w:noProof/>
        </w:rPr>
        <w:drawing>
          <wp:anchor distT="0" distB="0" distL="114300" distR="114300" simplePos="0" relativeHeight="251658241" behindDoc="0" locked="0" layoutInCell="1" allowOverlap="1" wp14:anchorId="118128F8" wp14:editId="281BCEDC">
            <wp:simplePos x="0" y="0"/>
            <wp:positionH relativeFrom="column">
              <wp:posOffset>3714750</wp:posOffset>
            </wp:positionH>
            <wp:positionV relativeFrom="paragraph">
              <wp:posOffset>19050</wp:posOffset>
            </wp:positionV>
            <wp:extent cx="3039745" cy="1383030"/>
            <wp:effectExtent l="19050" t="19050" r="27305" b="26670"/>
            <wp:wrapSquare wrapText="bothSides"/>
            <wp:docPr id="157" name="Picture 156">
              <a:extLst xmlns:a="http://schemas.openxmlformats.org/drawingml/2006/main">
                <a:ext uri="{FF2B5EF4-FFF2-40B4-BE49-F238E27FC236}">
                  <a16:creationId xmlns:a16="http://schemas.microsoft.com/office/drawing/2014/main" id="{D9052C5D-5C73-EABF-B030-3810CD1918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6">
                      <a:extLst>
                        <a:ext uri="{FF2B5EF4-FFF2-40B4-BE49-F238E27FC236}">
                          <a16:creationId xmlns:a16="http://schemas.microsoft.com/office/drawing/2014/main" id="{D9052C5D-5C73-EABF-B030-3810CD191828}"/>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t="3050" b="8994"/>
                    <a:stretch/>
                  </pic:blipFill>
                  <pic:spPr bwMode="auto">
                    <a:xfrm>
                      <a:off x="0" y="0"/>
                      <a:ext cx="3039745" cy="138303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657" w:rsidRPr="00AD28AD">
        <w:t>Research Design, Methods, and Analysis:</w:t>
      </w:r>
      <w:r w:rsidR="00FF7657" w:rsidRPr="00AD28AD">
        <w:rPr>
          <w:strike/>
          <w:noProof/>
        </w:rPr>
        <w:t xml:space="preserve"> </w:t>
      </w:r>
    </w:p>
    <w:p w14:paraId="79D61F84" w14:textId="4BAC3EA2" w:rsidR="00A07B57" w:rsidRPr="00AD28AD" w:rsidRDefault="00881E39" w:rsidP="004F345B">
      <w:pPr>
        <w:spacing w:line="240" w:lineRule="auto"/>
        <w:ind w:firstLine="0"/>
        <w:rPr>
          <w:rFonts w:cs="Arial"/>
        </w:rPr>
      </w:pPr>
      <w:r>
        <w:t xml:space="preserve">In this </w:t>
      </w:r>
      <w:commentRangeStart w:id="14"/>
      <w:r>
        <w:t>aim</w:t>
      </w:r>
      <w:commentRangeEnd w:id="14"/>
      <w:r w:rsidR="00FC730D">
        <w:rPr>
          <w:rStyle w:val="CommentReference"/>
        </w:rPr>
        <w:commentReference w:id="14"/>
      </w:r>
      <w:r>
        <w:t xml:space="preserve">, we will </w:t>
      </w:r>
      <w:r w:rsidR="002A2B32">
        <w:t xml:space="preserve">use a </w:t>
      </w:r>
      <w:proofErr w:type="gramStart"/>
      <w:r w:rsidR="002A2B32">
        <w:t>step-wise</w:t>
      </w:r>
      <w:proofErr w:type="gramEnd"/>
      <w:r w:rsidR="002A2B32">
        <w:t xml:space="preserve"> </w:t>
      </w:r>
      <w:r w:rsidR="00A614FC">
        <w:t xml:space="preserve">machine-learning </w:t>
      </w:r>
      <w:r w:rsidR="002A2B32">
        <w:t xml:space="preserve">approach </w:t>
      </w:r>
      <w:r w:rsidR="004D389D">
        <w:t xml:space="preserve">to derive </w:t>
      </w:r>
      <w:r w:rsidR="00A614FC">
        <w:t>cardiometabolic signature</w:t>
      </w:r>
      <w:r w:rsidR="005C7CA8">
        <w:t>s</w:t>
      </w:r>
      <w:r w:rsidR="00971908">
        <w:t xml:space="preserve"> for distinctive AD pathoph</w:t>
      </w:r>
      <w:r w:rsidR="0002707B">
        <w:t>y</w:t>
      </w:r>
      <w:r w:rsidR="00971908">
        <w:t>siological subtypes in the brain</w:t>
      </w:r>
      <w:r>
        <w:t xml:space="preserve"> (</w:t>
      </w:r>
      <w:r w:rsidRPr="00881E39">
        <w:rPr>
          <w:b/>
          <w:bCs/>
        </w:rPr>
        <w:t>Figure 1</w:t>
      </w:r>
      <w:r>
        <w:t xml:space="preserve">). </w:t>
      </w:r>
      <w:r w:rsidR="00D239B0" w:rsidRPr="00AD28AD">
        <w:t xml:space="preserve">In </w:t>
      </w:r>
      <w:r w:rsidR="00D239B0" w:rsidRPr="00AD28AD">
        <w:rPr>
          <w:i/>
          <w:iCs/>
          <w:u w:val="single"/>
        </w:rPr>
        <w:t>s</w:t>
      </w:r>
      <w:r w:rsidR="00E42FAC" w:rsidRPr="00AD28AD">
        <w:rPr>
          <w:i/>
          <w:iCs/>
          <w:u w:val="single"/>
        </w:rPr>
        <w:t>tep 1</w:t>
      </w:r>
      <w:r w:rsidR="00D239B0" w:rsidRPr="00AD28AD">
        <w:t xml:space="preserve"> of this aim</w:t>
      </w:r>
      <w:r w:rsidR="00FF7657" w:rsidRPr="00AD28AD">
        <w:t xml:space="preserve">, we will </w:t>
      </w:r>
      <w:r w:rsidR="002073D5" w:rsidRPr="00AD28AD">
        <w:t xml:space="preserve">disentangle the </w:t>
      </w:r>
      <w:r w:rsidR="000920CB" w:rsidRPr="00AD28AD">
        <w:t>neuropathological heterogeneity to</w:t>
      </w:r>
      <w:r w:rsidR="005A08CE" w:rsidRPr="00AD28AD">
        <w:t xml:space="preserve"> </w:t>
      </w:r>
      <w:r w:rsidR="00FF7657" w:rsidRPr="00AD28AD">
        <w:t xml:space="preserve">derive </w:t>
      </w:r>
      <w:r w:rsidR="00AF7823" w:rsidRPr="00AD28AD">
        <w:t xml:space="preserve">distinctive </w:t>
      </w:r>
      <w:r w:rsidR="0074000B" w:rsidRPr="00AD28AD">
        <w:t xml:space="preserve">AD subtypes </w:t>
      </w:r>
      <w:r w:rsidR="00F80E68" w:rsidRPr="00AD28AD">
        <w:t xml:space="preserve">through </w:t>
      </w:r>
      <w:r w:rsidR="00F20B79" w:rsidRPr="00AD28AD">
        <w:t xml:space="preserve">semi-supervised </w:t>
      </w:r>
      <w:r w:rsidR="00F80E68" w:rsidRPr="00AD28AD">
        <w:t>clustering algorithms</w:t>
      </w:r>
      <w:r w:rsidR="00767D99" w:rsidRPr="00AD28AD">
        <w:t xml:space="preserve"> </w:t>
      </w:r>
      <w:r w:rsidR="00ED2B63" w:rsidRPr="00AD28AD">
        <w:t>ex</w:t>
      </w:r>
      <w:r w:rsidR="00EE6052" w:rsidRPr="00AD28AD">
        <w:t>panded from</w:t>
      </w:r>
      <w:r w:rsidR="00767D99" w:rsidRPr="00AD28AD">
        <w:t xml:space="preserve"> </w:t>
      </w:r>
      <w:r w:rsidR="00184FDF" w:rsidRPr="00AD28AD">
        <w:t xml:space="preserve">our previously developed </w:t>
      </w:r>
      <w:r w:rsidR="00B65FD4" w:rsidRPr="00AD28AD">
        <w:t xml:space="preserve">generalizable </w:t>
      </w:r>
      <w:r w:rsidR="00686231" w:rsidRPr="00AD28AD">
        <w:t>dementia subtyping algorithm</w:t>
      </w:r>
      <w:r w:rsidR="00D65086" w:rsidRPr="00AD28AD">
        <w:fldChar w:fldCharType="begin"/>
      </w:r>
      <w:r w:rsidR="005F6773" w:rsidRPr="00AD28AD">
        <w:instrText xml:space="preserve"> ADDIN ZOTERO_ITEM CSL_CITATION {"citationID":"hfgKfGFq","properties":{"formattedCitation":"\\super 22\\nosupersub{}","plainCitation":"22","noteIndex":0},"citationItems":[{"id":189,"uris":["http://zotero.org/users/5817/items/YJTVLM5G"],"itemData":{"id":189,"type":"article-journal","abstract":"Methods: Alzheimer’s disease and Frontotemporal dementia are the ﬁrst and third most common forms of dementia. Due to their similar clinical symptoms, they are easily misdiagnosed as each other even with sophisticated clinical guidelines. For disease-speciﬁc intervention and treatment, it is essential to develop a computer-aided system to improve the accuracy of their differential diagnosis. Recent advances in deep learning have delivered some of the best performance for medical image recognition tasks. However, its application to the differential diagnosis of AD and FTD pathology has not been explored. Approach: In this study, we proposed a novel deep learning based framework to distinguish between brain images of normal aging individuals and subjects with AD and FTD. Speciﬁcally, we combined the multi-scale and multi-type MRI-base image features with Generative Adversarial Network data augmentation technique to improve the differential diagnosis accuracy.\nResults: Each of the multi-scale, multitype, and data augmentation methods improved the ability for differential diagnosis for both AD and FTD. A 10-fold cross validation experiment performed on a large sample of 1,954 images using the proposed framework achieved a high overall accuracy of 88.28%.\nConclusions: The salient contributions of this study are three-fold: (1) our experiments demonstrate that the combination of multiple structural features extracted at different scales with our proposed deep neural network yields superior performance than","container-title":"Frontiers in Neuroscience","DOI":"10.3389/fnins.2020.00853","ISSN":"1662-453X","journalAbbreviation":"Front. Neurosci.","language":"en","license":"Creative Commons Attribution-NonCommercial-ShareAlike 4.0 International License (CC-BY-NC-SA)","note":"PMCID: PMC7643018\nPMID: 33192235","page":"853","source":"DOI.org (Crossref)","title":"Differential Diagnosis of Frontotemporal Dementia, Alzheimer's Disease, and Normal Aging Using a Multi-Scale Multi-Type Feature Generative Adversarial Deep Neural Network on Structural Magnetic Resonance Images","volume":"14","author":[{"family":"Ma","given":"Da"},{"family":"Lu","given":"Donghuan"},{"family":"Popuri","given":"Karteek"},{"family":"Wang","given":"Lei"},{"family":"Beg","given":"Mirza Faisal"},{"literal":"Alzheimer's Disease Neuroimaging Initiative"}],"issued":{"date-parts":[["2020",10,22]]},"citation-key":"maDifferentialDiagnosisFrontotemporal2020"}}],"schema":"https://github.com/citation-style-language/schema/raw/master/csl-citation.json"} </w:instrText>
      </w:r>
      <w:r w:rsidR="00D65086" w:rsidRPr="00AD28AD">
        <w:fldChar w:fldCharType="separate"/>
      </w:r>
      <w:r w:rsidR="0033070A" w:rsidRPr="00AD28AD">
        <w:rPr>
          <w:rFonts w:cs="Arial"/>
          <w:szCs w:val="24"/>
          <w:vertAlign w:val="superscript"/>
        </w:rPr>
        <w:t>22</w:t>
      </w:r>
      <w:r w:rsidR="00D65086" w:rsidRPr="00AD28AD">
        <w:fldChar w:fldCharType="end"/>
      </w:r>
      <w:r w:rsidR="00686231" w:rsidRPr="00AD28AD">
        <w:t xml:space="preserve"> </w:t>
      </w:r>
      <w:r w:rsidR="00184FDF" w:rsidRPr="00AD28AD">
        <w:t xml:space="preserve">using generative </w:t>
      </w:r>
      <w:r w:rsidR="0024727D" w:rsidRPr="00AD28AD">
        <w:t>adversarial network (GAN)</w:t>
      </w:r>
      <w:r w:rsidR="00F04599" w:rsidRPr="00AD28AD">
        <w:t xml:space="preserve"> with</w:t>
      </w:r>
      <w:r w:rsidR="00451380" w:rsidRPr="00AD28AD">
        <w:t xml:space="preserve"> </w:t>
      </w:r>
      <w:r w:rsidR="0021174C" w:rsidRPr="00AD28AD">
        <w:t>cluster-b</w:t>
      </w:r>
      <w:r w:rsidR="00661DA6" w:rsidRPr="00AD28AD">
        <w:t>ased loss</w:t>
      </w:r>
      <w:r w:rsidR="00604F0B" w:rsidRPr="00AD28AD">
        <w:t>.</w:t>
      </w:r>
      <w:r w:rsidR="00136C57" w:rsidRPr="00AD28AD">
        <w:t xml:space="preserve"> </w:t>
      </w:r>
      <w:r w:rsidR="0034226D" w:rsidRPr="00AD28AD">
        <w:t>The AD subtyping model will be trained and derived from the</w:t>
      </w:r>
      <w:r w:rsidR="00CD447F" w:rsidRPr="00AD28AD">
        <w:t xml:space="preserve"> subjects</w:t>
      </w:r>
      <w:r w:rsidR="0034700E" w:rsidRPr="00AD28AD">
        <w:t xml:space="preserve"> </w:t>
      </w:r>
      <w:r w:rsidR="00CD447F" w:rsidRPr="00AD28AD">
        <w:t>in the</w:t>
      </w:r>
      <w:r w:rsidR="0034226D" w:rsidRPr="00AD28AD">
        <w:t xml:space="preserve"> ADNI dataset</w:t>
      </w:r>
      <w:r w:rsidR="0034700E" w:rsidRPr="00AD28AD">
        <w:t xml:space="preserve"> who were diagnosed as MCI or AD</w:t>
      </w:r>
      <w:r w:rsidR="00FD1E95" w:rsidRPr="00AD28AD">
        <w:t xml:space="preserve"> at their baseline visit</w:t>
      </w:r>
      <w:r w:rsidR="0034226D" w:rsidRPr="00AD28AD">
        <w:t xml:space="preserve">, and then applied to the WFADRC neuroimage dataset. </w:t>
      </w:r>
      <w:r w:rsidR="00791F49" w:rsidRPr="00AD28AD">
        <w:rPr>
          <w:rFonts w:hint="eastAsia"/>
        </w:rPr>
        <w:t>We</w:t>
      </w:r>
      <w:r w:rsidR="00791F49" w:rsidRPr="00AD28AD">
        <w:t xml:space="preserve"> will</w:t>
      </w:r>
      <w:r w:rsidR="000F4534" w:rsidRPr="00AD28AD">
        <w:t xml:space="preserve"> </w:t>
      </w:r>
      <w:r w:rsidR="00DD3FA9" w:rsidRPr="00AD28AD">
        <w:t xml:space="preserve">derive </w:t>
      </w:r>
      <w:r w:rsidR="00E94AF0" w:rsidRPr="00AD28AD">
        <w:t xml:space="preserve">different </w:t>
      </w:r>
      <w:r w:rsidR="00A85E9B" w:rsidRPr="00AD28AD">
        <w:t xml:space="preserve">sub-phenotypes based on </w:t>
      </w:r>
      <w:r w:rsidR="00126093" w:rsidRPr="00AD28AD">
        <w:t>di</w:t>
      </w:r>
      <w:r w:rsidR="00E902F8" w:rsidRPr="00AD28AD">
        <w:t xml:space="preserve">stinctive </w:t>
      </w:r>
      <w:r w:rsidR="00D42FCC" w:rsidRPr="00AD28AD">
        <w:t>neuro</w:t>
      </w:r>
      <w:r w:rsidR="00A85E9B" w:rsidRPr="00AD28AD">
        <w:t>image modalitie</w:t>
      </w:r>
      <w:r w:rsidR="00A41F29" w:rsidRPr="00AD28AD">
        <w:t>s</w:t>
      </w:r>
      <w:r w:rsidR="00A85E9B" w:rsidRPr="00AD28AD">
        <w:t>.</w:t>
      </w:r>
      <w:r w:rsidR="00592BD3" w:rsidRPr="00AD28AD">
        <w:t xml:space="preserve"> </w:t>
      </w:r>
      <w:r w:rsidR="008C15C3" w:rsidRPr="00AD28AD">
        <w:t>1)</w:t>
      </w:r>
      <w:r w:rsidR="00D42FCC" w:rsidRPr="00AD28AD">
        <w:t xml:space="preserve"> </w:t>
      </w:r>
      <w:r w:rsidR="00F73376" w:rsidRPr="00AD28AD">
        <w:t>the subjects</w:t>
      </w:r>
      <w:r w:rsidR="008445B2" w:rsidRPr="00AD28AD">
        <w:t xml:space="preserve"> will be clustered</w:t>
      </w:r>
      <w:r w:rsidR="00DD48CF" w:rsidRPr="00AD28AD">
        <w:t xml:space="preserve"> </w:t>
      </w:r>
      <w:r w:rsidR="00F73376" w:rsidRPr="00AD28AD">
        <w:t>into</w:t>
      </w:r>
      <w:r w:rsidR="00592BD3" w:rsidRPr="00AD28AD">
        <w:t xml:space="preserve"> </w:t>
      </w:r>
      <w:r w:rsidR="00F73376" w:rsidRPr="00AD28AD">
        <w:t>three subtypes</w:t>
      </w:r>
      <w:r w:rsidR="00DD48CF" w:rsidRPr="00AD28AD">
        <w:t xml:space="preserve"> </w:t>
      </w:r>
      <w:r w:rsidR="008C15C3" w:rsidRPr="00AD28AD">
        <w:t xml:space="preserve">based on </w:t>
      </w:r>
      <w:r w:rsidR="00DD48CF" w:rsidRPr="00AD28AD">
        <w:t>brain atrophy patterns</w:t>
      </w:r>
      <w:r w:rsidR="00C435E8" w:rsidRPr="00AD28AD">
        <w:t xml:space="preserve"> using T1 structural MRI</w:t>
      </w:r>
      <w:r w:rsidR="00BB10FF" w:rsidRPr="00AD28AD">
        <w:t xml:space="preserve"> -</w:t>
      </w:r>
      <w:r w:rsidR="00DD48CF" w:rsidRPr="00AD28AD">
        <w:t xml:space="preserve"> medial temporal, parietal</w:t>
      </w:r>
      <w:r w:rsidR="0002707B">
        <w:t>,</w:t>
      </w:r>
      <w:r w:rsidR="00DD48CF" w:rsidRPr="00AD28AD">
        <w:t xml:space="preserve"> and diffusion subtypes</w:t>
      </w:r>
      <w:r w:rsidR="002073D5" w:rsidRPr="00AD28AD">
        <w:fldChar w:fldCharType="begin"/>
      </w:r>
      <w:r w:rsidR="005F6773" w:rsidRPr="00AD28AD">
        <w:instrText xml:space="preserve"> ADDIN ZOTERO_ITEM CSL_CITATION {"citationID":"zHNwLIw4","properties":{"formattedCitation":"\\super 29,30\\nosupersub{}","plainCitation":"29,30","noteIndex":0},"citationItems":[{"id":209,"uris":["http://zotero.org/users/5817/items/IS2IXB3Y"],"itemData":{"id":209,"type":"article-journal","abstract":"Different subtypes of Alzheimer's disease (AD) with characteristic distributions of neurofibrillary tangles and corresponding brain atrophy patterns have been identified using structural magnetic resonance imaging (MRI). However, the underlying biological mechanisms that determine this differential expression of neurofibrillary tangles are still unknown. Here, we applied graph theoretical analysis to structural MRI data to test the hypothesis that differential network disruption is at the basis of the emergence of these AD subtypes. We studied a total of 175 AD patients and 81 controls. Subtyping was done using the Scheltens' scale for medial temporal lobe atrophy, the Koedam's scale for posterior atrophy, and the Pasquier's global cortical atrophy scale for frontal atrophy. A total of 89 AD patients showed a brain atrophy pattern consistent with typical AD; 30 patients showed a limbic-predominant pattern; 29 patients showed a hippocampal-sparing pattern; and 27 showed minimal atrophy. We built brain structural networks from 68 cortical regions and 14 subcortical gray matter structures for each AD subtype and for the controls, and we compared between-group measures of integration, segregation, and modular organization. At the global level, modularity was increased and differential modular reorganization was detected in the four subtypes. We also found a decrease of transitivity in the typical and hippocampal-sparing subtypes, as well as an increase of average local efficiency in the minimal atrophy and hippocampal-sparing subtypes. We conclude that the AD subtypes have a distinct signature of network disruption associated with their atrophy patterns and further extending to other brain regions, presumably reflecting the differential spread of neurofibrillary tangles. We discuss the hypothetical emergence of these subtypes and possible clinical implications.","container-title":"Frontiers in Neurology","ISSN":"1664-2295","source":"Frontiers","title":"Subtypes of Alzheimer's Disease Display Distinct Network Abnormalities Extending Beyond Their Pattern of Brain Atrophy","URL":"https://www.frontiersin.org/article/10.3389/fneur.2019.00524","volume":"10","author":[{"family":"Ferreira","given":"Daniel"},{"family":"Pereira","given":"Joana B."},{"family":"Volpe","given":"Giovanni"},{"family":"Westman","given":"Eric"}],"accessed":{"date-parts":[["2022",1,13]]},"issued":{"date-parts":[["2019"]]},"citation-key":"ferreiraSubtypesAlzheimerDisease2019"},"label":"page"},{"id":187,"uris":["http://zotero.org/users/5817/items/UG3GDVPK"],"itemData":{"id":187,"type":"article-journal","abstract":"Accumulating evidence suggests that Alzheimer’s disease (AD) is heterogenous and can be classified into several subtypes. Here, we propose a robust subtyping method for AD based on cortical atrophy patterns and graph theory. We calculated similarities between subjects in their atrophy patterns throughout the whole brain, and clustered subjects with similar atrophy patterns using the Louvain method for modular organization extraction. We applied our method to AD patients recruited at Samsung Medical Center and externally validated our method by using the AD Neuroimaging Initiative (ADNI) dataset. Our method categorized very mild AD into three clinically distinct subtypes with high reproducibility (&gt;90%); the parietal-predominant (P), medial temporal-predominant (MT), and diffuse (D) atrophy subtype. The P subtype showed the worst clinical presentation throughout the cognitive domains, while the MT and D subtypes exhibited relatively mild presentation. The MT subtype revealed more impaired language and executive function compared to the D subtype.","container-title":"Scientific Reports","DOI":"10.1038/srep43270","ISSN":"2045-2322","issue":"1","journalAbbreviation":"Sci Rep","language":"en","license":"2017 The Author(s)","note":"Bandiera_abtest: a\nCc_license_type: cc_by\nCg_type: Nature Research Journals\nnumber: 1\nPrimary_atype: Research\npublisher: Nature Publishing Group\nSubject_term: Alzheimer's disease;Computational neuroscience;Predictive markers\nSubject_term_id: alzheimers-disease;computational-neuroscience;predictive-markers\nPMCID: PMC5343676\nPMID: 28276464","page":"43270","source":"www.nature.com","title":"Robust Identification of Alzheimer’s Disease subtypes based on cortical atrophy patterns","volume":"7","author":[{"family":"Park","given":"Jong-Yun"},{"family":"Na","given":"Han Kyu"},{"family":"Kim","given":"Sungsoo"},{"family":"Kim","given":"Hyunwook"},{"family":"Kim","given":"Hee Jin"},{"family":"Seo","given":"Sang Won"},{"family":"Na","given":"Duk L."},{"family":"Han","given":"Cheol E."},{"family":"Seong","given":"Joon-Kyung"}],"issued":{"date-parts":[["2017",3,9]]},"citation-key":"parkRobustIdentificationAlzheimer2017"},"label":"page"}],"schema":"https://github.com/citation-style-language/schema/raw/master/csl-citation.json"} </w:instrText>
      </w:r>
      <w:r w:rsidR="002073D5" w:rsidRPr="00AD28AD">
        <w:fldChar w:fldCharType="separate"/>
      </w:r>
      <w:r w:rsidR="0033070A" w:rsidRPr="00AD28AD">
        <w:rPr>
          <w:rFonts w:cs="Arial"/>
          <w:szCs w:val="24"/>
          <w:vertAlign w:val="superscript"/>
        </w:rPr>
        <w:t>29,30</w:t>
      </w:r>
      <w:r w:rsidR="002073D5" w:rsidRPr="00AD28AD">
        <w:fldChar w:fldCharType="end"/>
      </w:r>
      <w:r w:rsidR="00DD48CF" w:rsidRPr="00AD28AD">
        <w:t>.</w:t>
      </w:r>
      <w:r w:rsidR="008C15C3" w:rsidRPr="00AD28AD">
        <w:t xml:space="preserve"> 2)</w:t>
      </w:r>
      <w:r w:rsidR="001B7EDD" w:rsidRPr="00AD28AD">
        <w:t xml:space="preserve"> </w:t>
      </w:r>
      <w:r w:rsidR="00712A0A" w:rsidRPr="00AD28AD">
        <w:t xml:space="preserve">Using </w:t>
      </w:r>
      <w:r w:rsidR="00B2598F" w:rsidRPr="00AD28AD">
        <w:rPr>
          <w:rFonts w:hint="eastAsia"/>
        </w:rPr>
        <w:t>β</w:t>
      </w:r>
      <w:r w:rsidR="00B2598F" w:rsidRPr="00AD28AD">
        <w:t>-</w:t>
      </w:r>
      <w:r w:rsidR="00F70983" w:rsidRPr="00AD28AD">
        <w:rPr>
          <w:rFonts w:hint="eastAsia"/>
        </w:rPr>
        <w:t>Amy</w:t>
      </w:r>
      <w:r w:rsidR="00F70983" w:rsidRPr="00AD28AD">
        <w:t>loid PET data</w:t>
      </w:r>
      <w:r w:rsidR="00BB10FF" w:rsidRPr="00AD28AD">
        <w:t xml:space="preserve"> – frontal, </w:t>
      </w:r>
      <w:r w:rsidR="00E266A7" w:rsidRPr="00AD28AD">
        <w:t>parietal, and occipital</w:t>
      </w:r>
      <w:r w:rsidR="007658D6" w:rsidRPr="00AD28AD">
        <w:t xml:space="preserve"> subtypes</w:t>
      </w:r>
      <w:r w:rsidR="00BA1656" w:rsidRPr="00AD28AD">
        <w:fldChar w:fldCharType="begin"/>
      </w:r>
      <w:r w:rsidR="005F6773" w:rsidRPr="00AD28AD">
        <w:instrText xml:space="preserve"> ADDIN ZOTERO_ITEM CSL_CITATION {"citationID":"XTikvT9m","properties":{"formattedCitation":"\\super 31\\nosupersub{}","plainCitation":"31","noteIndex":0},"citationItems":[{"id":6618,"uris":["http://zotero.org/users/5817/items/B2V2U33B"],"itemData":{"id":6618,"type":"article-journal","abstract":"Background and Objectives β-amyloid (Aβ) staging models assume a single spatial-temporal progression of amyloid accumulation. We assessed evidence for Aβ accumulation subtypes by applying the data-driven Subtype and Stage Inference (SuStaIn) model to amyloid-PET data.\nMethods Amyloid-PET data of 3,010 participants were pooled from 6 cohorts (ALFA+, EMIF-AD, ABIDE, OASIS, and ADNI). Standardized uptake value ratios were calculated for 17 regions. We applied the SuStaIn algorithm to identify consistent subtypes in the pooled dataset based on the cross-validation information criterion and the most probable subtype/stage classification per scan. The effects of demographics and risk factors on subtype assignment were assessed using multinomial logistic regression.\nResults Participants were mostly cognitively unimpaired (n = 1890 [62.8%]), had a mean age of 68.72 (SD 9.1) years, 42.1% were APOE ε4 carriers, and 51.8% were female. A 1-subtype model recovered the traditional amyloid accumulation trajectory, but SuStaIn identified 3 optimal subtypes, referred to as frontal, parietal, and occipital based on the first regions to show abnormality. Of the 788 (26.2%) with strong subtype assignment (&gt;50% probability), the majority was assigned to frontal (n = 415 [52.5%]), followed by parietal (n = 199 [25.3%]) and occipital subtypes (n = 175 [22.2%]). Significant differences across subtypes included distinct proportions of APOE ε4 carriers (frontal 61.8%, parietal 57.1%, occipital 49.4%), participants with dementia (frontal 19.7%, parietal 19.1%, occipital 31.0%), and lower age for the parietal subtype (frontal/occipital 72.1 years, parietal 69.3 years). Higher amyloid (Centiloid) and CSF p-tau burden was observed for the frontal subtype; parietal and occipital subtypes did not differ. At follow-up, most participants (81.1%) maintained baseline subtype assignment and 25.6% progressed to a later stage.\nDiscussion Whereas a 1-trajectory model recovers the established pattern of amyloid accumulation, SuStaIn determined that 3 subtypes were optimal, showing distinct associations with Alzheimer disease risk factors. Further analyses to determine clinical utility are warranted.","container-title":"Neurology","DOI":"10.1212/WNL.0000000000200148","ISSN":"0028-3878, 1526-632X","issue":"17","language":"en","license":"Copyright © 2022 The Author(s). Published by Wolters Kluwer Health, Inc. on behalf of the American Academy of Neurology.. This is an open access article distributed under the terms of the Creative Commons Attribution-NonCommercial-NoDerivatives License 4.0 (CC BY-NC-ND), which permits downloading and sharing the work provided it is properly cited. The work cannot be changed in any way or used commercially without permission from the journal.","note":"publisher: Wolters Kluwer Health, Inc. on behalf of the American Academy of Neurology\nsection: Research Article\nPMID: 35292558\nPMCID: PMC9071373","page":"e1692-e1703","source":"n.neurology.org","title":"Spatial-Temporal Patterns of β-Amyloid Accumulation: A Subtype and Stage Inference Model Analysis","title-short":"Spatial-Temporal Patterns of β-Amyloid Accumulation","volume":"98","author":[{"family":"Collij","given":"Lyduine E."},{"family":"Salvadó","given":"Gemma"},{"family":"Wottschel","given":"Viktor"},{"family":"Mastenbroek","given":"Sophie E."},{"family":"Schoenmakers","given":"Pierre"},{"family":"Heeman","given":"Fiona"},{"family":"Aksman","given":"Leon"},{"family":"Wink","given":"Alle Meije"},{"family":"Berckel","given":"Bart N. M."},{"family":"Flier","given":"Wiesje M.","dropping-particle":"van de"},{"family":"Scheltens","given":"Philip"},{"family":"Visser","given":"Pieter Jelle"},{"family":"Barkhof","given":"Frederik"},{"family":"Haller","given":"Sven"},{"family":"Gispert","given":"Juan Domingo"},{"family":"Alves","given":"Isadora Lopes"},{"family":"Initiative","given":"for the Alzheimer's Disease Neuroimaging"},{"family":"Study","given":"for the ALFA"}],"issued":{"date-parts":[["2022",4,26]]},"citation-key":"collijSpatialTemporalPatternsVAmyloid2022"}}],"schema":"https://github.com/citation-style-language/schema/raw/master/csl-citation.json"} </w:instrText>
      </w:r>
      <w:r w:rsidR="00BA1656" w:rsidRPr="00AD28AD">
        <w:fldChar w:fldCharType="separate"/>
      </w:r>
      <w:r w:rsidR="0033070A" w:rsidRPr="00AD28AD">
        <w:rPr>
          <w:rFonts w:cs="Arial"/>
          <w:szCs w:val="24"/>
          <w:vertAlign w:val="superscript"/>
        </w:rPr>
        <w:t>31</w:t>
      </w:r>
      <w:r w:rsidR="00BA1656" w:rsidRPr="00AD28AD">
        <w:fldChar w:fldCharType="end"/>
      </w:r>
      <w:r w:rsidR="001B7EDD" w:rsidRPr="00AD28AD">
        <w:t xml:space="preserve"> 3)</w:t>
      </w:r>
      <w:r w:rsidR="008C15C3" w:rsidRPr="00AD28AD">
        <w:t xml:space="preserve"> </w:t>
      </w:r>
      <w:r w:rsidR="00877394" w:rsidRPr="00AD28AD">
        <w:t>With</w:t>
      </w:r>
      <w:r w:rsidR="00293FCF" w:rsidRPr="00AD28AD">
        <w:t xml:space="preserve"> the available </w:t>
      </w:r>
      <w:r w:rsidR="00F1241E" w:rsidRPr="00AD28AD">
        <w:t>tau-PET</w:t>
      </w:r>
      <w:r w:rsidR="00A5798D" w:rsidRPr="00AD28AD">
        <w:t xml:space="preserve"> brain image data</w:t>
      </w:r>
      <w:r w:rsidR="00877394" w:rsidRPr="00AD28AD">
        <w:t>, w</w:t>
      </w:r>
      <w:r w:rsidR="008C15C3" w:rsidRPr="00AD28AD">
        <w:t xml:space="preserve">e </w:t>
      </w:r>
      <w:r w:rsidR="00D42FCC" w:rsidRPr="00AD28AD">
        <w:t>will</w:t>
      </w:r>
      <w:r w:rsidR="000F4534" w:rsidRPr="00AD28AD">
        <w:t xml:space="preserve"> </w:t>
      </w:r>
      <w:r w:rsidR="00877394" w:rsidRPr="00AD28AD">
        <w:t>also derive</w:t>
      </w:r>
      <w:r w:rsidR="00C70464" w:rsidRPr="00AD28AD">
        <w:t xml:space="preserve"> four distinctive</w:t>
      </w:r>
      <w:r w:rsidR="001E51AD" w:rsidRPr="00AD28AD">
        <w:t xml:space="preserve"> subtypes of tau-deposition patterns:</w:t>
      </w:r>
      <w:r w:rsidR="00C70464" w:rsidRPr="00AD28AD">
        <w:t xml:space="preserve"> </w:t>
      </w:r>
      <w:r w:rsidR="000F54E6" w:rsidRPr="00AD28AD">
        <w:rPr>
          <w:rFonts w:cs="Arial"/>
        </w:rPr>
        <w:t>limbic-predominant, medial temporal lobe-sparing patterns, and posterior and lateral temporal patterns resembling atypical clinical variants of AD</w:t>
      </w:r>
      <w:r w:rsidR="000F54E6" w:rsidRPr="00AD28AD">
        <w:fldChar w:fldCharType="begin"/>
      </w:r>
      <w:r w:rsidR="005F6773" w:rsidRPr="00AD28AD">
        <w:instrText xml:space="preserve"> ADDIN ZOTERO_ITEM CSL_CITATION {"citationID":"9qAd4c4D","properties":{"formattedCitation":"\\super 32\\nosupersub{}","plainCitation":"32","noteIndex":0},"citationItems":[{"id":207,"uris":["http://zotero.org/users/5817/items/KWYVHXRD"],"itemData":{"id":207,"type":"article-journal","abstract":"Alzheimer’s disease (AD) is characterized by the spread of tau pathology throughout the cerebral cortex. This spreading pattern was thought to be fairly consistent across individuals, although recent work has demonstrated substantial variability in the population with AD. Using tau-positron emission tomography scans from 1,612 individuals, we identified 4 distinct spatiotemporal trajectories of tau pathology, ranging in prevalence from 18 to 33%. We replicated previously described limbic-predominant and medial temporal lobe-sparing patterns, while also discovering posterior and lateral temporal patterns resembling atypical clinical variants of AD. These ‘subtypes’ were stable during longitudinal follow-up and were replicated in a separate sample using a different radiotracer. The subtypes presented with distinct demographic and cognitive profiles and differing longitudinal outcomes. Additionally, network diffusion models implied that pathology originates and spreads through distinct corticolimbic networks in the different subtypes. Together, our results suggest that variation in tau pathology is common and systematic, perhaps warranting a re-examination of the notion of ‘typical AD’ and a revisiting of tau pathological staging.","container-title":"Nature Medicine","DOI":"10.1038/s41591-021-01309-6","ISSN":"1546-170X","issue":"5","journalAbbreviation":"Nat Med","language":"en","license":"2021 The Author(s), under exclusive licence to Springer Nature America, Inc.","note":"Bandiera_abtest: a\nCg_type: Nature Research Journals\nnumber: 5\nPrimary_atype: Research\npublisher: Nature Publishing Group\nSubject_term: Alzheimer's disease;Neurodegenerative diseases;Prognostic markers\nSubject_term_id: alzheimers-disease;neurodegenerative-diseases;prognostic-markers\nPMCID: PMC8686688\nPMID: 33927414","page":"871-881","source":"www.nature.com","title":"Four distinct trajectories of tau deposition identified in Alzheimer’s disease","volume":"27","author":[{"family":"Vogel","given":"Jacob W."},{"family":"Young","given":"Alexandra L."},{"family":"Oxtoby","given":"Neil P."},{"family":"Smith","given":"Ruben"},{"family":"Ossenkoppele","given":"Rik"},{"family":"Strandberg","given":"Olof T."},{"family":"La Joie","given":"Renaud"},{"family":"Aksman","given":"Leon M."},{"family":"Grothe","given":"Michel J."},{"family":"Iturria-Medina","given":"Yasser"},{"family":"Pontecorvo","given":"Michael J."},{"family":"Devous","given":"Michael D."},{"family":"Rabinovici","given":"Gil D."},{"family":"Alexander","given":"Daniel C."},{"family":"Lyoo","given":"Chul Hyoung"},{"family":"Evans","given":"Alan C."},{"family":"Hansson","given":"Oskar"}],"issued":{"date-parts":[["2021",5]]},"citation-key":"vogelFourDistinctTrajectories2021"}}],"schema":"https://github.com/citation-style-language/schema/raw/master/csl-citation.json"} </w:instrText>
      </w:r>
      <w:r w:rsidR="000F54E6" w:rsidRPr="00AD28AD">
        <w:fldChar w:fldCharType="separate"/>
      </w:r>
      <w:r w:rsidR="0033070A" w:rsidRPr="00AD28AD">
        <w:rPr>
          <w:rFonts w:cs="Arial"/>
          <w:szCs w:val="24"/>
          <w:vertAlign w:val="superscript"/>
        </w:rPr>
        <w:t>32</w:t>
      </w:r>
      <w:r w:rsidR="000F54E6" w:rsidRPr="00AD28AD">
        <w:fldChar w:fldCharType="end"/>
      </w:r>
      <w:r w:rsidR="000F54E6" w:rsidRPr="00AD28AD">
        <w:rPr>
          <w:rFonts w:cs="Arial"/>
        </w:rPr>
        <w:t>.</w:t>
      </w:r>
      <w:r w:rsidR="00455554" w:rsidRPr="00AD28AD">
        <w:rPr>
          <w:rFonts w:cs="Arial"/>
        </w:rPr>
        <w:t xml:space="preserve"> </w:t>
      </w:r>
      <w:r w:rsidR="0042391F" w:rsidRPr="00AD28AD">
        <w:rPr>
          <w:rFonts w:cs="Arial"/>
        </w:rPr>
        <w:t xml:space="preserve">The </w:t>
      </w:r>
      <w:r w:rsidR="008E719E" w:rsidRPr="00AD28AD">
        <w:rPr>
          <w:rFonts w:cs="Arial"/>
        </w:rPr>
        <w:t xml:space="preserve">brain regions </w:t>
      </w:r>
      <w:r w:rsidR="0045783E" w:rsidRPr="00AD28AD">
        <w:rPr>
          <w:rFonts w:cs="Arial"/>
        </w:rPr>
        <w:t xml:space="preserve">used to define the </w:t>
      </w:r>
      <w:r w:rsidR="00CD1B04" w:rsidRPr="00AD28AD">
        <w:rPr>
          <w:rFonts w:cs="Arial"/>
        </w:rPr>
        <w:t>AD</w:t>
      </w:r>
      <w:r w:rsidR="00542BA5" w:rsidRPr="00AD28AD">
        <w:rPr>
          <w:rFonts w:cs="Arial"/>
        </w:rPr>
        <w:t>-related</w:t>
      </w:r>
      <w:r w:rsidR="00CD1B04" w:rsidRPr="00AD28AD">
        <w:rPr>
          <w:rFonts w:cs="Arial"/>
        </w:rPr>
        <w:t xml:space="preserve"> </w:t>
      </w:r>
      <w:r w:rsidR="00542BA5" w:rsidRPr="00AD28AD">
        <w:rPr>
          <w:rFonts w:cs="Arial"/>
        </w:rPr>
        <w:t>physio-pathological</w:t>
      </w:r>
      <w:r w:rsidR="009F4F51" w:rsidRPr="00AD28AD">
        <w:rPr>
          <w:rFonts w:cs="Arial"/>
        </w:rPr>
        <w:t xml:space="preserve"> patterns will </w:t>
      </w:r>
      <w:r w:rsidR="008E719E" w:rsidRPr="00AD28AD">
        <w:rPr>
          <w:rFonts w:cs="Arial"/>
        </w:rPr>
        <w:t xml:space="preserve">be </w:t>
      </w:r>
      <w:r w:rsidR="00542BA5" w:rsidRPr="00AD28AD">
        <w:rPr>
          <w:rFonts w:cs="Arial"/>
        </w:rPr>
        <w:t xml:space="preserve">derived from the whole-brain </w:t>
      </w:r>
      <w:r w:rsidR="008E719E" w:rsidRPr="00AD28AD">
        <w:rPr>
          <w:rFonts w:cs="Arial"/>
        </w:rPr>
        <w:t>segment</w:t>
      </w:r>
      <w:r w:rsidR="00542BA5" w:rsidRPr="00AD28AD">
        <w:rPr>
          <w:rFonts w:cs="Arial"/>
        </w:rPr>
        <w:t xml:space="preserve">ation on T1 structural MRI using </w:t>
      </w:r>
      <w:proofErr w:type="gramStart"/>
      <w:r w:rsidR="00542BA5" w:rsidRPr="00AD28AD">
        <w:rPr>
          <w:rFonts w:cs="Arial"/>
        </w:rPr>
        <w:t xml:space="preserve">the </w:t>
      </w:r>
      <w:proofErr w:type="spellStart"/>
      <w:r w:rsidR="00542BA5" w:rsidRPr="00AD28AD">
        <w:rPr>
          <w:rFonts w:cs="Arial"/>
        </w:rPr>
        <w:t>FreeSurfer</w:t>
      </w:r>
      <w:proofErr w:type="spellEnd"/>
      <w:proofErr w:type="gramEnd"/>
      <w:r w:rsidR="00542BA5" w:rsidRPr="00AD28AD">
        <w:rPr>
          <w:rFonts w:cs="Arial"/>
        </w:rPr>
        <w:t xml:space="preserve">. The PET </w:t>
      </w:r>
      <w:r w:rsidR="00E35CDA" w:rsidRPr="00AD28AD">
        <w:rPr>
          <w:rFonts w:cs="Arial"/>
        </w:rPr>
        <w:t>images</w:t>
      </w:r>
      <w:r w:rsidR="00211593" w:rsidRPr="00AD28AD">
        <w:rPr>
          <w:rFonts w:cs="Arial"/>
        </w:rPr>
        <w:t xml:space="preserve"> from the same subjects</w:t>
      </w:r>
      <w:r w:rsidR="00E35CDA" w:rsidRPr="00AD28AD">
        <w:rPr>
          <w:rFonts w:cs="Arial"/>
        </w:rPr>
        <w:t xml:space="preserve"> will be registered to the </w:t>
      </w:r>
      <w:r w:rsidR="001C5D8E" w:rsidRPr="00AD28AD">
        <w:rPr>
          <w:rFonts w:cs="Arial"/>
        </w:rPr>
        <w:t xml:space="preserve">T1 </w:t>
      </w:r>
      <w:r w:rsidR="00E35CDA" w:rsidRPr="00AD28AD">
        <w:rPr>
          <w:rFonts w:cs="Arial"/>
        </w:rPr>
        <w:t xml:space="preserve">MRI </w:t>
      </w:r>
      <w:r w:rsidR="001C5D8E" w:rsidRPr="00AD28AD">
        <w:rPr>
          <w:rFonts w:cs="Arial"/>
        </w:rPr>
        <w:t>space to derive the corresponding regional PET</w:t>
      </w:r>
      <w:r w:rsidR="00FF7B79" w:rsidRPr="00AD28AD">
        <w:rPr>
          <w:rFonts w:cs="Arial"/>
        </w:rPr>
        <w:t xml:space="preserve"> </w:t>
      </w:r>
      <w:r w:rsidR="000F3CC5" w:rsidRPr="00AD28AD">
        <w:rPr>
          <w:rFonts w:cs="Arial"/>
        </w:rPr>
        <w:t>standardized update value ratio</w:t>
      </w:r>
      <w:r w:rsidR="001C5D8E" w:rsidRPr="00AD28AD">
        <w:rPr>
          <w:rFonts w:cs="Arial"/>
        </w:rPr>
        <w:t xml:space="preserve"> </w:t>
      </w:r>
      <w:r w:rsidR="000F3CC5" w:rsidRPr="00AD28AD">
        <w:rPr>
          <w:rFonts w:cs="Arial"/>
        </w:rPr>
        <w:t>(</w:t>
      </w:r>
      <w:r w:rsidR="001C5D8E" w:rsidRPr="00AD28AD">
        <w:rPr>
          <w:rFonts w:cs="Arial"/>
        </w:rPr>
        <w:t>SUVR</w:t>
      </w:r>
      <w:r w:rsidR="000F3CC5" w:rsidRPr="00AD28AD">
        <w:rPr>
          <w:rFonts w:cs="Arial"/>
        </w:rPr>
        <w:t>)</w:t>
      </w:r>
      <w:r w:rsidR="001C5D8E" w:rsidRPr="00AD28AD">
        <w:rPr>
          <w:rFonts w:cs="Arial"/>
        </w:rPr>
        <w:t>.</w:t>
      </w:r>
      <w:r w:rsidR="00C61623" w:rsidRPr="00AD28AD">
        <w:rPr>
          <w:rFonts w:cs="Arial"/>
        </w:rPr>
        <w:t xml:space="preserve"> </w:t>
      </w:r>
      <w:r w:rsidR="009D675D" w:rsidRPr="00AD28AD">
        <w:t>Finally, w</w:t>
      </w:r>
      <w:r w:rsidR="00A07B57" w:rsidRPr="00AD28AD">
        <w:t xml:space="preserve">e will </w:t>
      </w:r>
      <w:r w:rsidR="009D675D" w:rsidRPr="00AD28AD">
        <w:t>also</w:t>
      </w:r>
      <w:r w:rsidR="0017543C" w:rsidRPr="00AD28AD">
        <w:t xml:space="preserve"> </w:t>
      </w:r>
      <w:r w:rsidR="00D03B28" w:rsidRPr="00AD28AD">
        <w:t>classify</w:t>
      </w:r>
      <w:r w:rsidR="0017543C" w:rsidRPr="00AD28AD">
        <w:t xml:space="preserve"> subjects</w:t>
      </w:r>
      <w:r w:rsidR="00A07B57" w:rsidRPr="00AD28AD">
        <w:t xml:space="preserve"> </w:t>
      </w:r>
      <w:r w:rsidR="00E2009B" w:rsidRPr="00AD28AD">
        <w:rPr>
          <w:rFonts w:hint="eastAsia"/>
        </w:rPr>
        <w:t>based</w:t>
      </w:r>
      <w:r w:rsidR="00E2009B" w:rsidRPr="00AD28AD">
        <w:t xml:space="preserve"> on the </w:t>
      </w:r>
      <w:r w:rsidR="00691281" w:rsidRPr="00AD28AD">
        <w:t>biological definition</w:t>
      </w:r>
      <w:r w:rsidR="001C22C5" w:rsidRPr="00AD28AD">
        <w:t xml:space="preserve"> of the AD-related</w:t>
      </w:r>
      <w:r w:rsidR="00A07B57" w:rsidRPr="00AD28AD">
        <w:t xml:space="preserve"> A/T/N</w:t>
      </w:r>
      <w:r w:rsidR="005E592C" w:rsidRPr="00AD28AD">
        <w:t xml:space="preserve"> (Amyloid/Tau/Neurodegeneration)</w:t>
      </w:r>
      <w:r w:rsidR="00FD164A" w:rsidRPr="00AD28AD">
        <w:t xml:space="preserve"> </w:t>
      </w:r>
      <w:r w:rsidR="00203E62" w:rsidRPr="00AD28AD">
        <w:t>subtypes</w:t>
      </w:r>
      <w:r w:rsidR="00B54B5C" w:rsidRPr="00AD28AD">
        <w:fldChar w:fldCharType="begin"/>
      </w:r>
      <w:r w:rsidR="005F6773" w:rsidRPr="00AD28AD">
        <w:instrText xml:space="preserve"> ADDIN ZOTERO_ITEM CSL_CITATION {"citationID":"B8uOV9RA","properties":{"formattedCitation":"\\super 33\\nosupersub{}","plainCitation":"33","noteIndex":0},"citationItems":[{"id":6616,"uris":["http://zotero.org/users/5817/items/2EEY6K99"],"itemData":{"id":6616,"type":"article-journal","abstract":"&lt;b&gt;&lt;i&gt;Introduction:&lt;/i&gt;&lt;/b&gt; We investigated the association between atrophy subtypes of Alzheimer’s disease (AD), the ATN classification scheme, and key demographic and clinical factors in 2 cohorts with different source characteristics (a highly selective research-oriented cohort, the Alzheimer’s Disease Neuroimaging Initiative [ADNI]; and a naturalistic heterogeneous clinically oriented cohort, Karolinska Imaging Dementia Study [KIDS]). &lt;b&gt;&lt;i&gt;Methods:&lt;/i&gt;&lt;/b&gt; A total of 382 AD patients were included. Factorial analysis of mixed data was used to investigate associations between AD subtypes based on brain atrophy patterns, ATN profiles based on cerebrospinal fluid biomarkers, and age, sex, Mini Mental State Examination (MMSE), cerebrovascular disease (burden of white matter signal abnormalities, WMSAs), and &lt;i&gt;APOE&lt;/i&gt; genotype. &lt;b&gt;&lt;i&gt;Results:&lt;/i&gt;&lt;/b&gt; Older patients with high WMSA burden, belonging to the typical AD subtype and showing A+T+N+ or A+T+N− profiles clustered together and were mainly from ADNI. Younger patients with low WMSA burden, limbic-predominant or minimal atrophy AD subtypes, and A+T−N− or A+T−N+ profiles clustered together and were mainly from KIDS. &lt;i&gt;APOE&lt;/i&gt; ε4 carriers more frequently showed the A+T−N− and A+T+N− profiles. &lt;b&gt;&lt;i&gt;Conclusions:&lt;/i&gt;&lt;/b&gt; Our findings align with the recent framework for biological subtypes of AD: the combination of risk factors, protective factors, and brain pathologies determines belonging of AD patients to distinct subtypes.","container-title":"Neurodegenerative Diseases","DOI":"10.1159/000515322","ISSN":"1660-2854, 1660-2862","issue":"4","journalAbbreviation":"NDD","language":"english","note":"publisher: Karger Publishers\nPMID: 33789287","page":"153-164","source":"www.karger.com","title":"Brain Atrophy Subtypes and the ATN Classification Scheme in Alzheimer’s Disease","volume":"20","author":[{"family":"Cedres","given":"Nira"},{"family":"Ekman","given":"Urban"},{"family":"Poulakis","given":"Konstantinos"},{"family":"Shams","given":"Sara"},{"family":"Cavallin","given":"Lena"},{"family":"Muehlboeck","given":"Sebastian"},{"family":"Granberg","given":"Tobias"},{"family":"Wahlund","given":"Lars-Olof"},{"family":"Ferreira","given":"Daniel"},{"family":"Westman","given":"Eric"},{"family":"Initiative","given":"Alzheimer’s Disease Neuroimaging"}],"issued":{"date-parts":[["2020"]]},"citation-key":"cedresBrainAtrophySubtypes2020"}}],"schema":"https://github.com/citation-style-language/schema/raw/master/csl-citation.json"} </w:instrText>
      </w:r>
      <w:r w:rsidR="00B54B5C" w:rsidRPr="00AD28AD">
        <w:fldChar w:fldCharType="separate"/>
      </w:r>
      <w:r w:rsidR="0033070A" w:rsidRPr="00AD28AD">
        <w:rPr>
          <w:rFonts w:cs="Arial"/>
          <w:szCs w:val="24"/>
          <w:vertAlign w:val="superscript"/>
        </w:rPr>
        <w:t>33</w:t>
      </w:r>
      <w:r w:rsidR="00B54B5C" w:rsidRPr="00AD28AD">
        <w:fldChar w:fldCharType="end"/>
      </w:r>
      <w:r w:rsidR="00A07B57" w:rsidRPr="00AD28AD">
        <w:t>.</w:t>
      </w:r>
      <w:r w:rsidR="005E592C" w:rsidRPr="00AD28AD">
        <w:t xml:space="preserve"> </w:t>
      </w:r>
      <w:r w:rsidR="00565A45" w:rsidRPr="00AD28AD">
        <w:t>T</w:t>
      </w:r>
      <w:r w:rsidR="00A56166" w:rsidRPr="00AD28AD">
        <w:t>he A/T status will be derived from the CSF biomarker</w:t>
      </w:r>
      <w:r w:rsidR="0002707B">
        <w:t>,</w:t>
      </w:r>
      <w:r w:rsidR="00A56166" w:rsidRPr="00AD28AD">
        <w:t xml:space="preserve"> given its </w:t>
      </w:r>
      <w:r w:rsidR="0002707B">
        <w:t>relative</w:t>
      </w:r>
      <w:r w:rsidR="00A56166" w:rsidRPr="00AD28AD">
        <w:t xml:space="preserve"> availability compared to </w:t>
      </w:r>
      <w:r w:rsidR="0002707B">
        <w:t xml:space="preserve">the </w:t>
      </w:r>
      <w:r w:rsidR="00A56166" w:rsidRPr="00AD28AD">
        <w:t>PET image</w:t>
      </w:r>
      <w:r w:rsidR="001C6924" w:rsidRPr="00AD28AD">
        <w:t>.</w:t>
      </w:r>
      <w:r w:rsidR="00B05DF3" w:rsidRPr="00AD28AD">
        <w:t xml:space="preserve"> The N (neurodegeneration) score will be </w:t>
      </w:r>
      <w:r w:rsidR="003177B4" w:rsidRPr="00AD28AD">
        <w:t xml:space="preserve">determined </w:t>
      </w:r>
      <w:r w:rsidR="00FC4EC2" w:rsidRPr="00AD28AD">
        <w:t xml:space="preserve">from </w:t>
      </w:r>
      <w:r w:rsidR="001B02BA" w:rsidRPr="00AD28AD">
        <w:t>our</w:t>
      </w:r>
      <w:r w:rsidR="00912F78" w:rsidRPr="00AD28AD">
        <w:t xml:space="preserve"> </w:t>
      </w:r>
      <w:r w:rsidR="00FC4EC2" w:rsidRPr="00AD28AD">
        <w:t xml:space="preserve">previously </w:t>
      </w:r>
      <w:r w:rsidR="009C2C6D" w:rsidRPr="00AD28AD">
        <w:t>developed</w:t>
      </w:r>
      <w:r w:rsidR="00FC4EC2" w:rsidRPr="00AD28AD">
        <w:t xml:space="preserve"> machine-learning-based</w:t>
      </w:r>
      <w:r w:rsidR="00F210DA" w:rsidRPr="00AD28AD">
        <w:t xml:space="preserve"> harmonized</w:t>
      </w:r>
      <w:r w:rsidR="00FC4EC2" w:rsidRPr="00AD28AD">
        <w:t xml:space="preserve"> AD prediction model</w:t>
      </w:r>
      <w:r w:rsidR="00F210DA" w:rsidRPr="00AD28AD">
        <w:t xml:space="preserve"> </w:t>
      </w:r>
      <w:r w:rsidR="007E0FD6" w:rsidRPr="00AD28AD">
        <w:fldChar w:fldCharType="begin"/>
      </w:r>
      <w:r w:rsidR="005F6773" w:rsidRPr="00AD28AD">
        <w:instrText xml:space="preserve"> ADDIN ZOTERO_ITEM CSL_CITATION {"citationID":"9SAaWghB","properties":{"formattedCitation":"\\super 23,34\\nosupersub{}","plainCitation":"23,34","noteIndex":0},"citationItems":[{"id":178,"uris":["http://zotero.org/users/5817/items/9SDVD97G"],"itemData":{"id":178,"type":"article-journal","abstract":"Biomarkers for dementia of Alzheimer's type (DAT) are sought to facilitate accurate prediction of the disease onset, ideally predating the onset of cognitive deterioration. T1-weighted magnetic resonance imaging (MRI) is a commonly used neuroimaging modality for measuring brain structure in vivo, potentially providing information enabling the design of biomarkers for DAT. We propose a novel biomarker using structural MRI volume-based features to compute a similarity score for the individual's structural patterns relative to those observed in the DAT group. We employed ensemble-learning framework that combines structural features in most discriminative ROIs to create an aggregate measure of neurodegeneration in the brain. This classifier is trained on 423 stable normal control (NC) and 330 DAT subjects, where clinical diagnosis is likely to have the highest certainty. Independent validation on 8,834 unseen images from ADNI, AIBL, OASIS, and MIRIAD Alzheimer's disease (AD) databases showed promising potential to predict the development of DAT depending on the time-to-conversion (TTC). Classification performance on stable versus progressive mild cognitive impairment (MCI) groups achieved an AUC of 0.81 for TTC of 6 months and 0.73 for TTC of up to 7 years, achieving state-of-the-art results. The output score, indicating similarity to patterns seen in DAT, provides an intuitive measure of how closely the individual's brain features resemble the DAT group. This score can be used for assessing the presence of AD structural atrophy patterns in normal aging and MCI stages, as well as monitoring the progression of the individual's brain along with the disease course.","container-title":"Human Brain Mapping","DOI":"10.1002/hbm.25115","ISSN":"1065-9471, 1097-0193","issue":"14","journalAbbreviation":"Hum Brain Mapp","language":"en","license":"Creative Commons Attribution-NonCommercial-ShareAlike 4.0 International License (CC-BY-NC-SA)","note":"PMCID: PMC7469784\nPMID: 32614505","page":"4127-4147","source":"DOI.org (Crossref)","title":"Using machine learning to quantify structural MRI neurodegeneration patterns of Alzheimer's disease into dementia score: Independent validation on 8,834 images from ADNI, AIBL, OASIS, and MIRIAD databases","title-short":"Using machine learning to quantify structural &lt;span style=\"font-variant","volume":"41","author":[{"family":"Popuri","given":"Karteek"},{"family":"Ma","given":"Da"},{"family":"Wang","given":"Lei"},{"family":"Beg","given":"Mirza Faisal"}],"issued":{"date-parts":[["2020",10]]},"citation-key":"popuriUsingMachineLearning2020"}},{"id":3343,"uris":["http://zotero.org/users/5817/items/V26YE7MC"],"itemData":{"id":3343,"type":"article-journal","container-title":"Human brain mapping","issue":"5","note":"Citation Key: ma2019quantitative\npublisher: John Wiley &amp; Sons, Inc. Hoboken, USA","page":"1507–1527","title":"Quantitative assessment of field strength, total intracranial volume, sex, and age effects on the goodness of harmonization for volumetric analysis on the ADNI database","volume":"40","author":[{"family":"Ma","given":"Da"},{"family":"Popuri","given":"Karteek"},{"family":"Bhalla","given":"Mahadev"},{"family":"Sangha","given":"Oshin"},{"family":"Lu","given":"Donghuan"},{"family":"Cao","given":"Jiguo"},{"family":"Jacova","given":"Claudia"},{"family":"Wang","given":"Lei"},{"family":"Beg","given":"Mirza Faisal"},{"family":"Initiative","given":"Alzheimer's Disease Neuroimaging"}],"issued":{"date-parts":[["2019"]]},"citation-key":"ma2019quantitative"}}],"schema":"https://github.com/citation-style-language/schema/raw/master/csl-citation.json"} </w:instrText>
      </w:r>
      <w:r w:rsidR="007E0FD6" w:rsidRPr="00AD28AD">
        <w:fldChar w:fldCharType="separate"/>
      </w:r>
      <w:r w:rsidR="0033070A" w:rsidRPr="00AD28AD">
        <w:rPr>
          <w:rFonts w:cs="Arial"/>
          <w:szCs w:val="24"/>
          <w:vertAlign w:val="superscript"/>
        </w:rPr>
        <w:t>23,34</w:t>
      </w:r>
      <w:r w:rsidR="007E0FD6" w:rsidRPr="00AD28AD">
        <w:fldChar w:fldCharType="end"/>
      </w:r>
      <w:r w:rsidR="00FC4EC2" w:rsidRPr="00AD28AD">
        <w:t>.</w:t>
      </w:r>
      <w:r w:rsidR="004F73C6" w:rsidRPr="00AD28AD">
        <w:t xml:space="preserve"> The harmonized cutoff threshold will be determined from the</w:t>
      </w:r>
      <w:r w:rsidR="00D062CC" w:rsidRPr="00AD28AD">
        <w:t xml:space="preserve"> data</w:t>
      </w:r>
      <w:r w:rsidR="004F73C6" w:rsidRPr="00AD28AD">
        <w:t xml:space="preserve"> </w:t>
      </w:r>
      <w:r w:rsidR="00931585" w:rsidRPr="00AD28AD">
        <w:t xml:space="preserve">by finding </w:t>
      </w:r>
      <w:r w:rsidR="00D062CC" w:rsidRPr="00AD28AD">
        <w:t>the maximum Youden index</w:t>
      </w:r>
      <w:r w:rsidR="00AE201F" w:rsidRPr="00AD28AD">
        <w:t xml:space="preserve"> for each biomarker (</w:t>
      </w:r>
      <w:proofErr w:type="gramStart"/>
      <w:r w:rsidR="00AE201F" w:rsidRPr="00AD28AD">
        <w:t>i.e.</w:t>
      </w:r>
      <w:proofErr w:type="gramEnd"/>
      <w:r w:rsidR="00AE201F" w:rsidRPr="00AD28AD">
        <w:t xml:space="preserve"> </w:t>
      </w:r>
      <w:r w:rsidR="00B05DF3" w:rsidRPr="00AD28AD">
        <w:t>A/T/N</w:t>
      </w:r>
      <w:r w:rsidR="00AE201F" w:rsidRPr="00AD28AD">
        <w:t>)</w:t>
      </w:r>
      <w:r w:rsidR="00D062CC" w:rsidRPr="00AD28AD">
        <w:t xml:space="preserve"> </w:t>
      </w:r>
      <w:r w:rsidR="00AE201F" w:rsidRPr="00AD28AD">
        <w:t xml:space="preserve">to predict </w:t>
      </w:r>
      <w:r w:rsidR="004475FB" w:rsidRPr="00AD28AD">
        <w:t>the AD onset</w:t>
      </w:r>
      <w:r w:rsidR="004F73C6" w:rsidRPr="00AD28AD">
        <w:t>.</w:t>
      </w:r>
    </w:p>
    <w:p w14:paraId="576EA35F" w14:textId="41111993" w:rsidR="00791CCB" w:rsidRPr="00AD28AD" w:rsidRDefault="00F12A4F" w:rsidP="004F345B">
      <w:pPr>
        <w:spacing w:line="240" w:lineRule="auto"/>
        <w:ind w:firstLine="0"/>
      </w:pPr>
      <w:r w:rsidRPr="00AD28AD">
        <w:t xml:space="preserve">In </w:t>
      </w:r>
      <w:r w:rsidR="00BC5408" w:rsidRPr="00AD28AD">
        <w:rPr>
          <w:i/>
          <w:iCs/>
          <w:u w:val="single"/>
        </w:rPr>
        <w:t>step 2</w:t>
      </w:r>
      <w:r w:rsidR="00F9590E" w:rsidRPr="00AD28AD">
        <w:t xml:space="preserve">, </w:t>
      </w:r>
      <w:r w:rsidR="00EE4A1C" w:rsidRPr="00AD28AD">
        <w:t>w</w:t>
      </w:r>
      <w:r w:rsidR="00A178BE" w:rsidRPr="00AD28AD">
        <w:t xml:space="preserve">e will evaluate the cardiometabolic profiles for each of the AD neurodegenerative subtypes and identify </w:t>
      </w:r>
      <w:r w:rsidR="00100821">
        <w:t xml:space="preserve">the </w:t>
      </w:r>
      <w:r w:rsidR="00A178BE" w:rsidRPr="00AD28AD">
        <w:t xml:space="preserve">distinctive </w:t>
      </w:r>
      <w:r w:rsidR="001913CC" w:rsidRPr="00AD28AD">
        <w:t xml:space="preserve">signature </w:t>
      </w:r>
      <w:r w:rsidR="00A178BE" w:rsidRPr="00AD28AD">
        <w:t>of</w:t>
      </w:r>
      <w:r w:rsidR="001913CC" w:rsidRPr="00AD28AD">
        <w:t xml:space="preserve"> composited</w:t>
      </w:r>
      <w:r w:rsidR="00A178BE" w:rsidRPr="00AD28AD">
        <w:t xml:space="preserve"> cardiometabolic factors that correspond to each of the AD subtypes.</w:t>
      </w:r>
      <w:r w:rsidR="00AE3296" w:rsidRPr="00AD28AD">
        <w:t xml:space="preserve"> </w:t>
      </w:r>
      <w:r w:rsidR="00D85BAD" w:rsidRPr="00AD28AD">
        <w:t xml:space="preserve">The cardiometabolic factors measured in the WFADRC </w:t>
      </w:r>
      <w:proofErr w:type="gramStart"/>
      <w:r w:rsidR="00D85BAD" w:rsidRPr="00AD28AD">
        <w:t>include:</w:t>
      </w:r>
      <w:proofErr w:type="gramEnd"/>
      <w:r w:rsidR="00D85BAD" w:rsidRPr="00AD28AD">
        <w:t xml:space="preserve"> two-hour dynamic fasting blood glucose</w:t>
      </w:r>
      <w:r w:rsidR="00292EA6" w:rsidRPr="00AD28AD">
        <w:t xml:space="preserve"> (OGTT)</w:t>
      </w:r>
      <w:r w:rsidR="00D85BAD" w:rsidRPr="00AD28AD">
        <w:t xml:space="preserve"> and insulin level, systolic blood pressure</w:t>
      </w:r>
      <w:r w:rsidR="00FB1535" w:rsidRPr="00AD28AD">
        <w:t xml:space="preserve"> (</w:t>
      </w:r>
      <w:proofErr w:type="spellStart"/>
      <w:r w:rsidR="00FB1535" w:rsidRPr="00AD28AD">
        <w:t>S</w:t>
      </w:r>
      <w:r w:rsidR="00FC27C0" w:rsidRPr="00AD28AD">
        <w:t>ys</w:t>
      </w:r>
      <w:r w:rsidR="00FB1535" w:rsidRPr="00AD28AD">
        <w:t>BP</w:t>
      </w:r>
      <w:proofErr w:type="spellEnd"/>
      <w:r w:rsidR="00FB1535" w:rsidRPr="00AD28AD">
        <w:t>)</w:t>
      </w:r>
      <w:r w:rsidR="00D85BAD" w:rsidRPr="00AD28AD">
        <w:t>, heart rate</w:t>
      </w:r>
      <w:r w:rsidR="00E858AB" w:rsidRPr="00AD28AD">
        <w:t xml:space="preserve"> (HR)</w:t>
      </w:r>
      <w:r w:rsidR="00D85BAD" w:rsidRPr="00AD28AD">
        <w:t xml:space="preserve">, triglyceride, hip-to-waist ratio, body-to-mass index (BMI), cholesterol level (both low-/high-density lipoprotein HDL/LDL), </w:t>
      </w:r>
      <w:r w:rsidR="00F7673B" w:rsidRPr="00AD28AD">
        <w:t>a</w:t>
      </w:r>
      <w:r w:rsidR="00DF2587" w:rsidRPr="00AD28AD">
        <w:t xml:space="preserve">nd </w:t>
      </w:r>
      <w:r w:rsidR="00D85BAD" w:rsidRPr="00AD28AD">
        <w:t xml:space="preserve">hemoglobin A1C. </w:t>
      </w:r>
      <w:r w:rsidR="00AE3296" w:rsidRPr="00AD28AD">
        <w:t>T</w:t>
      </w:r>
      <w:r w:rsidR="00791CCB" w:rsidRPr="00AD28AD">
        <w:t xml:space="preserve">o understand the </w:t>
      </w:r>
      <w:r w:rsidR="009D3944" w:rsidRPr="00AD28AD">
        <w:t>synergic</w:t>
      </w:r>
      <w:r w:rsidR="00E96EF9" w:rsidRPr="00AD28AD">
        <w:t xml:space="preserve"> </w:t>
      </w:r>
      <w:r w:rsidR="00A22248" w:rsidRPr="00AD28AD">
        <w:t xml:space="preserve">and potentially non-linear </w:t>
      </w:r>
      <w:r w:rsidR="00272441" w:rsidRPr="00AD28AD">
        <w:rPr>
          <w:rFonts w:hint="eastAsia"/>
        </w:rPr>
        <w:t>concurrent</w:t>
      </w:r>
      <w:r w:rsidR="00272441" w:rsidRPr="00AD28AD">
        <w:t xml:space="preserve"> effect</w:t>
      </w:r>
      <w:r w:rsidR="00FA17C0" w:rsidRPr="00AD28AD">
        <w:t xml:space="preserve"> of </w:t>
      </w:r>
      <w:r w:rsidR="00C72E28" w:rsidRPr="00AD28AD">
        <w:t xml:space="preserve">different </w:t>
      </w:r>
      <w:r w:rsidR="00272441" w:rsidRPr="00AD28AD">
        <w:t>metabolic factors</w:t>
      </w:r>
      <w:r w:rsidR="00A6620B" w:rsidRPr="00AD28AD">
        <w:t xml:space="preserve">, we will use </w:t>
      </w:r>
      <w:r w:rsidR="00A13CE0" w:rsidRPr="00AD28AD">
        <w:t xml:space="preserve">machine-learning-based </w:t>
      </w:r>
      <w:r w:rsidR="00016E40" w:rsidRPr="00AD28AD">
        <w:t xml:space="preserve">multivariate </w:t>
      </w:r>
      <w:r w:rsidR="00A13CE0" w:rsidRPr="00AD28AD">
        <w:t>classification model</w:t>
      </w:r>
      <w:r w:rsidR="00091D83" w:rsidRPr="00AD28AD">
        <w:t>s</w:t>
      </w:r>
      <w:r w:rsidR="00A13CE0" w:rsidRPr="00AD28AD">
        <w:t xml:space="preserve"> in combination with </w:t>
      </w:r>
      <w:r w:rsidR="00E46C19">
        <w:t xml:space="preserve">the </w:t>
      </w:r>
      <w:proofErr w:type="spellStart"/>
      <w:r w:rsidR="00A13CE0" w:rsidRPr="00AD28AD">
        <w:t>posthoc</w:t>
      </w:r>
      <w:proofErr w:type="spellEnd"/>
      <w:r w:rsidR="00A13CE0" w:rsidRPr="00AD28AD">
        <w:t xml:space="preserve"> feature-importance test. </w:t>
      </w:r>
      <w:r w:rsidR="00D917A3" w:rsidRPr="00AD28AD">
        <w:t>Two</w:t>
      </w:r>
      <w:r w:rsidR="00C23020" w:rsidRPr="00AD28AD">
        <w:t xml:space="preserve"> models will be used</w:t>
      </w:r>
      <w:r w:rsidR="00A13CE0" w:rsidRPr="00AD28AD">
        <w:t>: Random-Forest</w:t>
      </w:r>
      <w:r w:rsidR="00977FFC" w:rsidRPr="00AD28AD">
        <w:t xml:space="preserve">, </w:t>
      </w:r>
      <w:r w:rsidR="00A13CE0" w:rsidRPr="00AD28AD">
        <w:t xml:space="preserve">and </w:t>
      </w:r>
      <w:r w:rsidR="009C60C7" w:rsidRPr="00AD28AD">
        <w:t>Multi-layer perceptron</w:t>
      </w:r>
      <w:r w:rsidR="009E3871" w:rsidRPr="00AD28AD">
        <w:t xml:space="preserve"> (MLP)</w:t>
      </w:r>
      <w:r w:rsidR="002B5A25" w:rsidRPr="00AD28AD">
        <w:rPr>
          <w:color w:val="FF0000"/>
        </w:rPr>
        <w:t xml:space="preserve"> </w:t>
      </w:r>
      <w:r w:rsidR="00AA0C1F" w:rsidRPr="00AD28AD">
        <w:rPr>
          <w:color w:val="FF0000"/>
        </w:rPr>
        <w:fldChar w:fldCharType="begin"/>
      </w:r>
      <w:r w:rsidR="005F6773" w:rsidRPr="00AD28AD">
        <w:rPr>
          <w:color w:val="FF0000"/>
        </w:rPr>
        <w:instrText xml:space="preserve"> ADDIN ZOTERO_ITEM CSL_CITATION {"citationID":"eQzO8SDu","properties":{"formattedCitation":"\\super 35\\nosupersub{}","plainCitation":"35","noteIndex":0},"citationItems":[{"id":6776,"uris":["http://zotero.org/users/5817/items/V5RVRALI"],"itemData":{"id":6776,"type":"article-journal","abstract":"The multilayer perceptron has a large wide of classification and regression applications in many fields: pattern recognition, voice and classification problems. But the architecture choice has a great impact on the convergence of these networks. In the present paper we introduce a new approach to optimize the network architecture, for solving the obtained model we use the genetic algorithm and we train the network with a back-propagation algorithm. The numerical results assess the effectiveness of the theoretical results shown in this paper, and the advantages of the new modeling compared to the previous model in the literature.","DOI":"10.9781/ijimai.2016.415","ISSN":"1989-1660","language":"eng","license":"openAccess","note":"Accepted: 2021-07-07T10:37:59Z\npublisher: International Journal of Interactive Multimedia and Artificial Intelligence (IJIMAI)","source":"reunir.unir.net","title":"Multilayer Perceptron: Architecture Optimization and Training","title-short":"Multilayer Perceptron","URL":"https://reunir.unir.net/handle/123456789/11569","author":[{"family":"Ramchoun","given":"Hassan"},{"family":"Ghanou","given":"Youssef"},{"family":"Ettaouil","given":"Mohamed"},{"family":"Janati Idrissi","given":"Mohammed Amine"}],"accessed":{"date-parts":[["2022",12,7]]},"issued":{"date-parts":[["2016",9]]},"citation-key":"ramchounMultilayerPerceptronArchitecture2016"}}],"schema":"https://github.com/citation-style-language/schema/raw/master/csl-citation.json"} </w:instrText>
      </w:r>
      <w:r w:rsidR="00AA0C1F" w:rsidRPr="00AD28AD">
        <w:rPr>
          <w:color w:val="FF0000"/>
        </w:rPr>
        <w:fldChar w:fldCharType="separate"/>
      </w:r>
      <w:r w:rsidR="007E0171" w:rsidRPr="00AD28AD">
        <w:rPr>
          <w:rFonts w:cs="Arial"/>
          <w:szCs w:val="24"/>
          <w:vertAlign w:val="superscript"/>
        </w:rPr>
        <w:t>35</w:t>
      </w:r>
      <w:r w:rsidR="00AA0C1F" w:rsidRPr="00AD28AD">
        <w:rPr>
          <w:color w:val="FF0000"/>
        </w:rPr>
        <w:fldChar w:fldCharType="end"/>
      </w:r>
      <w:r w:rsidR="00A13CE0" w:rsidRPr="00AD28AD">
        <w:t xml:space="preserve">. </w:t>
      </w:r>
      <w:r w:rsidR="00791CCB" w:rsidRPr="00AD28AD">
        <w:t xml:space="preserve">Feature importance analysis will be performed </w:t>
      </w:r>
      <w:r w:rsidR="00954C5B" w:rsidRPr="00AD28AD">
        <w:t xml:space="preserve">to </w:t>
      </w:r>
      <w:r w:rsidR="007E0171" w:rsidRPr="00AD28AD">
        <w:t xml:space="preserve">evaluate the </w:t>
      </w:r>
      <w:r w:rsidR="006324D0" w:rsidRPr="00AD28AD">
        <w:t xml:space="preserve">relative </w:t>
      </w:r>
      <w:r w:rsidR="007E0171" w:rsidRPr="00AD28AD">
        <w:t>co</w:t>
      </w:r>
      <w:r w:rsidR="005573CF" w:rsidRPr="00AD28AD">
        <w:t>n</w:t>
      </w:r>
      <w:r w:rsidR="007E0171" w:rsidRPr="00AD28AD">
        <w:t xml:space="preserve">tribution </w:t>
      </w:r>
      <w:r w:rsidR="006324D0" w:rsidRPr="00AD28AD">
        <w:t xml:space="preserve">of each cardiometabolic risk </w:t>
      </w:r>
      <w:proofErr w:type="gramStart"/>
      <w:r w:rsidR="006324D0" w:rsidRPr="00AD28AD">
        <w:t>factors</w:t>
      </w:r>
      <w:proofErr w:type="gramEnd"/>
      <w:r w:rsidR="006324D0" w:rsidRPr="00AD28AD">
        <w:t xml:space="preserve"> to the AD subtypes</w:t>
      </w:r>
      <w:r w:rsidR="009F5D88" w:rsidRPr="00AD28AD">
        <w:t>.</w:t>
      </w:r>
      <w:r w:rsidR="008071E1" w:rsidRPr="00AD28AD">
        <w:t xml:space="preserve"> W</w:t>
      </w:r>
      <w:r w:rsidR="00207DA7" w:rsidRPr="00AD28AD">
        <w:t xml:space="preserve">e will </w:t>
      </w:r>
      <w:r w:rsidR="00762F10" w:rsidRPr="00AD28AD">
        <w:t xml:space="preserve">train a </w:t>
      </w:r>
      <w:r w:rsidR="008A0E05" w:rsidRPr="00AD28AD">
        <w:t xml:space="preserve">machine learning </w:t>
      </w:r>
      <w:r w:rsidR="00762F10" w:rsidRPr="00AD28AD">
        <w:t>model with</w:t>
      </w:r>
      <w:r w:rsidR="004551BF" w:rsidRPr="00AD28AD">
        <w:t xml:space="preserve"> </w:t>
      </w:r>
      <w:r w:rsidR="009F5D88" w:rsidRPr="00AD28AD">
        <w:t>multi-task learning</w:t>
      </w:r>
      <w:r w:rsidR="00207DA7" w:rsidRPr="00AD28AD">
        <w:t xml:space="preserve"> </w:t>
      </w:r>
      <w:r w:rsidR="00FD1B83" w:rsidRPr="00AD28AD">
        <w:fldChar w:fldCharType="begin"/>
      </w:r>
      <w:r w:rsidR="005F6773" w:rsidRPr="00AD28AD">
        <w:instrText xml:space="preserve"> ADDIN ZOTERO_ITEM CSL_CITATION {"citationID":"bT2Hp5Yd","properties":{"formattedCitation":"\\super 36\\nosupersub{}","plainCitation":"36","noteIndex":0},"citationItems":[{"id":2434,"uris":["http://zotero.org/users/5817/items/3GW73MEG"],"itemData":{"id":2434,"type":"article-journal","abstract":"Multi-task learning (MTL) is a subfield of machine learning in which multiple tasks are simultaneously learned by a shared model. Such approaches offer advantages like improved data efficiency, reduced overfitting through shared representations, and fast learning by leveraging auxiliary information. However, the simultaneous learning of multiple tasks presents new design and optimization challenges, and choosing which tasks should be learned jointly is in itself a non-trivial problem. In this survey, we give an overview of multi-task learning methods for deep neural networks, with the aim of summarizing both the well-established and most recent directions within the field. Our discussion is structured according to a partition of the existing deep MTL techniques into three groups: architectures, optimization methods, and task relationship learning. We also provide a summary of common multi-task benchmarks.","container-title":"arXiv:2009.09796 [cs, stat]","note":"arXiv: 2009.09796","source":"arXiv.org","title":"Multi-Task Learning with Deep Neural Networks: A Survey","title-short":"Multi-Task Learning with Deep Neural Networks","URL":"http://arxiv.org/abs/2009.09796","author":[{"family":"Crawshaw","given":"Michael"}],"accessed":{"date-parts":[["2022",4,27]]},"issued":{"date-parts":[["2020",9,10]]},"citation-key":"crawshawMultiTaskLearningDeep2020"}}],"schema":"https://github.com/citation-style-language/schema/raw/master/csl-citation.json"} </w:instrText>
      </w:r>
      <w:r w:rsidR="00FD1B83" w:rsidRPr="00AD28AD">
        <w:fldChar w:fldCharType="separate"/>
      </w:r>
      <w:r w:rsidR="00AA0C1F" w:rsidRPr="00AD28AD">
        <w:rPr>
          <w:rFonts w:cs="Arial"/>
          <w:szCs w:val="24"/>
          <w:vertAlign w:val="superscript"/>
        </w:rPr>
        <w:t>36</w:t>
      </w:r>
      <w:r w:rsidR="00FD1B83" w:rsidRPr="00AD28AD">
        <w:fldChar w:fldCharType="end"/>
      </w:r>
      <w:r w:rsidR="00207DA7" w:rsidRPr="00AD28AD">
        <w:t xml:space="preserve"> </w:t>
      </w:r>
      <w:r w:rsidR="00762F10" w:rsidRPr="00AD28AD">
        <w:t xml:space="preserve">to </w:t>
      </w:r>
      <w:r w:rsidR="008A0E05" w:rsidRPr="00AD28AD">
        <w:t xml:space="preserve">classify </w:t>
      </w:r>
      <w:r w:rsidR="00692699" w:rsidRPr="00AD28AD">
        <w:t>m</w:t>
      </w:r>
      <w:r w:rsidR="000D4081" w:rsidRPr="00AD28AD">
        <w:t>ulti-modal</w:t>
      </w:r>
      <w:r w:rsidR="00762F10" w:rsidRPr="00AD28AD">
        <w:t xml:space="preserve"> </w:t>
      </w:r>
      <w:r w:rsidR="008A0E05" w:rsidRPr="00AD28AD">
        <w:t xml:space="preserve">AD </w:t>
      </w:r>
      <w:r w:rsidR="00762F10" w:rsidRPr="00AD28AD">
        <w:t>sub</w:t>
      </w:r>
      <w:r w:rsidR="00703D63" w:rsidRPr="00AD28AD">
        <w:t>-</w:t>
      </w:r>
      <w:r w:rsidR="00762F10" w:rsidRPr="00AD28AD">
        <w:t>phenotyping</w:t>
      </w:r>
      <w:r w:rsidR="000D4081" w:rsidRPr="00AD28AD">
        <w:t xml:space="preserve"> </w:t>
      </w:r>
      <w:r w:rsidR="00520B9A" w:rsidRPr="00AD28AD">
        <w:t xml:space="preserve">within </w:t>
      </w:r>
      <w:r w:rsidR="00DF4259" w:rsidRPr="00AD28AD">
        <w:t>a single</w:t>
      </w:r>
      <w:r w:rsidR="00520B9A" w:rsidRPr="00AD28AD">
        <w:t xml:space="preserve"> composited framework. </w:t>
      </w:r>
      <w:r w:rsidR="00B10173" w:rsidRPr="00AD28AD">
        <w:t>This multi-task learning strategy</w:t>
      </w:r>
      <w:r w:rsidR="00520B9A" w:rsidRPr="00AD28AD">
        <w:t xml:space="preserve"> will</w:t>
      </w:r>
      <w:r w:rsidR="0037196E" w:rsidRPr="00AD28AD">
        <w:t xml:space="preserve"> </w:t>
      </w:r>
      <w:r w:rsidR="006122AD" w:rsidRPr="00AD28AD">
        <w:t>reveal</w:t>
      </w:r>
      <w:r w:rsidR="0037196E" w:rsidRPr="00AD28AD">
        <w:t xml:space="preserve"> the</w:t>
      </w:r>
      <w:r w:rsidR="00520B9A" w:rsidRPr="00AD28AD">
        <w:t xml:space="preserve"> </w:t>
      </w:r>
      <w:r w:rsidR="0037196E" w:rsidRPr="00AD28AD">
        <w:t>synergic cardiometabolic</w:t>
      </w:r>
      <w:r w:rsidR="008070BD" w:rsidRPr="00AD28AD">
        <w:t>-</w:t>
      </w:r>
      <w:r w:rsidR="00692699" w:rsidRPr="00AD28AD">
        <w:t>factor-</w:t>
      </w:r>
      <w:r w:rsidR="008070BD" w:rsidRPr="00AD28AD">
        <w:t xml:space="preserve">derived </w:t>
      </w:r>
      <w:r w:rsidR="00DE68FB" w:rsidRPr="00AD28AD">
        <w:t xml:space="preserve">multi-faceted </w:t>
      </w:r>
      <w:r w:rsidR="00381F3E" w:rsidRPr="00AD28AD">
        <w:t>brain patho</w:t>
      </w:r>
      <w:r w:rsidR="00627825" w:rsidRPr="00AD28AD">
        <w:t>physio</w:t>
      </w:r>
      <w:r w:rsidR="00381F3E" w:rsidRPr="00AD28AD">
        <w:t>logical patterns</w:t>
      </w:r>
      <w:r w:rsidR="006978BB" w:rsidRPr="00AD28AD">
        <w:t>.</w:t>
      </w:r>
    </w:p>
    <w:p w14:paraId="46099ABE" w14:textId="53E1436A" w:rsidR="00FF7657" w:rsidRPr="00AD28AD" w:rsidRDefault="006F26FE" w:rsidP="004F345B">
      <w:pPr>
        <w:pStyle w:val="Heading4"/>
      </w:pPr>
      <w:r w:rsidRPr="00AD28AD">
        <w:t xml:space="preserve">Anticipated </w:t>
      </w:r>
      <w:r w:rsidR="002C2F7F" w:rsidRPr="00AD28AD">
        <w:t>Results</w:t>
      </w:r>
    </w:p>
    <w:p w14:paraId="3067179D" w14:textId="63E03611" w:rsidR="00F46EEC" w:rsidRPr="00AD28AD" w:rsidRDefault="001C05B5" w:rsidP="004F345B">
      <w:pPr>
        <w:ind w:firstLine="0"/>
      </w:pPr>
      <w:r w:rsidRPr="00AD28AD">
        <w:t>The anticipated outcome of</w:t>
      </w:r>
      <w:r w:rsidR="00A332FA" w:rsidRPr="00AD28AD">
        <w:t xml:space="preserve"> </w:t>
      </w:r>
      <w:r w:rsidR="00D67BDB" w:rsidRPr="00AD28AD">
        <w:t xml:space="preserve">step </w:t>
      </w:r>
      <w:r w:rsidR="002754AF" w:rsidRPr="00AD28AD">
        <w:t>1</w:t>
      </w:r>
      <w:r w:rsidR="005F06BB" w:rsidRPr="00AD28AD">
        <w:t xml:space="preserve"> </w:t>
      </w:r>
      <w:r w:rsidR="00E46C19">
        <w:t>is</w:t>
      </w:r>
      <w:r w:rsidR="00287A0D" w:rsidRPr="00AD28AD">
        <w:t xml:space="preserve"> </w:t>
      </w:r>
      <w:r w:rsidR="003855C9" w:rsidRPr="00AD28AD">
        <w:t>semi-supervised</w:t>
      </w:r>
      <w:r w:rsidR="00264160" w:rsidRPr="00AD28AD">
        <w:t xml:space="preserve"> deep learning models </w:t>
      </w:r>
      <w:r w:rsidR="00CA3216" w:rsidRPr="00AD28AD">
        <w:t>that cluster</w:t>
      </w:r>
      <w:r w:rsidR="00134F5E" w:rsidRPr="00AD28AD">
        <w:t xml:space="preserve"> </w:t>
      </w:r>
      <w:r w:rsidR="00E969D4" w:rsidRPr="00AD28AD">
        <w:t>distinctive</w:t>
      </w:r>
      <w:r w:rsidR="002754AF" w:rsidRPr="00AD28AD">
        <w:t xml:space="preserve"> AD</w:t>
      </w:r>
      <w:r w:rsidR="007C6638" w:rsidRPr="00AD28AD">
        <w:rPr>
          <w:rFonts w:hint="eastAsia"/>
        </w:rPr>
        <w:t xml:space="preserve"> </w:t>
      </w:r>
      <w:r w:rsidR="007C6638" w:rsidRPr="00AD28AD">
        <w:t xml:space="preserve">subtypes based on distinctive patterns </w:t>
      </w:r>
      <w:r w:rsidR="0079406E" w:rsidRPr="00AD28AD">
        <w:t xml:space="preserve">with multi-modal neuroimage. </w:t>
      </w:r>
      <w:r w:rsidRPr="00AD28AD">
        <w:t>S</w:t>
      </w:r>
      <w:r w:rsidR="00D67BDB" w:rsidRPr="00AD28AD">
        <w:t xml:space="preserve">tep </w:t>
      </w:r>
      <w:r w:rsidR="0079406E" w:rsidRPr="00AD28AD">
        <w:t>2</w:t>
      </w:r>
      <w:r w:rsidRPr="00AD28AD">
        <w:t xml:space="preserve"> will </w:t>
      </w:r>
      <w:r w:rsidR="007275B2" w:rsidRPr="00AD28AD">
        <w:t>generate</w:t>
      </w:r>
      <w:r w:rsidR="00F94504" w:rsidRPr="00AD28AD">
        <w:t xml:space="preserve"> </w:t>
      </w:r>
      <w:r w:rsidR="00C113E8" w:rsidRPr="00AD28AD">
        <w:t xml:space="preserve">explainable AI models </w:t>
      </w:r>
      <w:r w:rsidR="007337FB" w:rsidRPr="00AD28AD">
        <w:t xml:space="preserve">that </w:t>
      </w:r>
      <w:r w:rsidR="00441617" w:rsidRPr="00AD28AD">
        <w:t xml:space="preserve">reveal </w:t>
      </w:r>
      <w:r w:rsidR="00E46C19">
        <w:t xml:space="preserve">the </w:t>
      </w:r>
      <w:r w:rsidR="0085455A" w:rsidRPr="00AD28AD">
        <w:t xml:space="preserve">relative importance of various cardiometabolic </w:t>
      </w:r>
      <w:r w:rsidR="008A4B5B" w:rsidRPr="00AD28AD">
        <w:t xml:space="preserve">factors </w:t>
      </w:r>
      <w:r w:rsidR="00EC5487" w:rsidRPr="00AD28AD">
        <w:t xml:space="preserve">contributing to the AD </w:t>
      </w:r>
      <w:r w:rsidR="00222980" w:rsidRPr="00AD28AD">
        <w:t>pathophysiological sub-phenotypes.</w:t>
      </w:r>
    </w:p>
    <w:p w14:paraId="74FDA2D9" w14:textId="3FE46E18" w:rsidR="003A0E45" w:rsidRPr="00AD28AD" w:rsidRDefault="002C5725" w:rsidP="004F345B">
      <w:pPr>
        <w:pStyle w:val="Heading4"/>
      </w:pPr>
      <w:r w:rsidRPr="00AD28AD">
        <w:t xml:space="preserve">Potential </w:t>
      </w:r>
      <w:r w:rsidR="00E37C8A" w:rsidRPr="00AD28AD">
        <w:t>Pitfa</w:t>
      </w:r>
      <w:r w:rsidR="00984D47" w:rsidRPr="00AD28AD">
        <w:t>l</w:t>
      </w:r>
      <w:r w:rsidR="00E37C8A" w:rsidRPr="00AD28AD">
        <w:t>ls</w:t>
      </w:r>
      <w:r w:rsidRPr="00AD28AD">
        <w:t xml:space="preserve"> </w:t>
      </w:r>
      <w:r w:rsidR="0058245E" w:rsidRPr="00AD28AD">
        <w:t>and</w:t>
      </w:r>
      <w:r w:rsidRPr="00AD28AD">
        <w:t xml:space="preserve"> </w:t>
      </w:r>
      <w:r w:rsidR="004E54F2" w:rsidRPr="00AD28AD">
        <w:t>Alternative</w:t>
      </w:r>
      <w:del w:id="15" w:author="Byron C Jaeger" w:date="2022-12-12T09:50:00Z">
        <w:r w:rsidR="004E54F2" w:rsidRPr="00AD28AD" w:rsidDel="00FC730D">
          <w:delText>ly</w:delText>
        </w:r>
      </w:del>
      <w:r w:rsidRPr="00AD28AD">
        <w:t xml:space="preserve"> </w:t>
      </w:r>
      <w:r w:rsidR="0074256F" w:rsidRPr="00AD28AD">
        <w:t>S</w:t>
      </w:r>
      <w:r w:rsidRPr="00AD28AD">
        <w:t>trategies</w:t>
      </w:r>
      <w:r w:rsidR="004E54F2" w:rsidRPr="00AD28AD">
        <w:t xml:space="preserve"> </w:t>
      </w:r>
    </w:p>
    <w:p w14:paraId="79825066" w14:textId="0372DF43" w:rsidR="00FF7657" w:rsidRPr="00AD28AD" w:rsidRDefault="00E7052E" w:rsidP="004F345B">
      <w:pPr>
        <w:spacing w:line="240" w:lineRule="auto"/>
        <w:ind w:firstLine="0"/>
      </w:pPr>
      <w:r w:rsidRPr="00AD28AD">
        <w:t xml:space="preserve">In </w:t>
      </w:r>
      <w:r w:rsidR="004B5216" w:rsidRPr="00AD28AD">
        <w:t>step</w:t>
      </w:r>
      <w:r w:rsidRPr="00AD28AD">
        <w:t xml:space="preserve"> </w:t>
      </w:r>
      <w:r w:rsidR="004B5216" w:rsidRPr="00AD28AD">
        <w:t>1</w:t>
      </w:r>
      <w:r w:rsidRPr="00AD28AD">
        <w:t>, w</w:t>
      </w:r>
      <w:r w:rsidR="003A0E45" w:rsidRPr="00AD28AD">
        <w:t xml:space="preserve">e anticipate the </w:t>
      </w:r>
      <w:r w:rsidR="0055421E" w:rsidRPr="00AD28AD">
        <w:t>GAN-</w:t>
      </w:r>
      <w:r w:rsidR="00CB1793" w:rsidRPr="00AD28AD">
        <w:t xml:space="preserve">based </w:t>
      </w:r>
      <w:r w:rsidR="004F57CD" w:rsidRPr="00AD28AD">
        <w:t xml:space="preserve">clustering algorithm </w:t>
      </w:r>
      <w:r w:rsidR="005E10DB" w:rsidRPr="00AD28AD">
        <w:t>will</w:t>
      </w:r>
      <w:r w:rsidR="004F57CD" w:rsidRPr="00AD28AD">
        <w:t xml:space="preserve"> provide the </w:t>
      </w:r>
      <w:r w:rsidRPr="00AD28AD">
        <w:t xml:space="preserve">most generalizable </w:t>
      </w:r>
      <w:r w:rsidR="008B0E87" w:rsidRPr="00AD28AD">
        <w:t>AD subtypes</w:t>
      </w:r>
      <w:r w:rsidR="00AA5B9B" w:rsidRPr="00AD28AD">
        <w:t>.</w:t>
      </w:r>
      <w:r w:rsidR="00427A9F" w:rsidRPr="00AD28AD">
        <w:t xml:space="preserve"> In cases</w:t>
      </w:r>
      <w:r w:rsidR="00171EAF" w:rsidRPr="00AD28AD">
        <w:t xml:space="preserve"> our GAN-based </w:t>
      </w:r>
      <w:r w:rsidR="00A0613A" w:rsidRPr="00AD28AD">
        <w:t>approach derive</w:t>
      </w:r>
      <w:r w:rsidR="004A6F2D">
        <w:t>s</w:t>
      </w:r>
      <w:r w:rsidR="00A92477" w:rsidRPr="00AD28AD">
        <w:t xml:space="preserve"> </w:t>
      </w:r>
      <w:r w:rsidR="004449D5" w:rsidRPr="00AD28AD">
        <w:t>suboptimal AD subtypes</w:t>
      </w:r>
      <w:r w:rsidR="00427A9F" w:rsidRPr="00AD28AD">
        <w:t>,</w:t>
      </w:r>
      <w:r w:rsidR="00C33190" w:rsidRPr="00AD28AD">
        <w:t xml:space="preserve"> we </w:t>
      </w:r>
      <w:r w:rsidR="00074090" w:rsidRPr="00AD28AD">
        <w:t xml:space="preserve">will </w:t>
      </w:r>
      <w:r w:rsidR="00A0613A" w:rsidRPr="00AD28AD">
        <w:t>use</w:t>
      </w:r>
      <w:r w:rsidR="0099699D" w:rsidRPr="00AD28AD">
        <w:t xml:space="preserve"> the</w:t>
      </w:r>
      <w:r w:rsidR="00A0613A" w:rsidRPr="00AD28AD">
        <w:t xml:space="preserve"> currently widely-adopted </w:t>
      </w:r>
      <w:r w:rsidR="00F776B3" w:rsidRPr="00AD28AD">
        <w:t>disease</w:t>
      </w:r>
      <w:r w:rsidR="00A0613A" w:rsidRPr="00AD28AD">
        <w:t xml:space="preserve"> </w:t>
      </w:r>
      <w:r w:rsidR="00F776B3" w:rsidRPr="00AD28AD">
        <w:t>subtyping algorithm</w:t>
      </w:r>
      <w:r w:rsidR="0099699D" w:rsidRPr="00AD28AD">
        <w:t xml:space="preserve"> </w:t>
      </w:r>
      <w:proofErr w:type="spellStart"/>
      <w:r w:rsidR="00427A9F" w:rsidRPr="00AD28AD">
        <w:t>SuStain</w:t>
      </w:r>
      <w:proofErr w:type="spellEnd"/>
      <w:r w:rsidR="00427A9F" w:rsidRPr="00AD28AD">
        <w:t xml:space="preserve"> (Subtype and Stage Inference) </w:t>
      </w:r>
      <w:r w:rsidR="008F4BC6" w:rsidRPr="00AD28AD">
        <w:t>as alternative model</w:t>
      </w:r>
      <w:r w:rsidR="008F4BC6" w:rsidRPr="00AD28AD">
        <w:fldChar w:fldCharType="begin"/>
      </w:r>
      <w:r w:rsidR="005F6773" w:rsidRPr="00AD28AD">
        <w:instrText xml:space="preserve"> ADDIN ZOTERO_ITEM CSL_CITATION {"citationID":"XyN3JmTI","properties":{"formattedCitation":"\\super 37,38\\nosupersub{}","plainCitation":"37,38","noteIndex":0},"citationItems":[{"id":202,"uris":["http://zotero.org/users/5817/items/AZTGITTI"],"itemData":{"id":202,"type":"article-journal","abstract":"The heterogeneity of neurodegenerative diseases is a key confound to disease understanding and treatment development, as study cohorts typically include multiple phenotypes on distinct disease trajectories. Here we introduce a machine-learning technique—Subtype and Stage Inference (SuStaIn)—able to uncover data-driven disease phenotypes with distinct temporal progression patterns, from widely available cross-sectional patient studies. Results from imaging studies in two neurodegenerative diseases reveal subgroups and their distinct trajectories of regional neurodegeneration. In genetic frontotemporal dementia, SuStaIn identifies genotypes from imaging alone, validating its ability to identify subtypes; further the technique reveals within-genotype heterogeneity. In Alzheimer’s disease, SuStaIn uncovers three subtypes, uniquely characterising their temporal complexity. SuStaIn provides fine-grained patient stratification, which substantially enhances the ability to predict conversion between diagnostic categories over standard models that ignore subtype (p = 7.18 × 10−4) or temporal stage (p = 3.96 × 10−5). SuStaIn offers new promise for enabling disease subtype discovery and precision medicine.","container-title":"Nature Communications","DOI":"10.1038/s41467-018-05892-0","ISSN":"2041-1723","issue":"1","journalAbbreviation":"Nat Commun","language":"en","license":"2018 The Author(s)","note":"Bandiera_abtest: a\nCc_license_type: cc_by\nCg_type: Nature Research Journals\nnumber: 1\nPrimary_atype: Research\npublisher: Nature Publishing Group\nSubject_term: Computer science;Neurodegenerative diseases\nSubject_term_id: computer-science;neurodegenerative-diseases\nPMCID: PMC6189176\nPMID: 30323170","page":"4273","source":"www.nature.com","title":"Uncovering the heterogeneity and temporal complexity of neurodegenerative diseases with Subtype and Stage Inference","volume":"9","author":[{"family":"Young","given":"Alexandra L."},{"family":"Marinescu","given":"Razvan V."},{"family":"Oxtoby","given":"Neil P."},{"family":"Bocchetta","given":"Martina"},{"family":"Yong","given":"Keir"},{"family":"Firth","given":"Nicholas C."},{"family":"Cash","given":"David M."},{"family":"Thomas","given":"David L."},{"family":"Dick","given":"Katrina M."},{"family":"Cardoso","given":"Jorge"},{"family":"Swieten","given":"John","non-dropping-particle":"van"},{"family":"Borroni","given":"Barbara"},{"family":"Galimberti","given":"Daniela"},{"family":"Masellis","given":"Mario"},{"family":"Tartaglia","given":"Maria Carmela"},{"family":"Rowe","given":"James B."},{"family":"Graff","given":"Caroline"},{"family":"Tagliavini","given":"Fabrizio"},{"family":"Frisoni","given":"Giovanni B."},{"family":"Laforce","given":"Robert"},{"family":"Finger","given":"Elizabeth"},{"family":"Mendonça","given":"Alexandre","non-dropping-particle":"de"},{"family":"Sorbi","given":"Sandro"},{"family":"Warren","given":"Jason D."},{"family":"Crutch","given":"Sebastian"},{"family":"Fox","given":"Nick C."},{"family":"Ourselin","given":"Sebastien"},{"family":"Schott","given":"Jonathan M."},{"family":"Rohrer","given":"Jonathan D."},{"family":"Alexander","given":"Daniel C."}],"issued":{"date-parts":[["2018",10,15]]},"citation-key":"youngUncoveringHeterogeneityTemporal2018"}},{"id":653,"uris":["http://zotero.org/users/5817/items/DL8GNYJF"],"itemData":{"id":653,"type":"article-journal","abstract":"Alzheimer’s disease (AD) is a neurodegenerative disorder which spans several years from preclinical manifestations to dementia. In recent years, interest in the application of machine learning (ML) algorithms to personalized medicine has grown considerably, and a major challenge that such models face is the transferability from the research settings to clinical practice. The objective of this work was to demonstrate the transferability of the Subtype and Stage Inference (SuStaIn) model from well-characterized research data set, employed as training set, to independent less-structured and heterogeneous test sets representative of the clinical setting. The training set was composed of MRI data of 1043 subjects from the Alzheimer’s disease Neuroimaging Initiative (ADNI), and the test set was composed of data from 767 subjects from OASIS, Pharma-Cog, and ViTA clinical datasets. Both sets included subjects covering the entire spectrum of AD, and for both sets volumes of relevant brain regions were derived from T1-3D MRI scans processed with Freesurfer v5.3 cross-sectional stream. In order to assess the predictive value of the model, subpopulations of subjects with stable mild cognitive impairment (MCI) and MCIs that progressed to AD dementia (pMCI) were identified in both sets. SuStaIn identified three disease subtypes, of which the most prevalent corresponded to the typical atrophy pattern of AD. The other SuStaIn subtypes exhibited similarities with the previously defined hippocampal sparing and limbic predominant atrophy patterns of AD. Subject subtyping proved to be consistent in time for all cohorts and the staging provided by the model was correlated with cognitive performance. Classification of subjects on the basis of a combination of SuStaIn subtype and stage, mini mental state examination and amyloid-β1-42 cerebrospinal fluid concentration was proven to predict conversion from MCI to AD dementia on par with other novel statistical algorithms, with ROC curves that were not statistically different for the training and test sets and with area under curve respectively equal to 0.77 and 0.76. This study proves the transferability of a SuStaIn model for AD from research data to less-structured clinical cohorts, and indicates transferability to the clinical setting.","container-title":"Frontiers in Big Data","ISSN":"2624-909X","source":"Frontiers","title":"Inter-Cohort Validation of SuStaIn Model for Alzheimer’s Disease","URL":"https://www.frontiersin.org/article/10.3389/fdata.2021.661110","volume":"4","author":[{"family":"Archetti","given":"Damiano"},{"family":"Young","given":"Alexandra L."},{"family":"Oxtoby","given":"Neil P."},{"family":"Ferreira","given":"Daniel"},{"family":"Mårtensson","given":"Gustav"},{"family":"Westman","given":"Eric"},{"family":"Alexander","given":"Daniel C."},{"family":"Frisoni","given":"Giovanni B."},{"family":"Redolfi","given":"Alberto"},{"family":"","given":"for Alzheimer’s Disease Neuroimaging Initiative and EuroPOND Consortium"}],"accessed":{"date-parts":[["2022",2,24]]},"issued":{"date-parts":[["2021"]]},"citation-key":"archettiInterCohortValidationSuStaIn2021"}}],"schema":"https://github.com/citation-style-language/schema/raw/master/csl-citation.json"} </w:instrText>
      </w:r>
      <w:r w:rsidR="008F4BC6" w:rsidRPr="00AD28AD">
        <w:fldChar w:fldCharType="separate"/>
      </w:r>
      <w:r w:rsidR="008F4BC6" w:rsidRPr="00AD28AD">
        <w:rPr>
          <w:rFonts w:cs="Arial"/>
          <w:szCs w:val="24"/>
          <w:vertAlign w:val="superscript"/>
        </w:rPr>
        <w:t>37,38</w:t>
      </w:r>
      <w:r w:rsidR="008F4BC6" w:rsidRPr="00AD28AD">
        <w:fldChar w:fldCharType="end"/>
      </w:r>
      <w:r w:rsidR="00427A9F" w:rsidRPr="00AD28AD">
        <w:t>.</w:t>
      </w:r>
      <w:r w:rsidR="00072B91" w:rsidRPr="00AD28AD">
        <w:t xml:space="preserve"> </w:t>
      </w:r>
      <w:r w:rsidR="00AC1B8C" w:rsidRPr="00AD28AD">
        <w:t>If multi-task learning in step 2 yield suboptimal results</w:t>
      </w:r>
      <w:r w:rsidR="007D36D2" w:rsidRPr="00AD28AD">
        <w:t>,</w:t>
      </w:r>
      <w:r w:rsidR="005D0104" w:rsidRPr="00AD28AD">
        <w:t xml:space="preserve"> </w:t>
      </w:r>
      <w:r w:rsidR="007D36D2" w:rsidRPr="00AD28AD">
        <w:t xml:space="preserve">We will perform </w:t>
      </w:r>
      <w:r w:rsidR="004A6F2D">
        <w:t xml:space="preserve">the </w:t>
      </w:r>
      <w:r w:rsidR="007D36D2" w:rsidRPr="00AD28AD">
        <w:t>brain-wise association study (BWAS) to identify the effect of individual cardiometabolic factor for each of the brain region</w:t>
      </w:r>
      <w:r w:rsidR="00D95DC1" w:rsidRPr="00AD28AD">
        <w:t>, followed</w:t>
      </w:r>
      <w:r w:rsidR="009545B2" w:rsidRPr="00AD28AD">
        <w:t xml:space="preserve"> with the analysis</w:t>
      </w:r>
      <w:r w:rsidR="00A71D34" w:rsidRPr="00AD28AD">
        <w:t xml:space="preserve"> </w:t>
      </w:r>
      <w:r w:rsidR="00C51BFE" w:rsidRPr="00AD28AD">
        <w:t>using</w:t>
      </w:r>
      <w:r w:rsidR="00C770BF" w:rsidRPr="00AD28AD">
        <w:t xml:space="preserve"> normalized</w:t>
      </w:r>
      <w:r w:rsidR="00A71D34" w:rsidRPr="00AD28AD">
        <w:t xml:space="preserve"> cardiometabolic index (CMI)</w:t>
      </w:r>
      <w:r w:rsidR="00C770BF" w:rsidRPr="00AD28AD">
        <w:t xml:space="preserve">, calculated as </w:t>
      </w:r>
      <w:r w:rsidR="006D4ECF" w:rsidRPr="00AD28AD">
        <w:t>the mean of the z</w:t>
      </w:r>
      <w:r w:rsidR="00D338BB" w:rsidRPr="00AD28AD">
        <w:t>-</w:t>
      </w:r>
      <w:r w:rsidR="006D4ECF" w:rsidRPr="00AD28AD">
        <w:t xml:space="preserve">score </w:t>
      </w:r>
      <w:r w:rsidR="00B63D53" w:rsidRPr="00AD28AD">
        <w:t>across all the cardiometabolic factors</w:t>
      </w:r>
      <w:r w:rsidR="006D4ECF" w:rsidRPr="00AD28AD">
        <w:t>,</w:t>
      </w:r>
      <w:r w:rsidR="00C770BF" w:rsidRPr="00AD28AD">
        <w:t xml:space="preserve"> </w:t>
      </w:r>
      <w:r w:rsidR="006D4ECF" w:rsidRPr="00AD28AD">
        <w:t>which is a modified version of the original CM</w:t>
      </w:r>
      <w:r w:rsidR="00AA06A1" w:rsidRPr="00AD28AD">
        <w:t xml:space="preserve"> </w:t>
      </w:r>
      <w:r w:rsidR="0045270C" w:rsidRPr="00AD28AD">
        <w:fldChar w:fldCharType="begin"/>
      </w:r>
      <w:r w:rsidR="005F6773" w:rsidRPr="00AD28AD">
        <w:instrText xml:space="preserve"> ADDIN ZOTERO_ITEM CSL_CITATION {"citationID":"kgXFKrZo","properties":{"formattedCitation":"\\super 39\\nosupersub{}","plainCitation":"39","noteIndex":0},"citationItems":[{"id":3678,"uris":["http://zotero.org/users/5817/items/GE7Y3GYE"],"itemData":{"id":3678,"type":"article-journal","abstract":"Objective: We developed a measure of allostatic load from electronic medical records (EMRs), which we named “Index of Cardiometabolic Health” (ICMH).Methods: Data were collected from participants’ EMRs and a written survey in 2005. We computed allostatic load scores using the ICMH score and two previously described approaches.Results: We included 1865 employed adults who were 25–59 years old. Although the magnitude of the association was small, all methods of were predictive of SF-12 physical component subscales (all p &lt; 0.001).Conclusion: We found that the ICMH had similar relationships with health-related quality of life as previously reported in the literature.","container-title":"Biomarkers","DOI":"10.1080/1354750X.2016.1201535","ISSN":"1354-750X","issue":"5","note":"publisher: Taylor &amp; Francis\n_eprint: https://doi.org/10.1080/1354750X.2016.1201535\nPMID: 27310889\nPMCID: PMC5676305","page":"394-402","source":"Taylor and Francis+NEJM","title":"Index of cardiometabolic health: a new method of measuring allostatic load using electronic health records","title-short":"Index of cardiometabolic health","volume":"22","author":[{"family":"Nobel","given":"Lisa"},{"family":"Roblin","given":"Douglas W."},{"family":"Becker","given":"Edmund R."},{"family":"Druss","given":"Benjamin G."},{"family":"Joski","given":"Peter I."},{"family":"Allison","given":"Jeroan J."}],"issued":{"date-parts":[["2017",7,4]]},"citation-key":"nobelIndexCardiometabolicHealth2017"}}],"schema":"https://github.com/citation-style-language/schema/raw/master/csl-citation.json"} </w:instrText>
      </w:r>
      <w:r w:rsidR="0045270C" w:rsidRPr="00AD28AD">
        <w:fldChar w:fldCharType="separate"/>
      </w:r>
      <w:r w:rsidR="00AA0C1F" w:rsidRPr="00AD28AD">
        <w:rPr>
          <w:rFonts w:cs="Arial"/>
          <w:szCs w:val="24"/>
          <w:vertAlign w:val="superscript"/>
        </w:rPr>
        <w:t>39</w:t>
      </w:r>
      <w:r w:rsidR="0045270C" w:rsidRPr="00AD28AD">
        <w:fldChar w:fldCharType="end"/>
      </w:r>
      <w:r w:rsidR="00583F61" w:rsidRPr="00AD28AD">
        <w:t>.</w:t>
      </w:r>
    </w:p>
    <w:p w14:paraId="186C095F" w14:textId="20BE7543" w:rsidR="001210C9" w:rsidRPr="00AD28AD" w:rsidRDefault="004A786E" w:rsidP="004F345B">
      <w:pPr>
        <w:pStyle w:val="Heading3"/>
      </w:pPr>
      <w:r w:rsidRPr="00AD28AD">
        <w:t xml:space="preserve">Aim </w:t>
      </w:r>
      <w:r w:rsidR="00FF7657" w:rsidRPr="00AD28AD">
        <w:t>2</w:t>
      </w:r>
      <w:r w:rsidR="00E67D4B" w:rsidRPr="00AD28AD">
        <w:t>:</w:t>
      </w:r>
      <w:r w:rsidRPr="00AD28AD">
        <w:t xml:space="preserve"> </w:t>
      </w:r>
      <w:bookmarkStart w:id="16" w:name="_Hlk121150058"/>
      <w:r w:rsidRPr="00AD28AD">
        <w:t>derive the</w:t>
      </w:r>
      <w:r w:rsidR="00630CE8" w:rsidRPr="00AD28AD">
        <w:t xml:space="preserve"> joint </w:t>
      </w:r>
      <w:proofErr w:type="spellStart"/>
      <w:r w:rsidRPr="00AD28AD">
        <w:t>radiogenomic</w:t>
      </w:r>
      <w:proofErr w:type="spellEnd"/>
      <w:r w:rsidRPr="00AD28AD">
        <w:t xml:space="preserve"> </w:t>
      </w:r>
      <w:r w:rsidR="007052A8" w:rsidRPr="00AD28AD">
        <w:t xml:space="preserve">and cardiometabolic </w:t>
      </w:r>
      <w:r w:rsidR="0040282C" w:rsidRPr="00AD28AD">
        <w:t>patterns</w:t>
      </w:r>
      <w:r w:rsidR="007052A8" w:rsidRPr="00AD28AD">
        <w:t xml:space="preserve"> </w:t>
      </w:r>
      <w:r w:rsidRPr="00AD28AD">
        <w:t xml:space="preserve">associated with </w:t>
      </w:r>
      <w:r w:rsidR="00CA2C77" w:rsidRPr="00AD28AD">
        <w:t>AD</w:t>
      </w:r>
      <w:r w:rsidR="00D31229" w:rsidRPr="00AD28AD">
        <w:t xml:space="preserve"> </w:t>
      </w:r>
      <w:r w:rsidR="008B6D18" w:rsidRPr="00AD28AD">
        <w:t>etiology</w:t>
      </w:r>
      <w:bookmarkEnd w:id="16"/>
    </w:p>
    <w:p w14:paraId="3FEF3486" w14:textId="30C17E03" w:rsidR="004A786E" w:rsidRPr="00AD28AD" w:rsidRDefault="004A786E" w:rsidP="004F345B">
      <w:pPr>
        <w:pStyle w:val="Heading4"/>
      </w:pPr>
      <w:r w:rsidRPr="00AD28AD">
        <w:lastRenderedPageBreak/>
        <w:t xml:space="preserve">Introduction, background, and rationale: </w:t>
      </w:r>
    </w:p>
    <w:p w14:paraId="20EAA197" w14:textId="691230FE" w:rsidR="0082546A" w:rsidRPr="00AD28AD" w:rsidRDefault="007B7E20" w:rsidP="004F345B">
      <w:pPr>
        <w:spacing w:line="240" w:lineRule="auto"/>
        <w:ind w:firstLine="0"/>
      </w:pPr>
      <w:r w:rsidRPr="00AD28AD">
        <w:t xml:space="preserve">Genomic risk factors </w:t>
      </w:r>
      <w:r w:rsidR="00A86720" w:rsidRPr="00AD28AD">
        <w:t xml:space="preserve">are </w:t>
      </w:r>
      <w:r w:rsidR="00D92549">
        <w:t>essential</w:t>
      </w:r>
      <w:r w:rsidR="00A86720" w:rsidRPr="00AD28AD">
        <w:t xml:space="preserve"> for both </w:t>
      </w:r>
      <w:r w:rsidR="00202769" w:rsidRPr="00AD28AD">
        <w:t>AD and cardiometabolic disorder</w:t>
      </w:r>
      <w:r w:rsidR="00FE7860">
        <w:t>s</w:t>
      </w:r>
      <w:r w:rsidR="00A86720" w:rsidRPr="00AD28AD">
        <w:t xml:space="preserve">. </w:t>
      </w:r>
      <w:r w:rsidR="00F23B45" w:rsidRPr="00AD28AD">
        <w:rPr>
          <w:rFonts w:cs="Arial"/>
        </w:rPr>
        <w:t xml:space="preserve">However, both genomic and neuroimage data are </w:t>
      </w:r>
      <w:r w:rsidR="00F23B45" w:rsidRPr="00AD28AD">
        <w:t>high-dimensional biomedical data with distinctive data characteristics</w:t>
      </w:r>
      <w:r w:rsidR="00F23B45" w:rsidRPr="00AD28AD">
        <w:rPr>
          <w:rFonts w:cs="Arial"/>
        </w:rPr>
        <w:t>, making it challenging to analyze at the whole-genome and whole-brain level</w:t>
      </w:r>
      <w:r w:rsidR="00FE7860">
        <w:rPr>
          <w:rFonts w:cs="Arial"/>
        </w:rPr>
        <w:t>s</w:t>
      </w:r>
      <w:r w:rsidR="00F23B45" w:rsidRPr="00AD28AD">
        <w:rPr>
          <w:rFonts w:cs="Arial"/>
        </w:rPr>
        <w:t xml:space="preserve">. </w:t>
      </w:r>
      <w:r w:rsidR="00A40773" w:rsidRPr="00AD28AD">
        <w:t>Previous GWAS studies</w:t>
      </w:r>
      <w:r w:rsidR="00202769" w:rsidRPr="00AD28AD">
        <w:t xml:space="preserve"> </w:t>
      </w:r>
      <w:r w:rsidR="002B6923" w:rsidRPr="00AD28AD">
        <w:t xml:space="preserve">have </w:t>
      </w:r>
      <w:r w:rsidR="00CB7F89" w:rsidRPr="00AD28AD">
        <w:t xml:space="preserve">revealed </w:t>
      </w:r>
      <w:r w:rsidR="000B7054" w:rsidRPr="00AD28AD">
        <w:t xml:space="preserve">shared </w:t>
      </w:r>
      <w:r w:rsidR="00421266" w:rsidRPr="00AD28AD">
        <w:t xml:space="preserve">common </w:t>
      </w:r>
      <w:r w:rsidR="000D0904" w:rsidRPr="00AD28AD">
        <w:t>g</w:t>
      </w:r>
      <w:r w:rsidR="00A05024" w:rsidRPr="00AD28AD">
        <w:t>enomic factor</w:t>
      </w:r>
      <w:r w:rsidR="00FE7860">
        <w:t>s</w:t>
      </w:r>
      <w:r w:rsidR="00861166" w:rsidRPr="00AD28AD">
        <w:t xml:space="preserve"> through single loci analysis</w:t>
      </w:r>
      <w:r w:rsidR="00156A5D" w:rsidRPr="00AD28AD">
        <w:fldChar w:fldCharType="begin"/>
      </w:r>
      <w:r w:rsidR="005F6773" w:rsidRPr="00AD28AD">
        <w:instrText xml:space="preserve"> ADDIN ZOTERO_ITEM CSL_CITATION {"citationID":"LLD0sc8e","properties":{"formattedCitation":"\\super 17,18\\nosupersub{}","plainCitation":"17,18","noteIndex":0},"citationItems":[{"id":6745,"uris":["http://zotero.org/users/5817/items/RZII93A6"],"itemData":{"id":6745,"type":"article-journal","abstract":"Cardiovascular (CV)- and lifestyle-associated risk factors (RFs) are increasingly recognized as important for Alzheimer’s disease (AD) pathogenesis. Beyond the ε4 allele of apolipoprotein E (APOE), comparatively little is known about whether CV-associated genes also increase risk for AD. Using large genome-wide association studies and validated tools to quantify genetic overlap, we systematically identified single nucleotide polymorphisms (SNPs) jointly associated with AD and one or more CV-associated RFs, namely body mass index (BMI), type 2 diabetes (T2D), coronary artery disease (CAD), waist hip ratio (WHR), total cholesterol (TC), triglycerides (TG), low-density (LDL) and high-density lipoprotein (HDL). In fold enrichment plots, we observed robust genetic enrichment in AD as a function of plasma lipids (TG, TC, LDL, and HDL); we found minimal AD genetic enrichment conditional on BMI, T2D, CAD, and WHR. Beyond APOE, at conjunction FDR &lt; 0.05 we identified 90 SNPs on 19 different chromosomes that were jointly associated with AD and CV-associated outcomes. In meta-analyses across three independent cohorts, we found four novel loci within MBLAC1 (chromosome 7, meta-p = 1.44 × 10−9), MINK1 (chromosome 17, meta-p = 1.98 × 10−7) and two chromosome 11 SNPs within the MTCH2/SPI1 region (closest gene = DDB2, meta-p = 7.01 × 10−7 and closest gene = MYBPC3, meta-p = 5.62 × 10−8). In a large ‘AD-by-proxy’ cohort from the UK Biobank, we replicated three of the four novel AD/CV pleiotropic SNPs, namely variants within MINK1, MBLAC1, and DDB2. Expression of MBLAC1, SPI1, MINK1 and DDB2 was differentially altered within postmortem AD brains. Beyond APOE, we show that the polygenic component of AD is enriched for lipid-associated RFs. We pinpoint a subset of cardiovascular-associated genes that strongly increase the risk for AD. Our collective findings support a disease model in which cardiovascular biology is integral to the development of clinical AD in a subset of individuals.","container-title":"Acta Neuropathologica","DOI":"10.1007/s00401-018-1928-6","ISSN":"1432-0533","issue":"2","journalAbbreviation":"Acta Neuropathol","language":"en","note":"PMCID: PMC6358498\nPMID: 30413934","page":"209-226","source":"Springer Link","title":"Dissecting the genetic relationship between cardiovascular risk factors and Alzheimer’s disease","volume":"137","author":[{"family":"Broce","given":"Iris J."},{"family":"Tan","given":"Chin Hong"},{"family":"Fan","given":"Chun Chieh"},{"family":"Jansen","given":"Iris"},{"family":"Savage","given":"Jeanne E."},{"family":"Witoelar","given":"Aree"},{"family":"Wen","given":"Natalie"},{"family":"Hess","given":"Christopher P."},{"family":"Dillon","given":"William P."},{"family":"Glastonbury","given":"Christine M."},{"family":"Glymour","given":"Maria"},{"family":"Yokoyama","given":"Jennifer S."},{"family":"Elahi","given":"Fanny M."},{"family":"Rabinovici","given":"Gil D."},{"family":"Miller","given":"Bruce L."},{"family":"Mormino","given":"Elizabeth C."},{"family":"Sperling","given":"Reisa A."},{"family":"Bennett","given":"David A."},{"family":"McEvoy","given":"Linda K."},{"family":"Brewer","given":"James B."},{"family":"Feldman","given":"Howard H."},{"family":"Hyman","given":"Bradley T."},{"family":"Pericak-Vance","given":"Margaret"},{"family":"Haines","given":"Jonathan L."},{"family":"Farrer","given":"Lindsay A."},{"family":"Mayeux","given":"Richard"},{"family":"Schellenberg","given":"Gerard D."},{"family":"Yaffe","given":"Kristine"},{"family":"Sugrue","given":"Leo P."},{"family":"Dale","given":"Anders M."},{"family":"Posthuma","given":"Danielle"},{"family":"Andreassen","given":"Ole A."},{"family":"Karch","given":"Celeste M."},{"family":"Desikan","given":"Rahul S."}],"issued":{"date-parts":[["2019",2,1]]},"citation-key":"broceDissectingGeneticRelationship2019"},"label":"page"},{"id":6743,"uris":["http://zotero.org/users/5817/items/CZ5AXCAV"],"itemData":{"id":6743,"type":"article-journal","abstract":"Identification of genetic risk factors that are shared between Alzheimer’s disease (AD) and other traits, i.e., pleiotropy, can help improve our understanding of the etiology of AD and potentially detect new therapeutic targets. Previous epidemiological correlations observed between cardiometabolic traits and AD led us to assess the pleiotropy between these traits.","container-title":"Alzheimer's Research &amp; Therapy","DOI":"10.1186/s13195-021-00773-z","ISSN":"1758-9193","issue":"1","journalAbbreviation":"Alzheimer's Research &amp; Therapy","note":"PMCID: PMC7860582\nPMID: 33541420","page":"34","source":"BioMed Central","title":"Multi-trait association studies discover pleiotropic loci between Alzheimer’s disease and cardiometabolic traits","volume":"13","author":[{"family":"Bone","given":"William P."},{"family":"Siewert","given":"Katherine M."},{"family":"Jha","given":"Anupama"},{"family":"Klarin","given":"Derek"},{"family":"Damrauer","given":"Scott M."},{"family":"Ballas","given":"Zuhair K."},{"family":"Bhushan","given":"Sujata"},{"family":"Boyko","given":"Edward J."},{"family":"Cohen","given":"David M."},{"family":"Concato","given":"John"},{"family":"Constans","given":"Joseph I."},{"family":"Dellitalia","given":"Louis J."},{"family":"Fayad","given":"Joseph M."},{"family":"Fernando","given":"Ronald S."},{"family":"Florez","given":"Hermes J."},{"family":"Gaddy","given":"Melinda A."},{"family":"Gappy","given":"Saib S."},{"family":"Gibson","given":"Gretchen"},{"family":"Godschalk","given":"Michael"},{"family":"Greco","given":"Jennifer A."},{"family":"Gupta","given":"Samir"},{"family":"Gutierrez","given":"Salvador"},{"family":"Hammer","given":"Kimberly D."},{"family":"Hamner","given":"Mark B."},{"family":"Harley","given":"John B."},{"family":"Hung","given":"Adriana M."},{"family":"Huq","given":"Mostaqul"},{"family":"Hurley","given":"Robin A."},{"family":"Iruvanti","given":"Pran R."},{"family":"Ivins","given":"Douglas J."},{"family":"Jacono","given":"Frank J."},{"family":"Jhala","given":"Darshana N."},{"family":"Kaminsky","given":"Laurence S."},{"family":"Kinlay","given":"Scott"},{"family":"Klein","given":"Jon B."},{"family":"Liangpunsakul","given":"Suthat"},{"family":"Lichy","given":"Jack H."},{"family":"Mastorides","given":"Stephen M."},{"family":"Mathew","given":"Roy O."},{"family":"Mattocks","given":"Kristin M."},{"family":"McArdle","given":"Rachel"},{"family":"Meyer","given":"Paul N."},{"family":"Meyer","given":"Laurence J."},{"family":"Moorman","given":"Jonathan P."},{"family":"Morgan","given":"Timothy R."},{"family":"Murdoch","given":"Maureen"},{"family":"Nguyen","given":"Xuan-Mai T."},{"family":"Okusaga","given":"Olaoluwa O."},{"family":"Oursler","given":"Kris-Ann K."},{"family":"Ratcliffe","given":"Nora R."},{"family":"Rauchman","given":"Michael I."},{"family":"Robey","given":"R. Brooks"},{"family":"Ross","given":"George W."},{"family":"Servatius","given":"Richard J."},{"family":"Sharma","given":"Satish C."},{"family":"Sherman","given":"Scott E."},{"family":"Sonel","given":"Elif"},{"family":"Sriram","given":"Peruvemba"},{"family":"Stapley","given":"Todd"},{"family":"Striker","given":"Robert T."},{"family":"Tandon","given":"Neeraj"},{"family":"Villareal","given":"Gerardo"},{"family":"Wallbom","given":"Agnes S."},{"family":"Wells","given":"John M."},{"family":"Whittle","given":"Jeffrey C."},{"family":"Whooley","given":"Mary A."},{"family":"Xu","given":"Junzhe"},{"family":"Yeh","given":"Shing-Shing"},{"family":"Aslan","given":"Michaela"},{"family":"Brewer","given":"Jessica V."},{"family":"Brophy","given":"Mary T."},{"family":"Connor","given":"Todd"},{"family":"Argyres","given":"Dean P."},{"family":"Do","given":"Nhan V."},{"family":"Hauser","given":"Elizabeth R."},{"family":"Humphries","given":"Donald E."},{"family":"Selva","given":"Luis E."},{"family":"Shayan","given":"Shahpoor"},{"family":"Stephens","given":"Brady"},{"family":"Whitbourne","given":"Stacey B."},{"family":"Zhao","given":"Hongyu"},{"family":"Moser","given":"Jennifer"},{"family":"Beckham","given":"Jean C."},{"family":"Breeling","given":"Jim L."},{"family":"Romero","given":"J. P. Casas"},{"family":"Huang","given":"Grant D."},{"family":"Ramoni","given":"Rachel B."},{"family":"Muralidhar","given":"Sumitra"},{"family":"Aguayo","given":"Samuel M."},{"family":"Ahuja","given":"Sunil K."},{"family":"Pyarajan","given":"Saiju"},{"family":"Sun","given":"Yan V."},{"family":"Cho","given":"Kelly"},{"family":"Gaziano","given":"J. Michael"},{"family":"Wilson","given":"Peter W."},{"family":"O’Donnell","given":"Christopher J."},{"family":"Chang","given":"Kyong-Mi"},{"family":"Tsao","given":"Philip S."},{"family":"Assimes","given":"Themistocles L."},{"family":"Ritchie","given":"Marylyn D."},{"family":"Voight","given":"Benjamin F."},{"literal":"The VA Million Veteran Program"}],"issued":{"date-parts":[["2021",2,4]]},"citation-key":"boneMultitraitAssociationStudies2021"},"label":"page"}],"schema":"https://github.com/citation-style-language/schema/raw/master/csl-citation.json"} </w:instrText>
      </w:r>
      <w:r w:rsidR="00156A5D" w:rsidRPr="00AD28AD">
        <w:fldChar w:fldCharType="separate"/>
      </w:r>
      <w:r w:rsidR="00156A5D" w:rsidRPr="00AD28AD">
        <w:rPr>
          <w:rFonts w:cs="Arial"/>
          <w:szCs w:val="24"/>
          <w:vertAlign w:val="superscript"/>
        </w:rPr>
        <w:t>17,18</w:t>
      </w:r>
      <w:r w:rsidR="00156A5D" w:rsidRPr="00AD28AD">
        <w:fldChar w:fldCharType="end"/>
      </w:r>
      <w:r w:rsidR="00723DC9" w:rsidRPr="00AD28AD">
        <w:t xml:space="preserve">, </w:t>
      </w:r>
      <w:r w:rsidR="0028791A" w:rsidRPr="00AD28AD">
        <w:t>indicating potential</w:t>
      </w:r>
      <w:r w:rsidR="00A05024" w:rsidRPr="00AD28AD">
        <w:t xml:space="preserve"> </w:t>
      </w:r>
      <w:r w:rsidR="00191BC6" w:rsidRPr="00AD28AD">
        <w:t>shared</w:t>
      </w:r>
      <w:r w:rsidR="003F2556" w:rsidRPr="00AD28AD">
        <w:t xml:space="preserve"> disease</w:t>
      </w:r>
      <w:r w:rsidR="00A05024" w:rsidRPr="00AD28AD">
        <w:t xml:space="preserve"> etiology.</w:t>
      </w:r>
      <w:r w:rsidR="00914998" w:rsidRPr="00AD28AD">
        <w:t xml:space="preserve"> </w:t>
      </w:r>
      <w:r w:rsidR="004713B0" w:rsidRPr="00AD28AD">
        <w:t>De</w:t>
      </w:r>
      <w:r w:rsidR="00B903BC" w:rsidRPr="00AD28AD">
        <w:t xml:space="preserve">ep-learning-based </w:t>
      </w:r>
      <w:r w:rsidR="004713B0" w:rsidRPr="00AD28AD">
        <w:t>approaches</w:t>
      </w:r>
      <w:r w:rsidR="009538CD" w:rsidRPr="00AD28AD">
        <w:t xml:space="preserve"> </w:t>
      </w:r>
      <w:r w:rsidR="007920C2" w:rsidRPr="00AD28AD">
        <w:t>showed</w:t>
      </w:r>
      <w:r w:rsidR="00965FC2" w:rsidRPr="00AD28AD">
        <w:t xml:space="preserve"> the</w:t>
      </w:r>
      <w:r w:rsidR="007920C2" w:rsidRPr="00AD28AD">
        <w:t xml:space="preserve"> potential </w:t>
      </w:r>
      <w:r w:rsidR="00575A4E" w:rsidRPr="00AD28AD">
        <w:t xml:space="preserve">to </w:t>
      </w:r>
      <w:r w:rsidR="00147CCB" w:rsidRPr="00AD28AD">
        <w:t xml:space="preserve">learn </w:t>
      </w:r>
      <w:r w:rsidR="00965FC2" w:rsidRPr="00AD28AD">
        <w:t>the joint patterns</w:t>
      </w:r>
      <w:r w:rsidR="00B903BC" w:rsidRPr="00AD28AD">
        <w:t xml:space="preserve"> </w:t>
      </w:r>
      <w:r w:rsidR="004A2E33" w:rsidRPr="00AD28AD">
        <w:t xml:space="preserve">from both neuroimage and genomic data </w:t>
      </w:r>
      <w:r w:rsidR="00B903BC" w:rsidRPr="00AD28AD">
        <w:t xml:space="preserve">using </w:t>
      </w:r>
      <w:r w:rsidR="005F6773" w:rsidRPr="00AD28AD">
        <w:t>multi-modal</w:t>
      </w:r>
      <w:r w:rsidR="002B4B02" w:rsidRPr="00AD28AD">
        <w:t xml:space="preserve"> </w:t>
      </w:r>
      <w:r w:rsidR="008A349A" w:rsidRPr="00AD28AD">
        <w:t xml:space="preserve">representation learning </w:t>
      </w:r>
      <w:r w:rsidR="005F6773" w:rsidRPr="00AD28AD">
        <w:fldChar w:fldCharType="begin"/>
      </w:r>
      <w:r w:rsidR="00C1660C" w:rsidRPr="00AD28AD">
        <w:instrText xml:space="preserve"> ADDIN ZOTERO_ITEM CSL_CITATION {"citationID":"zTLXAJmJ","properties":{"formattedCitation":"\\super 40,41\\nosupersub{}","plainCitation":"40,41","noteIndex":0},"citationItems":[{"id":6784,"uris":["http://zotero.org/users/5817/items/CRB8VK3G"],"itemData":{"id":6784,"type":"paper-conference","abstract":"Recently, deep learning, a branch of machine learning and data mining, has gained widespread acceptance in many applications thanks to its unprecedented successes. In this regard, pioneering studies employed deep learning frameworks for imaging genetics in virtue of their own representation caliber. But, existing approaches suffer from some limitations: (i) exploiting a simple concatenation strategy for joint analysis, (ii) a lack of extension to biomedical applications, and (iii) insufficient and inappropriate interpretations in the viewpoint of both data science and bio-neuroscience. In this work, we propose a novel deep learning framework to tackle the aforementioned issues simultaneously. Our proposed framework learns to effectively represent the neuroimaging and the genetic data jointly, and achieves state-of-the-art performance in its use for Alzheimer’s disease and mild cognitive impairment identification. Further, unlike the existing methods in the literature, the framework allows learning the relation between imaging phenotypes and genotypes in a nonlinear way without any prior neuroscientific knowledge. To demonstrate the validity of our proposed framework, we conducted experiments on a publicly available dataset and analyzed the results from diverse perspectives. Based on our experimental results, we believe that the proposed framework has a great potential to give new insights and perspectives in deep learning-based imaging genetics studies.","container-title":"2021 IEEE International Conference on Data Mining (ICDM)","DOI":"10.1109/ICDM51629.2021.00139","event-title":"2021 IEEE International Conference on Data Mining (ICDM)","note":"ISSN: 2374-8486","page":"1162-1167","source":"IEEE Xplore","title":"ENGINE: Enhancing Neuroimaging and Genetic Information by Neural Embedding","title-short":"ENGINE","author":[{"family":"Ko","given":"Wonjun"},{"family":"Jung","given":"Wonsik"},{"family":"Jeon","given":"Eunjin"},{"family":"Mulyadi","given":"Ahmad Wisnu"},{"family":"Suk","given":"Heung-Il"}],"issued":{"date-parts":[["2021"]]},"citation-key":"koENGINEEnhancingNeuroimaging2021"}},{"id":6799,"uris":["http://zotero.org/users/5817/items/NRN3PGYI"],"itemData":{"id":6799,"type":"article-journal","abstract":"Imaging genetics, one of the foremost emerging topics in the medical imaging field, analyzes the inherent relations between neuroimaging and genetic data. As deep learning has gained widespread acceptance in many applications, pioneering studies employed deep learning frameworks for imaging genetics. However, existing approaches suffer from some limitations. First, they often adopt a simple strategy for joint learning of phenotypic and genotypic features. Second, their findings have not been extended to biomedical applications, e.g., degenerative brain disease diagnosis and cognitive score prediction. Finally, existing studies perform insufficient and inappropriate analyses from the perspective of data science and neuroscience. In this work, we propose a novel deep learning framework to simultaneously tackle the aforementioned issues. Our proposed framework learns to effectively represent the neuroimaging and the genetic data jointly, and achieves state-of-the-art performance when used for Alzheimer’s disease and mild cognitive impairment identification. Furthermore, unlike the existing methods, the framework enables learning the relation between imaging phenotypes and genotypes in a nonlinear way without any prior neuroscientific knowledge. To demonstrate the validity of our proposed framework, we conducted experiments on a publicly available dataset and analyzed the results from diverse perspectives. Based on our experimental results, we believe that the proposed framework has immense potential to provide new insights and perspectives in deep learning-based imaging genetics studies.","container-title":"IEEE Transactions on Medical Imaging","DOI":"10.1109/TMI.2022.3162870","ISSN":"1558-254X","issue":"9","note":"event-title: IEEE Transactions on Medical Imaging","page":"2348-2359","source":"IEEE Xplore","title":"A Deep Generative–Discriminative Learning for Multimodal Representation in Imaging Genetics","volume":"41","author":[{"family":"Ko","given":"Wonjun"},{"family":"Jung","given":"Wonsik"},{"family":"Jeon","given":"Eunjin"},{"family":"Suk","given":"Heung-Il"}],"issued":{"date-parts":[["2022",9]]},"citation-key":"koDeepGenerativeDiscriminative2022"}}],"schema":"https://github.com/citation-style-language/schema/raw/master/csl-citation.json"} </w:instrText>
      </w:r>
      <w:r w:rsidR="005F6773" w:rsidRPr="00AD28AD">
        <w:fldChar w:fldCharType="separate"/>
      </w:r>
      <w:r w:rsidR="00C1660C" w:rsidRPr="00AD28AD">
        <w:rPr>
          <w:rFonts w:cs="Arial"/>
          <w:szCs w:val="24"/>
          <w:vertAlign w:val="superscript"/>
        </w:rPr>
        <w:t>40,41</w:t>
      </w:r>
      <w:r w:rsidR="005F6773" w:rsidRPr="00AD28AD">
        <w:fldChar w:fldCharType="end"/>
      </w:r>
      <w:r w:rsidR="002B4B02" w:rsidRPr="00AD28AD">
        <w:t>.</w:t>
      </w:r>
      <w:r w:rsidR="00A05024" w:rsidRPr="00AD28AD">
        <w:t xml:space="preserve"> </w:t>
      </w:r>
      <w:r w:rsidR="00842A14" w:rsidRPr="00AD28AD">
        <w:t xml:space="preserve">Our recent study showed </w:t>
      </w:r>
      <w:r w:rsidR="0012244F" w:rsidRPr="00AD28AD">
        <w:t>that g</w:t>
      </w:r>
      <w:r w:rsidR="0069703D" w:rsidRPr="00AD28AD">
        <w:t xml:space="preserve">enomic and neuroimage </w:t>
      </w:r>
      <w:r w:rsidR="00773E27" w:rsidRPr="00AD28AD">
        <w:t>data</w:t>
      </w:r>
      <w:r w:rsidR="00F24AA3" w:rsidRPr="00AD28AD">
        <w:rPr>
          <w:rFonts w:cs="Arial"/>
        </w:rPr>
        <w:t xml:space="preserve"> provide complementary </w:t>
      </w:r>
      <w:r w:rsidR="0069703D" w:rsidRPr="00AD28AD">
        <w:t>genotype-phenotype</w:t>
      </w:r>
      <w:r w:rsidR="0069703D" w:rsidRPr="00AD28AD">
        <w:rPr>
          <w:rFonts w:cs="Arial"/>
        </w:rPr>
        <w:t xml:space="preserve"> </w:t>
      </w:r>
      <w:r w:rsidR="00F24AA3" w:rsidRPr="00AD28AD">
        <w:rPr>
          <w:rFonts w:cs="Arial"/>
        </w:rPr>
        <w:t xml:space="preserve">information on </w:t>
      </w:r>
      <w:r w:rsidR="00773E27" w:rsidRPr="00AD28AD">
        <w:rPr>
          <w:rFonts w:cs="Arial"/>
        </w:rPr>
        <w:t>disease etiology</w:t>
      </w:r>
      <w:r w:rsidR="00B52FDE" w:rsidRPr="00AD28AD">
        <w:rPr>
          <w:rFonts w:cs="Arial"/>
        </w:rPr>
        <w:t xml:space="preserve"> at different stage</w:t>
      </w:r>
      <w:r w:rsidR="00D1079E">
        <w:rPr>
          <w:rFonts w:cs="Arial"/>
        </w:rPr>
        <w:t>s</w:t>
      </w:r>
      <w:r w:rsidR="00FD393B" w:rsidRPr="00AD28AD">
        <w:fldChar w:fldCharType="begin"/>
      </w:r>
      <w:r w:rsidR="00C1660C" w:rsidRPr="00AD28AD">
        <w:instrText xml:space="preserve"> ADDIN ZOTERO_ITEM CSL_CITATION {"citationID":"s9UnnYUx","properties":{"formattedCitation":"\\super 19,42\\nosupersub{}","plainCitation":"19,42","noteIndex":0},"citationItems":[{"id":2927,"uris":["http://zotero.org/users/5817/items/Y5RR8FH6"],"itemData":{"id":2927,"type":"article-journal","abstract":"Background: The increasing availability of databases containing both magnetic resonance imaging (MRI) and genetic data allows researchers to utilize multimodal data to better understand the characteristics of dementia of Alzheimer’s type (DAT). Objec","container-title":"Journal of Alzheimer's Disease","DOI":"10.3233/JAD-220021","ISSN":"1387-2877","issue":"3","language":"en","license":"Creative Commons Attribution-NonCommercial-ShareAlike 4.0 International License (CC-BY-NC-SA)","note":"publisher: IOS Press\nPMCID: PMC9195128\nPMID: 35466939","page":"1345-1365","source":"content.iospress.com","title":"Machine Learning Based Multimodal Neuroimaging Genomics Dementia Score for Predicting Future Conversion to Alzheimer’s Disease","volume":"87","author":[{"family":"Mirabnahrazam","given":"Ghazal"},{"family":"Ma","given":"Da"},{"family":"Lee","given":"Sieun"},{"family":"Popuri","given":"Karteek"},{"family":"Lee","given":"Hyunwoo"},{"family":"Cao","given":"Jiguo"},{"family":"Wang","given":"Lei"},{"family":"Galvin","given":"James E."},{"family":"Beg","given":"Mirza Faisal"},{"family":"Initiative","given":"the Alzheimer’s Disease Neuroimaging"}],"issued":{"date-parts":[["2022",1,1]]},"citation-key":"mirabnahrazamMachineLearningBased2022"}},{"id":6624,"uris":["http://zotero.org/users/5817/items/ZSJCDCDL"],"itemData":{"id":6624,"type":"article-journal","abstract":"Dementia of Alzheimer's Type (DAT) is a complex disorder influenced by numerous factors, and it is difficult to predict individual progression trajectory from normal or mildly impaired cognition to DAT. An in-depth examination of multiple modalities of data may yield an accurate estimate of time-to-conversion to DAT for preclinical subjects at various stages of disease development. We used a deep-learning model designed for survival analyses to predict subjects’ time-to-conversion to DAT using the baseline data of 401 subjects with 63 features from MRI, genetic, and CDC (Cognitive tests, Demographic, and CSF) data in the Alzheimer's Disease Neuroimaging Initiative (ADNI) database. Our study demonstrated that CDC data outperform genetic or MRI data in predicting DAT time-to-conversion for subjects with Mild Cognitive Impairment (MCI). On the other hand, genetic data provided the most predictive power for subjects with Normal Cognition (NC) at the time of the visit. Furthermore, combining MRI and genetic features improved the time-to-event prediction over using either modality alone. Finally, adding CDC to any combination of features only worked as well as using only the CDC features.","container-title":"Neurobiology of Aging","DOI":"10.1016/j.neurobiolaging.2022.10.005","ISSN":"0197-4580","journalAbbreviation":"Neurobiology of Aging","language":"en","page":"139-156","source":"ScienceDirect","title":"Predicting time-to-conversion for dementia of Alzheimer's type using multi-modal deep survival analysis","volume":"121","author":[{"family":"Mirabnahrazam","given":"Ghazal"},{"family":"Ma","given":"Da"},{"family":"Beaulac","given":"Cédric"},{"family":"Lee","given":"Sieun"},{"family":"Popuri","given":"Karteek"},{"family":"Lee","given":"Hyunwoo"},{"family":"Cao","given":"Jiguo"},{"family":"Galvin","given":"James E"},{"family":"Wang","given":"Lei"},{"family":"Beg","given":"Mirza Faisal"}],"issued":{"date-parts":[["2023",1,1]]},"citation-key":"mirabnahrazamPredictingTimetoconversionDementia2023"}}],"schema":"https://github.com/citation-style-language/schema/raw/master/csl-citation.json"} </w:instrText>
      </w:r>
      <w:r w:rsidR="00FD393B" w:rsidRPr="00AD28AD">
        <w:fldChar w:fldCharType="separate"/>
      </w:r>
      <w:r w:rsidR="00C1660C" w:rsidRPr="00AD28AD">
        <w:rPr>
          <w:rFonts w:cs="Arial"/>
          <w:szCs w:val="24"/>
          <w:vertAlign w:val="superscript"/>
        </w:rPr>
        <w:t>19,42</w:t>
      </w:r>
      <w:r w:rsidR="00FD393B" w:rsidRPr="00AD28AD">
        <w:fldChar w:fldCharType="end"/>
      </w:r>
      <w:r w:rsidR="00174E79" w:rsidRPr="00AD28AD">
        <w:rPr>
          <w:rFonts w:cs="Arial"/>
        </w:rPr>
        <w:t>.</w:t>
      </w:r>
      <w:r w:rsidR="00B56E9A" w:rsidRPr="00AD28AD">
        <w:rPr>
          <w:rFonts w:cs="Arial"/>
        </w:rPr>
        <w:t xml:space="preserve"> </w:t>
      </w:r>
      <w:r w:rsidR="00501223" w:rsidRPr="00AD28AD">
        <w:t xml:space="preserve">The </w:t>
      </w:r>
      <w:r w:rsidR="00AA5E63" w:rsidRPr="00AD28AD">
        <w:rPr>
          <w:i/>
          <w:iCs/>
          <w:u w:val="single"/>
        </w:rPr>
        <w:t xml:space="preserve">objective of this </w:t>
      </w:r>
      <w:r w:rsidR="004A49BE">
        <w:rPr>
          <w:i/>
          <w:iCs/>
          <w:u w:val="single"/>
        </w:rPr>
        <w:t>a</w:t>
      </w:r>
      <w:r w:rsidR="00AA5E63" w:rsidRPr="00AD28AD">
        <w:rPr>
          <w:i/>
          <w:iCs/>
          <w:u w:val="single"/>
        </w:rPr>
        <w:t>im</w:t>
      </w:r>
      <w:r w:rsidR="00AA5E63" w:rsidRPr="00AD28AD">
        <w:t xml:space="preserve"> is to </w:t>
      </w:r>
      <w:r w:rsidR="00024D6D" w:rsidRPr="00AD28AD">
        <w:t>d</w:t>
      </w:r>
      <w:r w:rsidR="00516C79" w:rsidRPr="00AD28AD">
        <w:t xml:space="preserve">erive the joint </w:t>
      </w:r>
      <w:proofErr w:type="spellStart"/>
      <w:r w:rsidR="00516C79" w:rsidRPr="00AD28AD">
        <w:t>radiogenomic</w:t>
      </w:r>
      <w:proofErr w:type="spellEnd"/>
      <w:r w:rsidR="00516C79" w:rsidRPr="00AD28AD">
        <w:t xml:space="preserve"> and cardiometabolic patterns associated with Alzheimer</w:t>
      </w:r>
      <w:r w:rsidR="007F1EBC">
        <w:t>'</w:t>
      </w:r>
      <w:r w:rsidR="00516C79" w:rsidRPr="00AD28AD">
        <w:t>s Dementia etiology</w:t>
      </w:r>
      <w:r w:rsidR="00024D6D" w:rsidRPr="00AD28AD">
        <w:t>.</w:t>
      </w:r>
      <w:r w:rsidR="000B3ACA" w:rsidRPr="00AD28AD">
        <w:t xml:space="preserve"> To </w:t>
      </w:r>
      <w:r w:rsidR="00C44520" w:rsidRPr="00AD28AD">
        <w:t>achieve this</w:t>
      </w:r>
      <w:r w:rsidR="000B3ACA" w:rsidRPr="00AD28AD">
        <w:t xml:space="preserve"> objective, </w:t>
      </w:r>
      <w:r w:rsidR="00C47379" w:rsidRPr="00AD28AD">
        <w:t>we</w:t>
      </w:r>
      <w:r w:rsidR="005E6024" w:rsidRPr="00AD28AD">
        <w:t xml:space="preserve"> will test </w:t>
      </w:r>
      <w:r w:rsidR="007D6281" w:rsidRPr="00AD28AD">
        <w:t xml:space="preserve">the </w:t>
      </w:r>
      <w:r w:rsidR="007D6281" w:rsidRPr="00AD28AD">
        <w:rPr>
          <w:i/>
          <w:iCs/>
          <w:u w:val="single"/>
        </w:rPr>
        <w:t>working hypothesis</w:t>
      </w:r>
      <w:r w:rsidR="007D6281" w:rsidRPr="00AD28AD">
        <w:t xml:space="preserve"> that </w:t>
      </w:r>
      <w:r w:rsidR="00D370D0" w:rsidRPr="00AD28AD">
        <w:t>t</w:t>
      </w:r>
      <w:r w:rsidR="00B15A20" w:rsidRPr="00AD28AD">
        <w:t xml:space="preserve">he risk of AD is characterized by </w:t>
      </w:r>
      <w:r w:rsidR="00C22C38">
        <w:t>mutual</w:t>
      </w:r>
      <w:r w:rsidR="00B15A20" w:rsidRPr="00AD28AD">
        <w:t xml:space="preserve"> genotype-phenotype interactions, in which phenotypes are manifested from both brain pathophysiological patterns and metabolic factors.</w:t>
      </w:r>
      <w:r w:rsidR="00662022" w:rsidRPr="00AD28AD">
        <w:t xml:space="preserve"> </w:t>
      </w:r>
      <w:r w:rsidR="005E1BD3" w:rsidRPr="00AD28AD">
        <w:t xml:space="preserve">Our </w:t>
      </w:r>
      <w:r w:rsidR="005E1BD3" w:rsidRPr="00AD28AD">
        <w:rPr>
          <w:i/>
          <w:iCs/>
          <w:u w:val="single"/>
        </w:rPr>
        <w:t>approach</w:t>
      </w:r>
      <w:r w:rsidR="008234C8" w:rsidRPr="00AD28AD">
        <w:rPr>
          <w:i/>
          <w:iCs/>
          <w:u w:val="single"/>
        </w:rPr>
        <w:t>es</w:t>
      </w:r>
      <w:r w:rsidR="005E1BD3" w:rsidRPr="00AD28AD">
        <w:t xml:space="preserve"> </w:t>
      </w:r>
      <w:r w:rsidR="008E608F" w:rsidRPr="00AD28AD">
        <w:t xml:space="preserve">first </w:t>
      </w:r>
      <w:r w:rsidR="00A216AA" w:rsidRPr="00AD28AD">
        <w:t>extract</w:t>
      </w:r>
      <w:r w:rsidR="0009110E" w:rsidRPr="00AD28AD">
        <w:t xml:space="preserve"> </w:t>
      </w:r>
      <w:proofErr w:type="spellStart"/>
      <w:r w:rsidR="00A034B3" w:rsidRPr="00AD28AD">
        <w:t>radiogenomic</w:t>
      </w:r>
      <w:proofErr w:type="spellEnd"/>
      <w:r w:rsidR="00A216AA" w:rsidRPr="00AD28AD">
        <w:t xml:space="preserve"> feature</w:t>
      </w:r>
      <w:r w:rsidR="00E004FA">
        <w:t>s</w:t>
      </w:r>
      <w:r w:rsidR="00D86AD9" w:rsidRPr="00AD28AD">
        <w:t xml:space="preserve"> </w:t>
      </w:r>
      <w:r w:rsidR="00A216AA" w:rsidRPr="00AD28AD">
        <w:t xml:space="preserve">through </w:t>
      </w:r>
      <w:r w:rsidR="003855C9" w:rsidRPr="00AD28AD">
        <w:t>semi-supervised</w:t>
      </w:r>
      <w:r w:rsidR="00A216AA" w:rsidRPr="00AD28AD">
        <w:t xml:space="preserve"> </w:t>
      </w:r>
      <w:r w:rsidR="0009110E" w:rsidRPr="00AD28AD">
        <w:t>dimension reduction</w:t>
      </w:r>
      <w:r w:rsidR="00EB264A" w:rsidRPr="00AD28AD">
        <w:t xml:space="preserve"> and joint feature embedding</w:t>
      </w:r>
      <w:r w:rsidR="00B1691A" w:rsidRPr="00AD28AD">
        <w:t>. We will then</w:t>
      </w:r>
      <w:r w:rsidR="003659EB" w:rsidRPr="00AD28AD">
        <w:t xml:space="preserve"> </w:t>
      </w:r>
      <w:r w:rsidR="00AD7EEF" w:rsidRPr="00AD28AD">
        <w:t>train a</w:t>
      </w:r>
      <w:r w:rsidR="003659EB" w:rsidRPr="00AD28AD">
        <w:t xml:space="preserve"> </w:t>
      </w:r>
      <w:r w:rsidR="004735CA" w:rsidRPr="00AD28AD">
        <w:t xml:space="preserve">multi-modal </w:t>
      </w:r>
      <w:r w:rsidR="007E5A17" w:rsidRPr="00AD28AD">
        <w:t xml:space="preserve">deep-learning framework </w:t>
      </w:r>
      <w:r w:rsidR="009C179B">
        <w:t xml:space="preserve">to </w:t>
      </w:r>
      <w:r w:rsidR="00BE00FF" w:rsidRPr="00AD28AD">
        <w:t xml:space="preserve">predict the risk </w:t>
      </w:r>
      <w:r w:rsidR="009E4B16" w:rsidRPr="00AD28AD">
        <w:t xml:space="preserve">of developing AD through </w:t>
      </w:r>
      <w:r w:rsidR="00D8720A" w:rsidRPr="00AD28AD">
        <w:t>non-l</w:t>
      </w:r>
      <w:r w:rsidR="007F7F9E">
        <w:t xml:space="preserve">inear </w:t>
      </w:r>
      <w:r w:rsidR="001F1471" w:rsidRPr="00AD28AD">
        <w:t>interaction of radiogenic</w:t>
      </w:r>
      <w:r w:rsidR="00C57C62" w:rsidRPr="00AD28AD">
        <w:t>-metabolic fac</w:t>
      </w:r>
      <w:r w:rsidR="008636A9" w:rsidRPr="00AD28AD">
        <w:t>t</w:t>
      </w:r>
      <w:r w:rsidR="00C57C62" w:rsidRPr="00AD28AD">
        <w:t>ors</w:t>
      </w:r>
      <w:r w:rsidR="00186C0C" w:rsidRPr="00AD28AD">
        <w:t xml:space="preserve">. </w:t>
      </w:r>
      <w:r w:rsidR="00137FFB" w:rsidRPr="00AD28AD">
        <w:t xml:space="preserve">The </w:t>
      </w:r>
      <w:r w:rsidR="00BD2DC9" w:rsidRPr="00AD28AD">
        <w:t>AD-risk-related</w:t>
      </w:r>
      <w:r w:rsidR="009E7D05" w:rsidRPr="00AD28AD">
        <w:t xml:space="preserve"> </w:t>
      </w:r>
      <w:r w:rsidR="00BD2DC9" w:rsidRPr="00AD28AD">
        <w:t xml:space="preserve">multi-modal </w:t>
      </w:r>
      <w:r w:rsidR="00B96647" w:rsidRPr="00AD28AD">
        <w:t xml:space="preserve">shared </w:t>
      </w:r>
      <w:r w:rsidR="00BD2DC9" w:rsidRPr="00AD28AD">
        <w:t xml:space="preserve">patterns will be derived through </w:t>
      </w:r>
      <w:r w:rsidR="0015317B" w:rsidRPr="00AD28AD">
        <w:t xml:space="preserve">model </w:t>
      </w:r>
      <w:proofErr w:type="spellStart"/>
      <w:r w:rsidR="0015317B" w:rsidRPr="00AD28AD">
        <w:t>explaina</w:t>
      </w:r>
      <w:r w:rsidR="00B61A43" w:rsidRPr="00AD28AD">
        <w:t>bility</w:t>
      </w:r>
      <w:proofErr w:type="spellEnd"/>
      <w:r w:rsidR="00B61A43" w:rsidRPr="00AD28AD">
        <w:t xml:space="preserve"> post</w:t>
      </w:r>
      <w:r w:rsidR="007F7F9E">
        <w:t xml:space="preserve"> </w:t>
      </w:r>
      <w:r w:rsidR="00B61A43" w:rsidRPr="00AD28AD">
        <w:t>hoc analysis</w:t>
      </w:r>
      <w:r w:rsidR="00137FFB" w:rsidRPr="00AD28AD">
        <w:t>.</w:t>
      </w:r>
      <w:r w:rsidR="00BD2DC9" w:rsidRPr="00AD28AD">
        <w:t xml:space="preserve"> </w:t>
      </w:r>
      <w:r w:rsidR="00593917" w:rsidRPr="00AD28AD">
        <w:t xml:space="preserve">The </w:t>
      </w:r>
      <w:r w:rsidR="00593917" w:rsidRPr="00AD28AD">
        <w:rPr>
          <w:i/>
          <w:iCs/>
          <w:u w:val="single"/>
        </w:rPr>
        <w:t>rational</w:t>
      </w:r>
      <w:r w:rsidR="007F7F9E">
        <w:rPr>
          <w:i/>
          <w:iCs/>
          <w:u w:val="single"/>
        </w:rPr>
        <w:t>e</w:t>
      </w:r>
      <w:r w:rsidR="00593917" w:rsidRPr="00AD28AD">
        <w:t xml:space="preserve"> for this aim is that </w:t>
      </w:r>
      <w:r w:rsidR="004601FE" w:rsidRPr="00AD28AD">
        <w:t>the proposed research</w:t>
      </w:r>
      <w:r w:rsidR="001B367A" w:rsidRPr="00AD28AD">
        <w:t xml:space="preserve"> </w:t>
      </w:r>
      <w:r w:rsidR="005A5A36" w:rsidRPr="00AD28AD">
        <w:t>contr</w:t>
      </w:r>
      <w:r w:rsidR="009667D1" w:rsidRPr="00AD28AD">
        <w:t>ibute</w:t>
      </w:r>
      <w:r w:rsidR="007F7F9E">
        <w:t>s</w:t>
      </w:r>
      <w:r w:rsidR="009667D1" w:rsidRPr="00AD28AD">
        <w:t xml:space="preserve"> to </w:t>
      </w:r>
      <w:r w:rsidR="003537E4" w:rsidRPr="00AD28AD">
        <w:t xml:space="preserve">our </w:t>
      </w:r>
      <w:r w:rsidR="002F78AB" w:rsidRPr="00AD28AD">
        <w:t xml:space="preserve">understanding </w:t>
      </w:r>
      <w:r w:rsidR="00E23985" w:rsidRPr="00AD28AD">
        <w:t>o</w:t>
      </w:r>
      <w:r w:rsidR="007F7F9E">
        <w:t>f</w:t>
      </w:r>
      <w:r w:rsidR="00E23985" w:rsidRPr="00AD28AD">
        <w:t xml:space="preserve"> </w:t>
      </w:r>
      <w:r w:rsidR="00214FC4" w:rsidRPr="00AD28AD">
        <w:t xml:space="preserve">how the </w:t>
      </w:r>
      <w:r w:rsidR="00C773B6" w:rsidRPr="00AD28AD">
        <w:t>integra</w:t>
      </w:r>
      <w:r w:rsidR="007F7F9E">
        <w:t>tion</w:t>
      </w:r>
      <w:r w:rsidR="00C773B6" w:rsidRPr="00AD28AD">
        <w:t xml:space="preserve"> of </w:t>
      </w:r>
      <w:r w:rsidR="00B4180E" w:rsidRPr="00AD28AD">
        <w:t xml:space="preserve">genomic </w:t>
      </w:r>
      <w:r w:rsidR="00627CFA" w:rsidRPr="00AD28AD">
        <w:t xml:space="preserve">factors, neuroimage factors, and cardiometabolic factors </w:t>
      </w:r>
      <w:r w:rsidR="00105CAF" w:rsidRPr="00AD28AD">
        <w:t>work together</w:t>
      </w:r>
      <w:r w:rsidR="00F44EF8" w:rsidRPr="00AD28AD">
        <w:t xml:space="preserve"> to contribute to the </w:t>
      </w:r>
      <w:r w:rsidR="000E633B" w:rsidRPr="00AD28AD">
        <w:t xml:space="preserve">risk of </w:t>
      </w:r>
      <w:r w:rsidR="00F953AD" w:rsidRPr="00AD28AD">
        <w:t>AD</w:t>
      </w:r>
      <w:r w:rsidR="00593917" w:rsidRPr="00AD28AD">
        <w:t xml:space="preserve">. </w:t>
      </w:r>
      <w:r w:rsidR="009C1392" w:rsidRPr="00AD28AD">
        <w:t xml:space="preserve">Our </w:t>
      </w:r>
      <w:r w:rsidR="00484F55" w:rsidRPr="00AD28AD">
        <w:rPr>
          <w:i/>
          <w:iCs/>
          <w:u w:val="single"/>
        </w:rPr>
        <w:t>expected outcome</w:t>
      </w:r>
      <w:r w:rsidR="009C1392" w:rsidRPr="00AD28AD">
        <w:t xml:space="preserve"> is that, </w:t>
      </w:r>
      <w:r w:rsidR="009A2107" w:rsidRPr="00AD28AD">
        <w:t xml:space="preserve">with the completion of the </w:t>
      </w:r>
      <w:r w:rsidR="00264A3E" w:rsidRPr="00AD28AD">
        <w:t xml:space="preserve">proposed study, </w:t>
      </w:r>
      <w:r w:rsidR="00EB7166" w:rsidRPr="00AD28AD">
        <w:t xml:space="preserve">we will </w:t>
      </w:r>
      <w:r w:rsidR="003B7638" w:rsidRPr="00AD28AD">
        <w:t>construct a</w:t>
      </w:r>
      <w:r w:rsidR="006F0695" w:rsidRPr="00AD28AD">
        <w:t>n effective</w:t>
      </w:r>
      <w:r w:rsidR="00EB7166" w:rsidRPr="00AD28AD">
        <w:t xml:space="preserve"> </w:t>
      </w:r>
      <w:proofErr w:type="spellStart"/>
      <w:r w:rsidR="00BF628C" w:rsidRPr="00AD28AD">
        <w:t>radiogenomic</w:t>
      </w:r>
      <w:proofErr w:type="spellEnd"/>
      <w:r w:rsidR="007E551C" w:rsidRPr="00AD28AD">
        <w:t xml:space="preserve"> </w:t>
      </w:r>
      <w:r w:rsidR="00F35EE5" w:rsidRPr="00AD28AD">
        <w:t xml:space="preserve">feature </w:t>
      </w:r>
      <w:r w:rsidR="00A309F8" w:rsidRPr="00AD28AD">
        <w:t>embedding</w:t>
      </w:r>
      <w:r w:rsidR="00FB6807" w:rsidRPr="00AD28AD">
        <w:t xml:space="preserve"> framework to</w:t>
      </w:r>
      <w:r w:rsidR="009C3286" w:rsidRPr="00AD28AD">
        <w:t xml:space="preserve"> simultaneously extract high-dimensional</w:t>
      </w:r>
      <w:r w:rsidR="00FB6807" w:rsidRPr="00AD28AD">
        <w:t xml:space="preserve"> </w:t>
      </w:r>
      <w:r w:rsidR="003B7638" w:rsidRPr="00AD28AD">
        <w:t>neuroimage and genomic data</w:t>
      </w:r>
      <w:r w:rsidR="006F0695" w:rsidRPr="00AD28AD">
        <w:t xml:space="preserve">, </w:t>
      </w:r>
      <w:r w:rsidR="000B19AB" w:rsidRPr="00AD28AD">
        <w:t>along with</w:t>
      </w:r>
      <w:r w:rsidR="00436F18" w:rsidRPr="00AD28AD">
        <w:t xml:space="preserve"> an explainable </w:t>
      </w:r>
      <w:r w:rsidR="00131C29" w:rsidRPr="00AD28AD">
        <w:t>multi-modal</w:t>
      </w:r>
      <w:r w:rsidR="000968A3" w:rsidRPr="00AD28AD">
        <w:t xml:space="preserve"> prediction model </w:t>
      </w:r>
      <w:r w:rsidR="0022594B" w:rsidRPr="00AD28AD">
        <w:t xml:space="preserve">for future </w:t>
      </w:r>
      <w:r w:rsidR="002C22DB" w:rsidRPr="00AD28AD">
        <w:t xml:space="preserve">risk and survival rate of AD </w:t>
      </w:r>
      <w:r w:rsidR="00AC5030" w:rsidRPr="00AD28AD">
        <w:t>considering multiple</w:t>
      </w:r>
      <w:r w:rsidR="009F34EA" w:rsidRPr="00AD28AD">
        <w:t xml:space="preserve"> genomic and </w:t>
      </w:r>
      <w:r w:rsidR="00CD1957" w:rsidRPr="00AD28AD">
        <w:t>phenotypical</w:t>
      </w:r>
      <w:r w:rsidR="00EE3AEF" w:rsidRPr="00AD28AD">
        <w:t xml:space="preserve"> </w:t>
      </w:r>
      <w:r w:rsidR="009F34EA" w:rsidRPr="00AD28AD">
        <w:t>risk</w:t>
      </w:r>
      <w:r w:rsidR="00AC5030" w:rsidRPr="00AD28AD">
        <w:t xml:space="preserve"> factors along the disease etiology</w:t>
      </w:r>
      <w:r w:rsidR="009F34EA" w:rsidRPr="00AD28AD">
        <w:t>.</w:t>
      </w:r>
    </w:p>
    <w:p w14:paraId="32F8CFC4" w14:textId="2A4F292D" w:rsidR="004A786E" w:rsidRPr="00AD28AD" w:rsidRDefault="004A786E" w:rsidP="004F345B">
      <w:pPr>
        <w:pStyle w:val="Heading4"/>
      </w:pPr>
      <w:r w:rsidRPr="00AD28AD">
        <w:t>Justification, Feasibility, and Preliminary Data</w:t>
      </w:r>
    </w:p>
    <w:p w14:paraId="0E477304" w14:textId="49F245F6" w:rsidR="004A786E" w:rsidRPr="00AD28AD" w:rsidRDefault="00625A9E" w:rsidP="004F345B">
      <w:pPr>
        <w:spacing w:line="240" w:lineRule="auto"/>
        <w:ind w:firstLine="0"/>
        <w:rPr>
          <w:rFonts w:cs="Arial"/>
        </w:rPr>
      </w:pPr>
      <w:r w:rsidRPr="00AD28AD">
        <w:t>C</w:t>
      </w:r>
      <w:r w:rsidR="002408C2" w:rsidRPr="00AD28AD">
        <w:t xml:space="preserve">hronic </w:t>
      </w:r>
      <w:r w:rsidR="004C15FC" w:rsidRPr="00AD28AD">
        <w:t>diseases</w:t>
      </w:r>
      <w:r w:rsidR="002408C2" w:rsidRPr="00AD28AD">
        <w:t xml:space="preserve"> </w:t>
      </w:r>
      <w:r w:rsidR="00101606" w:rsidRPr="00AD28AD">
        <w:t xml:space="preserve">such as </w:t>
      </w:r>
      <w:r w:rsidR="002408C2" w:rsidRPr="00AD28AD">
        <w:t xml:space="preserve">AD </w:t>
      </w:r>
      <w:proofErr w:type="gramStart"/>
      <w:r w:rsidR="00C11DE9" w:rsidRPr="00AD28AD">
        <w:t>is</w:t>
      </w:r>
      <w:proofErr w:type="gramEnd"/>
      <w:r w:rsidR="00C11DE9" w:rsidRPr="00AD28AD">
        <w:t xml:space="preserve"> affected by</w:t>
      </w:r>
      <w:r w:rsidR="006759CF" w:rsidRPr="00AD28AD">
        <w:t xml:space="preserve"> the interaction of</w:t>
      </w:r>
      <w:r w:rsidR="002408C2" w:rsidRPr="00AD28AD">
        <w:t xml:space="preserve"> </w:t>
      </w:r>
      <w:r w:rsidR="00CB76EC" w:rsidRPr="00AD28AD">
        <w:t>genomic</w:t>
      </w:r>
      <w:r w:rsidR="00EF3533" w:rsidRPr="00AD28AD">
        <w:t>,</w:t>
      </w:r>
      <w:r w:rsidR="00CB76EC" w:rsidRPr="00AD28AD">
        <w:t xml:space="preserve"> </w:t>
      </w:r>
      <w:r w:rsidR="006759CF" w:rsidRPr="00AD28AD">
        <w:t>environmental,</w:t>
      </w:r>
      <w:r w:rsidR="00EF3533" w:rsidRPr="00AD28AD">
        <w:t xml:space="preserve"> and</w:t>
      </w:r>
      <w:r w:rsidR="006759CF" w:rsidRPr="00AD28AD">
        <w:t xml:space="preserve"> lifestyle </w:t>
      </w:r>
      <w:r w:rsidR="00F105C1" w:rsidRPr="00AD28AD">
        <w:t>risk factors</w:t>
      </w:r>
      <w:r w:rsidR="00CF26C2" w:rsidRPr="00AD28AD">
        <w:t xml:space="preserve">. </w:t>
      </w:r>
      <w:r w:rsidR="00631752">
        <w:t>The i</w:t>
      </w:r>
      <w:r w:rsidR="004B0ACB" w:rsidRPr="00AD28AD">
        <w:t>ntegrated</w:t>
      </w:r>
      <w:r w:rsidR="006759CF" w:rsidRPr="00AD28AD">
        <w:t xml:space="preserve"> genotype-phenotype</w:t>
      </w:r>
      <w:r w:rsidR="004B0ACB" w:rsidRPr="00AD28AD">
        <w:t xml:space="preserve"> </w:t>
      </w:r>
      <w:r w:rsidR="005159C7" w:rsidRPr="00AD28AD">
        <w:t xml:space="preserve">analysis </w:t>
      </w:r>
      <w:r w:rsidR="007451CD" w:rsidRPr="00AD28AD">
        <w:t>would allow a</w:t>
      </w:r>
      <w:r w:rsidR="00190992" w:rsidRPr="00AD28AD">
        <w:t xml:space="preserve">ccurate disease risk prediction </w:t>
      </w:r>
      <w:r w:rsidR="00667119" w:rsidRPr="00AD28AD">
        <w:t>as well as</w:t>
      </w:r>
      <w:r w:rsidR="00E34CE9" w:rsidRPr="00AD28AD">
        <w:t xml:space="preserve"> identification of </w:t>
      </w:r>
      <w:r w:rsidR="004B6A98" w:rsidRPr="00AD28AD">
        <w:t>joint effect</w:t>
      </w:r>
      <w:r w:rsidR="00631752">
        <w:t>s</w:t>
      </w:r>
      <w:r w:rsidR="004B6A98" w:rsidRPr="00AD28AD">
        <w:t xml:space="preserve"> </w:t>
      </w:r>
      <w:r w:rsidR="00A02072" w:rsidRPr="00AD28AD">
        <w:t>across multiple types of risk factors</w:t>
      </w:r>
      <w:r w:rsidR="00B23652" w:rsidRPr="00AD28AD">
        <w:t>.</w:t>
      </w:r>
      <w:r w:rsidR="00A02072" w:rsidRPr="00AD28AD">
        <w:t xml:space="preserve"> </w:t>
      </w:r>
      <w:r w:rsidR="004A786E" w:rsidRPr="00AD28AD">
        <w:t xml:space="preserve">In </w:t>
      </w:r>
      <w:r w:rsidR="00EA1CF6" w:rsidRPr="00AD28AD">
        <w:t>our recent</w:t>
      </w:r>
      <w:r w:rsidR="004A786E" w:rsidRPr="00AD28AD">
        <w:t xml:space="preserve"> work</w:t>
      </w:r>
      <w:r w:rsidR="00297C26" w:rsidRPr="00AD28AD">
        <w:t>s</w:t>
      </w:r>
      <w:r w:rsidR="00387F15" w:rsidRPr="00AD28AD">
        <w:fldChar w:fldCharType="begin"/>
      </w:r>
      <w:r w:rsidR="00C1660C" w:rsidRPr="00AD28AD">
        <w:instrText xml:space="preserve"> ADDIN ZOTERO_ITEM CSL_CITATION {"citationID":"Gi5sorHN","properties":{"formattedCitation":"\\super 19,42\\nosupersub{}","plainCitation":"19,42","noteIndex":0},"citationItems":[{"id":2927,"uris":["http://zotero.org/users/5817/items/Y5RR8FH6"],"itemData":{"id":2927,"type":"article-journal","abstract":"Background: The increasing availability of databases containing both magnetic resonance imaging (MRI) and genetic data allows researchers to utilize multimodal data to better understand the characteristics of dementia of Alzheimer’s type (DAT). Objec","container-title":"Journal of Alzheimer's Disease","DOI":"10.3233/JAD-220021","ISSN":"1387-2877","issue":"3","language":"en","license":"Creative Commons Attribution-NonCommercial-ShareAlike 4.0 International License (CC-BY-NC-SA)","note":"publisher: IOS Press\nPMCID: PMC9195128\nPMID: 35466939","page":"1345-1365","source":"content.iospress.com","title":"Machine Learning Based Multimodal Neuroimaging Genomics Dementia Score for Predicting Future Conversion to Alzheimer’s Disease","volume":"87","author":[{"family":"Mirabnahrazam","given":"Ghazal"},{"family":"Ma","given":"Da"},{"family":"Lee","given":"Sieun"},{"family":"Popuri","given":"Karteek"},{"family":"Lee","given":"Hyunwoo"},{"family":"Cao","given":"Jiguo"},{"family":"Wang","given":"Lei"},{"family":"Galvin","given":"James E."},{"family":"Beg","given":"Mirza Faisal"},{"family":"Initiative","given":"the Alzheimer’s Disease Neuroimaging"}],"issued":{"date-parts":[["2022",1,1]]},"citation-key":"mirabnahrazamMachineLearningBased2022"}},{"id":6624,"uris":["http://zotero.org/users/5817/items/ZSJCDCDL"],"itemData":{"id":6624,"type":"article-journal","abstract":"Dementia of Alzheimer's Type (DAT) is a complex disorder influenced by numerous factors, and it is difficult to predict individual progression trajectory from normal or mildly impaired cognition to DAT. An in-depth examination of multiple modalities of data may yield an accurate estimate of time-to-conversion to DAT for preclinical subjects at various stages of disease development. We used a deep-learning model designed for survival analyses to predict subjects’ time-to-conversion to DAT using the baseline data of 401 subjects with 63 features from MRI, genetic, and CDC (Cognitive tests, Demographic, and CSF) data in the Alzheimer's Disease Neuroimaging Initiative (ADNI) database. Our study demonstrated that CDC data outperform genetic or MRI data in predicting DAT time-to-conversion for subjects with Mild Cognitive Impairment (MCI). On the other hand, genetic data provided the most predictive power for subjects with Normal Cognition (NC) at the time of the visit. Furthermore, combining MRI and genetic features improved the time-to-event prediction over using either modality alone. Finally, adding CDC to any combination of features only worked as well as using only the CDC features.","container-title":"Neurobiology of Aging","DOI":"10.1016/j.neurobiolaging.2022.10.005","ISSN":"0197-4580","journalAbbreviation":"Neurobiology of Aging","language":"en","page":"139-156","source":"ScienceDirect","title":"Predicting time-to-conversion for dementia of Alzheimer's type using multi-modal deep survival analysis","volume":"121","author":[{"family":"Mirabnahrazam","given":"Ghazal"},{"family":"Ma","given":"Da"},{"family":"Beaulac","given":"Cédric"},{"family":"Lee","given":"Sieun"},{"family":"Popuri","given":"Karteek"},{"family":"Lee","given":"Hyunwoo"},{"family":"Cao","given":"Jiguo"},{"family":"Galvin","given":"James E"},{"family":"Wang","given":"Lei"},{"family":"Beg","given":"Mirza Faisal"}],"issued":{"date-parts":[["2023",1,1]]},"citation-key":"mirabnahrazamPredictingTimetoconversionDementia2023"}}],"schema":"https://github.com/citation-style-language/schema/raw/master/csl-citation.json"} </w:instrText>
      </w:r>
      <w:r w:rsidR="00387F15" w:rsidRPr="00AD28AD">
        <w:fldChar w:fldCharType="separate"/>
      </w:r>
      <w:r w:rsidR="00C1660C" w:rsidRPr="00AD28AD">
        <w:rPr>
          <w:rFonts w:cs="Arial"/>
          <w:szCs w:val="24"/>
          <w:vertAlign w:val="superscript"/>
        </w:rPr>
        <w:t>19,42</w:t>
      </w:r>
      <w:r w:rsidR="00387F15" w:rsidRPr="00AD28AD">
        <w:fldChar w:fldCharType="end"/>
      </w:r>
      <w:r w:rsidR="00A30F14" w:rsidRPr="00AD28AD">
        <w:t>,</w:t>
      </w:r>
      <w:r w:rsidR="00180BC7" w:rsidRPr="00AD28AD">
        <w:t xml:space="preserve"> </w:t>
      </w:r>
      <w:r w:rsidR="007A2921" w:rsidRPr="00AD28AD">
        <w:t xml:space="preserve">using </w:t>
      </w:r>
      <w:r w:rsidR="00CF2A60" w:rsidRPr="00AD28AD">
        <w:t xml:space="preserve">multi-modal </w:t>
      </w:r>
      <w:r w:rsidR="00B614CD" w:rsidRPr="00AD28AD">
        <w:t xml:space="preserve">feature selection </w:t>
      </w:r>
      <w:r w:rsidR="005E04CB" w:rsidRPr="00AD28AD">
        <w:t>on</w:t>
      </w:r>
      <w:r w:rsidR="00B614CD" w:rsidRPr="00AD28AD">
        <w:t xml:space="preserve"> </w:t>
      </w:r>
      <w:r w:rsidR="00CF2A60" w:rsidRPr="00AD28AD">
        <w:t xml:space="preserve">neuroimage </w:t>
      </w:r>
      <w:r w:rsidR="00B614CD" w:rsidRPr="00AD28AD">
        <w:t>and genomic data</w:t>
      </w:r>
      <w:r w:rsidR="005E04CB" w:rsidRPr="00AD28AD">
        <w:t xml:space="preserve"> along with deep-learning-based survival analysis</w:t>
      </w:r>
      <w:r w:rsidR="00387F15" w:rsidRPr="00AD28AD">
        <w:t>,</w:t>
      </w:r>
      <w:r w:rsidR="004A786E" w:rsidRPr="00AD28AD">
        <w:t xml:space="preserve"> w</w:t>
      </w:r>
      <w:r w:rsidR="00180BC7" w:rsidRPr="00AD28AD">
        <w:t>e</w:t>
      </w:r>
      <w:r w:rsidR="004A786E" w:rsidRPr="00AD28AD">
        <w:t xml:space="preserve"> </w:t>
      </w:r>
      <w:r w:rsidR="00AD29D7" w:rsidRPr="00AD28AD">
        <w:t>unveiled</w:t>
      </w:r>
      <w:r w:rsidR="004A786E" w:rsidRPr="00AD28AD">
        <w:t xml:space="preserve"> distinctive </w:t>
      </w:r>
      <w:proofErr w:type="spellStart"/>
      <w:r w:rsidR="0009548E" w:rsidRPr="00AD28AD">
        <w:t>radio</w:t>
      </w:r>
      <w:r w:rsidR="004A786E" w:rsidRPr="00AD28AD">
        <w:t>genomic</w:t>
      </w:r>
      <w:proofErr w:type="spellEnd"/>
      <w:r w:rsidR="004A786E" w:rsidRPr="00AD28AD">
        <w:t xml:space="preserve"> associations in patient groups at different stages of the disease spectrum.</w:t>
      </w:r>
      <w:r w:rsidR="004D6B17" w:rsidRPr="00AD28AD">
        <w:t xml:space="preserve"> </w:t>
      </w:r>
      <w:r w:rsidR="002C5160" w:rsidRPr="00AD28AD">
        <w:t>Our result</w:t>
      </w:r>
      <w:r w:rsidR="00692D93" w:rsidRPr="00AD28AD">
        <w:t>s</w:t>
      </w:r>
      <w:r w:rsidR="00994E38" w:rsidRPr="00AD28AD">
        <w:rPr>
          <w:rFonts w:cs="Arial"/>
        </w:rPr>
        <w:t xml:space="preserve"> demonstrated that while neuroimaging-based neuropathological biomarkers </w:t>
      </w:r>
      <w:r w:rsidR="00994E38" w:rsidRPr="00AD28AD">
        <w:rPr>
          <w:rFonts w:cs="Arial"/>
          <w:iCs/>
        </w:rPr>
        <w:t>are better</w:t>
      </w:r>
      <w:r w:rsidR="00994E38" w:rsidRPr="00AD28AD">
        <w:rPr>
          <w:rFonts w:cs="Arial"/>
        </w:rPr>
        <w:t xml:space="preserve"> at predicting the onset of dementia of Alzheimer</w:t>
      </w:r>
      <w:r w:rsidR="007F1EBC">
        <w:rPr>
          <w:rFonts w:cs="Arial"/>
        </w:rPr>
        <w:t>'</w:t>
      </w:r>
      <w:r w:rsidR="00994E38" w:rsidRPr="00AD28AD">
        <w:rPr>
          <w:rFonts w:cs="Arial"/>
        </w:rPr>
        <w:t>s type for patients with mild cognitive impairment (MCI</w:t>
      </w:r>
      <w:r w:rsidR="0089680D" w:rsidRPr="00AD28AD">
        <w:rPr>
          <w:rFonts w:cs="Arial"/>
        </w:rPr>
        <w:t xml:space="preserve">), genomic information is superior in predicting the risk of dementia for the clinically normal population without identifiable </w:t>
      </w:r>
      <w:r w:rsidR="00C26466" w:rsidRPr="00AD28AD">
        <w:rPr>
          <w:rFonts w:cs="Arial"/>
        </w:rPr>
        <w:t xml:space="preserve">neuroimage </w:t>
      </w:r>
      <w:r w:rsidR="0089680D" w:rsidRPr="00AD28AD">
        <w:rPr>
          <w:rFonts w:cs="Arial"/>
        </w:rPr>
        <w:t>biomarkers</w:t>
      </w:r>
      <w:r w:rsidR="00C26466" w:rsidRPr="00AD28AD">
        <w:rPr>
          <w:rFonts w:cs="Arial"/>
        </w:rPr>
        <w:t>.</w:t>
      </w:r>
      <w:r w:rsidR="006B57BC" w:rsidRPr="00AD28AD">
        <w:rPr>
          <w:rFonts w:cs="Arial"/>
        </w:rPr>
        <w:t xml:space="preserve"> The proposed research </w:t>
      </w:r>
      <w:r w:rsidR="00722431">
        <w:rPr>
          <w:rFonts w:cs="Arial"/>
        </w:rPr>
        <w:t>with</w:t>
      </w:r>
      <w:r w:rsidR="006B57BC" w:rsidRPr="00AD28AD">
        <w:rPr>
          <w:rFonts w:cs="Arial"/>
        </w:rPr>
        <w:t xml:space="preserve"> this a</w:t>
      </w:r>
      <w:r w:rsidR="006524FC" w:rsidRPr="00AD28AD">
        <w:rPr>
          <w:rFonts w:cs="Arial"/>
        </w:rPr>
        <w:t>i</w:t>
      </w:r>
      <w:r w:rsidR="006B57BC" w:rsidRPr="00AD28AD">
        <w:rPr>
          <w:rFonts w:cs="Arial"/>
        </w:rPr>
        <w:t xml:space="preserve">m </w:t>
      </w:r>
      <w:r w:rsidR="006524FC" w:rsidRPr="00AD28AD">
        <w:rPr>
          <w:rFonts w:cs="Arial"/>
        </w:rPr>
        <w:t xml:space="preserve">will build upon these </w:t>
      </w:r>
      <w:r w:rsidR="00AB3E6F" w:rsidRPr="00AD28AD">
        <w:rPr>
          <w:rFonts w:cs="Arial"/>
        </w:rPr>
        <w:t>previous development</w:t>
      </w:r>
      <w:r w:rsidR="00B75C8E">
        <w:rPr>
          <w:rFonts w:cs="Arial"/>
        </w:rPr>
        <w:t>s</w:t>
      </w:r>
      <w:r w:rsidR="00AB3E6F" w:rsidRPr="00AD28AD">
        <w:rPr>
          <w:rFonts w:cs="Arial"/>
        </w:rPr>
        <w:t xml:space="preserve"> and findings, </w:t>
      </w:r>
      <w:r w:rsidR="00525964" w:rsidRPr="00AD28AD">
        <w:rPr>
          <w:rFonts w:cs="Arial"/>
        </w:rPr>
        <w:t xml:space="preserve">and </w:t>
      </w:r>
      <w:r w:rsidR="003A4FC3" w:rsidRPr="00AD28AD">
        <w:rPr>
          <w:rFonts w:cs="Arial"/>
        </w:rPr>
        <w:t xml:space="preserve">further </w:t>
      </w:r>
      <w:r w:rsidR="008139FB" w:rsidRPr="00AD28AD">
        <w:rPr>
          <w:rFonts w:cs="Arial"/>
        </w:rPr>
        <w:t>extend</w:t>
      </w:r>
      <w:r w:rsidR="005E1D85" w:rsidRPr="00AD28AD">
        <w:rPr>
          <w:rFonts w:cs="Arial"/>
        </w:rPr>
        <w:t xml:space="preserve"> the</w:t>
      </w:r>
      <w:r w:rsidR="00556AD2" w:rsidRPr="00AD28AD">
        <w:rPr>
          <w:rFonts w:cs="Arial"/>
        </w:rPr>
        <w:t xml:space="preserve"> </w:t>
      </w:r>
      <w:proofErr w:type="spellStart"/>
      <w:r w:rsidR="00556AD2" w:rsidRPr="00AD28AD">
        <w:rPr>
          <w:rFonts w:cs="Arial"/>
        </w:rPr>
        <w:t>radiogenomic</w:t>
      </w:r>
      <w:proofErr w:type="spellEnd"/>
      <w:r w:rsidR="00556AD2" w:rsidRPr="00AD28AD">
        <w:rPr>
          <w:rFonts w:cs="Arial"/>
        </w:rPr>
        <w:t xml:space="preserve"> </w:t>
      </w:r>
      <w:r w:rsidR="003A22D8" w:rsidRPr="00AD28AD">
        <w:rPr>
          <w:rFonts w:cs="Arial"/>
        </w:rPr>
        <w:t xml:space="preserve">approach </w:t>
      </w:r>
      <w:r w:rsidR="0061539F" w:rsidRPr="00AD28AD">
        <w:rPr>
          <w:rFonts w:cs="Arial"/>
        </w:rPr>
        <w:t xml:space="preserve">with semi-supervised </w:t>
      </w:r>
      <w:r w:rsidR="00FC03AD" w:rsidRPr="00AD28AD">
        <w:rPr>
          <w:rFonts w:cs="Arial"/>
        </w:rPr>
        <w:t>multi-type feature embedding and fusion</w:t>
      </w:r>
      <w:r w:rsidR="00316F02" w:rsidRPr="00AD28AD">
        <w:rPr>
          <w:rFonts w:cs="Arial"/>
        </w:rPr>
        <w:t>, as well as</w:t>
      </w:r>
      <w:r w:rsidR="00525964" w:rsidRPr="00AD28AD">
        <w:rPr>
          <w:rFonts w:cs="Arial"/>
        </w:rPr>
        <w:t xml:space="preserve"> integrate cardiometabolic risk factors in the disease prediction model</w:t>
      </w:r>
      <w:r w:rsidR="00FC03AD" w:rsidRPr="00AD28AD">
        <w:rPr>
          <w:rFonts w:cs="Arial"/>
        </w:rPr>
        <w:t>.</w:t>
      </w:r>
    </w:p>
    <w:p w14:paraId="661407A3" w14:textId="1497F7F2" w:rsidR="004A786E" w:rsidRPr="00AD28AD" w:rsidRDefault="0014358E" w:rsidP="004F345B">
      <w:pPr>
        <w:pStyle w:val="Heading4"/>
      </w:pPr>
      <w:r w:rsidRPr="00AD28AD">
        <w:rPr>
          <w:noProof/>
        </w:rPr>
        <w:drawing>
          <wp:anchor distT="0" distB="0" distL="114300" distR="114300" simplePos="0" relativeHeight="251658240" behindDoc="0" locked="0" layoutInCell="1" allowOverlap="1" wp14:anchorId="1D582108" wp14:editId="39FD088A">
            <wp:simplePos x="0" y="0"/>
            <wp:positionH relativeFrom="margin">
              <wp:posOffset>3303270</wp:posOffset>
            </wp:positionH>
            <wp:positionV relativeFrom="page">
              <wp:posOffset>5985510</wp:posOffset>
            </wp:positionV>
            <wp:extent cx="3470275" cy="1390650"/>
            <wp:effectExtent l="19050" t="19050" r="15875" b="1905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3902"/>
                    <a:stretch/>
                  </pic:blipFill>
                  <pic:spPr bwMode="auto">
                    <a:xfrm>
                      <a:off x="0" y="0"/>
                      <a:ext cx="3470275" cy="13906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786E" w:rsidRPr="00AD28AD">
        <w:t>Research Design, Methods, and Analysis:</w:t>
      </w:r>
    </w:p>
    <w:p w14:paraId="18CD40ED" w14:textId="56828DAE" w:rsidR="001012F0" w:rsidRPr="00AD28AD" w:rsidRDefault="00921300" w:rsidP="004F345B">
      <w:pPr>
        <w:pStyle w:val="ListParagraph"/>
        <w:spacing w:line="240" w:lineRule="auto"/>
        <w:ind w:left="0" w:firstLine="0"/>
        <w:rPr>
          <w:rFonts w:cs="Arial"/>
        </w:rPr>
      </w:pPr>
      <w:r w:rsidRPr="00AD28AD">
        <w:t>To achieve the perspective of this aim, w</w:t>
      </w:r>
      <w:r w:rsidR="004A786E" w:rsidRPr="00AD28AD">
        <w:t xml:space="preserve">e will develop </w:t>
      </w:r>
      <w:r w:rsidR="00B271BA">
        <w:t xml:space="preserve">a </w:t>
      </w:r>
      <w:r w:rsidR="004A786E" w:rsidRPr="00AD28AD">
        <w:t xml:space="preserve">semi-supervised </w:t>
      </w:r>
      <w:proofErr w:type="spellStart"/>
      <w:r w:rsidR="004A786E" w:rsidRPr="00AD28AD">
        <w:t>radiogenomic</w:t>
      </w:r>
      <w:proofErr w:type="spellEnd"/>
      <w:r w:rsidR="004A786E" w:rsidRPr="00AD28AD">
        <w:t xml:space="preserve"> framework to extract the neuroimage-genomics features that are associated with the joint risk of cardiometabolic dysfunctions and Alzheimer</w:t>
      </w:r>
      <w:r w:rsidR="007F1EBC">
        <w:t>'</w:t>
      </w:r>
      <w:r w:rsidR="004A786E" w:rsidRPr="00AD28AD">
        <w:t>s Disease (</w:t>
      </w:r>
      <w:r w:rsidR="004A786E" w:rsidRPr="00AD28AD">
        <w:rPr>
          <w:b/>
          <w:bCs/>
        </w:rPr>
        <w:t>Figure</w:t>
      </w:r>
      <w:r w:rsidR="00AD28AD">
        <w:rPr>
          <w:b/>
          <w:bCs/>
        </w:rPr>
        <w:t xml:space="preserve"> 2</w:t>
      </w:r>
      <w:r w:rsidR="004A786E" w:rsidRPr="00AD28AD">
        <w:t xml:space="preserve">). </w:t>
      </w:r>
      <w:r w:rsidR="00A565F1" w:rsidRPr="00AD28AD">
        <w:t xml:space="preserve">We will extend our previous work </w:t>
      </w:r>
      <w:r w:rsidR="00A76003" w:rsidRPr="00AD28AD">
        <w:t>for Neuroimage-genomic Alzheimer</w:t>
      </w:r>
      <w:r w:rsidR="00B271BA">
        <w:t>'s</w:t>
      </w:r>
      <w:r w:rsidR="00A76003" w:rsidRPr="00AD28AD">
        <w:t xml:space="preserve"> Disease prediction</w:t>
      </w:r>
      <w:r w:rsidR="0062107B" w:rsidRPr="00AD28AD">
        <w:fldChar w:fldCharType="begin"/>
      </w:r>
      <w:r w:rsidR="00C1660C" w:rsidRPr="00AD28AD">
        <w:instrText xml:space="preserve"> ADDIN ZOTERO_ITEM CSL_CITATION {"citationID":"EFtmfJgW","properties":{"formattedCitation":"\\super 19,42\\nosupersub{}","plainCitation":"19,42","noteIndex":0},"citationItems":[{"id":2927,"uris":["http://zotero.org/users/5817/items/Y5RR8FH6"],"itemData":{"id":2927,"type":"article-journal","abstract":"Background: The increasing availability of databases containing both magnetic resonance imaging (MRI) and genetic data allows researchers to utilize multimodal data to better understand the characteristics of dementia of Alzheimer’s type (DAT). Objec","container-title":"Journal of Alzheimer's Disease","DOI":"10.3233/JAD-220021","ISSN":"1387-2877","issue":"3","language":"en","license":"Creative Commons Attribution-NonCommercial-ShareAlike 4.0 International License (CC-BY-NC-SA)","note":"publisher: IOS Press\nPMCID: PMC9195128\nPMID: 35466939","page":"1345-1365","source":"content.iospress.com","title":"Machine Learning Based Multimodal Neuroimaging Genomics Dementia Score for Predicting Future Conversion to Alzheimer’s Disease","volume":"87","author":[{"family":"Mirabnahrazam","given":"Ghazal"},{"family":"Ma","given":"Da"},{"family":"Lee","given":"Sieun"},{"family":"Popuri","given":"Karteek"},{"family":"Lee","given":"Hyunwoo"},{"family":"Cao","given":"Jiguo"},{"family":"Wang","given":"Lei"},{"family":"Galvin","given":"James E."},{"family":"Beg","given":"Mirza Faisal"},{"family":"Initiative","given":"the Alzheimer’s Disease Neuroimaging"}],"issued":{"date-parts":[["2022",1,1]]},"citation-key":"mirabnahrazamMachineLearningBased2022"}},{"id":6624,"uris":["http://zotero.org/users/5817/items/ZSJCDCDL"],"itemData":{"id":6624,"type":"article-journal","abstract":"Dementia of Alzheimer's Type (DAT) is a complex disorder influenced by numerous factors, and it is difficult to predict individual progression trajectory from normal or mildly impaired cognition to DAT. An in-depth examination of multiple modalities of data may yield an accurate estimate of time-to-conversion to DAT for preclinical subjects at various stages of disease development. We used a deep-learning model designed for survival analyses to predict subjects’ time-to-conversion to DAT using the baseline data of 401 subjects with 63 features from MRI, genetic, and CDC (Cognitive tests, Demographic, and CSF) data in the Alzheimer's Disease Neuroimaging Initiative (ADNI) database. Our study demonstrated that CDC data outperform genetic or MRI data in predicting DAT time-to-conversion for subjects with Mild Cognitive Impairment (MCI). On the other hand, genetic data provided the most predictive power for subjects with Normal Cognition (NC) at the time of the visit. Furthermore, combining MRI and genetic features improved the time-to-event prediction over using either modality alone. Finally, adding CDC to any combination of features only worked as well as using only the CDC features.","container-title":"Neurobiology of Aging","DOI":"10.1016/j.neurobiolaging.2022.10.005","ISSN":"0197-4580","journalAbbreviation":"Neurobiology of Aging","language":"en","page":"139-156","source":"ScienceDirect","title":"Predicting time-to-conversion for dementia of Alzheimer's type using multi-modal deep survival analysis","volume":"121","author":[{"family":"Mirabnahrazam","given":"Ghazal"},{"family":"Ma","given":"Da"},{"family":"Beaulac","given":"Cédric"},{"family":"Lee","given":"Sieun"},{"family":"Popuri","given":"Karteek"},{"family":"Lee","given":"Hyunwoo"},{"family":"Cao","given":"Jiguo"},{"family":"Galvin","given":"James E"},{"family":"Wang","given":"Lei"},{"family":"Beg","given":"Mirza Faisal"}],"issued":{"date-parts":[["2023",1,1]]},"citation-key":"mirabnahrazamPredictingTimetoconversionDementia2023"}}],"schema":"https://github.com/citation-style-language/schema/raw/master/csl-citation.json"} </w:instrText>
      </w:r>
      <w:r w:rsidR="0062107B" w:rsidRPr="00AD28AD">
        <w:fldChar w:fldCharType="separate"/>
      </w:r>
      <w:r w:rsidR="00C1660C" w:rsidRPr="00AD28AD">
        <w:rPr>
          <w:rFonts w:cs="Arial"/>
          <w:szCs w:val="24"/>
          <w:vertAlign w:val="superscript"/>
        </w:rPr>
        <w:t>19,42</w:t>
      </w:r>
      <w:r w:rsidR="0062107B" w:rsidRPr="00AD28AD">
        <w:fldChar w:fldCharType="end"/>
      </w:r>
      <w:r w:rsidR="00DB1546" w:rsidRPr="00AD28AD">
        <w:t xml:space="preserve">. Two </w:t>
      </w:r>
      <w:r w:rsidR="00D07E28" w:rsidRPr="00AD28AD">
        <w:t xml:space="preserve">major </w:t>
      </w:r>
      <w:r w:rsidR="00B80D9B" w:rsidRPr="00AD28AD">
        <w:t>improvements will be developed</w:t>
      </w:r>
      <w:r w:rsidR="00DB1546" w:rsidRPr="00AD28AD">
        <w:t xml:space="preserve"> </w:t>
      </w:r>
      <w:r w:rsidR="00B80D9B" w:rsidRPr="00AD28AD">
        <w:t>over our existing framework</w:t>
      </w:r>
      <w:r w:rsidR="00CC2648" w:rsidRPr="00AD28AD">
        <w:t xml:space="preserve">: 1) </w:t>
      </w:r>
      <w:r w:rsidR="00C87E1E" w:rsidRPr="00AD28AD">
        <w:t xml:space="preserve">the </w:t>
      </w:r>
      <w:proofErr w:type="spellStart"/>
      <w:r w:rsidR="00D64648" w:rsidRPr="00AD28AD">
        <w:t>radiogenomic</w:t>
      </w:r>
      <w:proofErr w:type="spellEnd"/>
      <w:r w:rsidR="00D64648" w:rsidRPr="00AD28AD">
        <w:t xml:space="preserve"> </w:t>
      </w:r>
      <w:r w:rsidR="00F850CE" w:rsidRPr="00AD28AD">
        <w:t xml:space="preserve">multi-type </w:t>
      </w:r>
      <w:r w:rsidR="00D64648" w:rsidRPr="00AD28AD">
        <w:t xml:space="preserve">features </w:t>
      </w:r>
      <w:r w:rsidR="00F850CE" w:rsidRPr="00AD28AD">
        <w:t xml:space="preserve">feature extraction </w:t>
      </w:r>
      <w:r w:rsidR="00FA5D95" w:rsidRPr="00AD28AD">
        <w:t xml:space="preserve">and dimension reduction </w:t>
      </w:r>
      <w:r w:rsidR="00F850CE" w:rsidRPr="00AD28AD">
        <w:t xml:space="preserve">will be achieved through </w:t>
      </w:r>
      <w:r w:rsidR="00454ABD">
        <w:t xml:space="preserve">a </w:t>
      </w:r>
      <w:r w:rsidR="00173F86" w:rsidRPr="00AD28AD">
        <w:t xml:space="preserve">semi-supervised </w:t>
      </w:r>
      <w:r w:rsidR="00FA5D95" w:rsidRPr="00AD28AD">
        <w:t>representation learning</w:t>
      </w:r>
      <w:r w:rsidR="00597BD3" w:rsidRPr="00AD28AD">
        <w:t xml:space="preserve"> </w:t>
      </w:r>
      <w:r w:rsidR="00173F86" w:rsidRPr="00AD28AD">
        <w:t xml:space="preserve">approach, instead of our original feature selection </w:t>
      </w:r>
      <w:r w:rsidR="00597BD3" w:rsidRPr="00AD28AD">
        <w:t>methods</w:t>
      </w:r>
      <w:r w:rsidR="00173F86" w:rsidRPr="00AD28AD">
        <w:t xml:space="preserve">, </w:t>
      </w:r>
      <w:r w:rsidR="00823E08" w:rsidRPr="00AD28AD">
        <w:t>to achieve more representative and generalizable</w:t>
      </w:r>
      <w:r w:rsidR="00745730" w:rsidRPr="00AD28AD">
        <w:t xml:space="preserve"> latent</w:t>
      </w:r>
      <w:r w:rsidR="00823E08" w:rsidRPr="00AD28AD">
        <w:t xml:space="preserve"> features</w:t>
      </w:r>
      <w:r w:rsidR="00745730" w:rsidRPr="00AD28AD">
        <w:t xml:space="preserve"> in the embedded space</w:t>
      </w:r>
      <w:r w:rsidR="00823E08" w:rsidRPr="00AD28AD">
        <w:t>.</w:t>
      </w:r>
      <w:r w:rsidR="00EC7281" w:rsidRPr="00AD28AD">
        <w:t xml:space="preserve"> 2) </w:t>
      </w:r>
      <w:r w:rsidR="00102F39" w:rsidRPr="00AD28AD">
        <w:t xml:space="preserve">we will include cardiometabolic factors </w:t>
      </w:r>
      <w:r w:rsidR="00A66065" w:rsidRPr="00AD28AD">
        <w:t xml:space="preserve">as additional feature vectors </w:t>
      </w:r>
      <w:r w:rsidR="00745730" w:rsidRPr="00AD28AD">
        <w:t xml:space="preserve">in the </w:t>
      </w:r>
      <w:r w:rsidR="00B311BB" w:rsidRPr="00AD28AD">
        <w:t>multi-</w:t>
      </w:r>
      <w:proofErr w:type="gramStart"/>
      <w:r w:rsidR="00B311BB" w:rsidRPr="00AD28AD">
        <w:t>type</w:t>
      </w:r>
      <w:proofErr w:type="gramEnd"/>
      <w:r w:rsidR="00B311BB" w:rsidRPr="00AD28AD">
        <w:t xml:space="preserve"> feature for joint</w:t>
      </w:r>
      <w:r w:rsidR="006A42CA">
        <w:t xml:space="preserve"> </w:t>
      </w:r>
      <w:r w:rsidR="00B311BB" w:rsidRPr="00AD28AD">
        <w:t xml:space="preserve">prediction of </w:t>
      </w:r>
      <w:r w:rsidR="005306B1" w:rsidRPr="00AD28AD">
        <w:t xml:space="preserve">AD risk and survival rate, </w:t>
      </w:r>
      <w:r w:rsidR="00D1384C" w:rsidRPr="00AD28AD">
        <w:t xml:space="preserve">which will enable </w:t>
      </w:r>
      <w:r w:rsidR="00E91F29" w:rsidRPr="00AD28AD">
        <w:t>the identification of distinctive cardiometabolic</w:t>
      </w:r>
      <w:r w:rsidR="00DF50E4" w:rsidRPr="00AD28AD">
        <w:t xml:space="preserve"> risk</w:t>
      </w:r>
      <w:r w:rsidR="00E91F29" w:rsidRPr="00AD28AD">
        <w:t xml:space="preserve"> factors </w:t>
      </w:r>
      <w:r w:rsidR="00DB38A4" w:rsidRPr="00AD28AD">
        <w:t xml:space="preserve">that interact with </w:t>
      </w:r>
      <w:proofErr w:type="spellStart"/>
      <w:r w:rsidR="00DB38A4" w:rsidRPr="00AD28AD">
        <w:rPr>
          <w:rFonts w:cs="Arial"/>
        </w:rPr>
        <w:t>radiogenomic</w:t>
      </w:r>
      <w:proofErr w:type="spellEnd"/>
      <w:r w:rsidR="00DB38A4" w:rsidRPr="00AD28AD">
        <w:rPr>
          <w:rFonts w:cs="Arial"/>
        </w:rPr>
        <w:t xml:space="preserve"> factors in the AD </w:t>
      </w:r>
      <w:r w:rsidR="00DF50E4" w:rsidRPr="00AD28AD">
        <w:rPr>
          <w:rFonts w:cs="Arial"/>
        </w:rPr>
        <w:t>etiology and disease progression.</w:t>
      </w:r>
    </w:p>
    <w:p w14:paraId="6A57CC65" w14:textId="7EEF92FF" w:rsidR="00EC5965" w:rsidRPr="00AD28AD" w:rsidRDefault="001012F0" w:rsidP="004F345B">
      <w:pPr>
        <w:pStyle w:val="ListParagraph"/>
        <w:spacing w:line="240" w:lineRule="auto"/>
        <w:ind w:left="0" w:firstLine="0"/>
      </w:pPr>
      <w:r w:rsidRPr="00AD28AD">
        <w:t xml:space="preserve">In </w:t>
      </w:r>
      <w:r w:rsidR="00A44A39" w:rsidRPr="00AD28AD">
        <w:rPr>
          <w:i/>
          <w:iCs/>
          <w:u w:val="single"/>
        </w:rPr>
        <w:t>s</w:t>
      </w:r>
      <w:r w:rsidRPr="00AD28AD">
        <w:rPr>
          <w:i/>
          <w:iCs/>
          <w:u w:val="single"/>
        </w:rPr>
        <w:t>tep 1</w:t>
      </w:r>
      <w:r w:rsidR="004A786E" w:rsidRPr="00AD28AD">
        <w:t xml:space="preserve">, we will use </w:t>
      </w:r>
      <w:r w:rsidR="006A42CA">
        <w:t xml:space="preserve">a </w:t>
      </w:r>
      <w:r w:rsidR="004A786E" w:rsidRPr="00AD28AD">
        <w:t>semi-supervised approach to achieve dimension reduction and feature extraction from both data</w:t>
      </w:r>
      <w:r w:rsidR="00B15ECF" w:rsidRPr="00AD28AD">
        <w:t xml:space="preserve"> </w:t>
      </w:r>
      <w:r w:rsidR="004A786E" w:rsidRPr="00AD28AD">
        <w:t>type</w:t>
      </w:r>
      <w:r w:rsidR="00B15ECF" w:rsidRPr="00AD28AD">
        <w:t>s</w:t>
      </w:r>
      <w:r w:rsidR="004A786E" w:rsidRPr="00AD28AD">
        <w:t xml:space="preserve">. </w:t>
      </w:r>
      <w:r w:rsidR="00384B51" w:rsidRPr="00AD28AD">
        <w:t>Early studies attempted to group the genetic segments – the polymorphisms (SNP) – into ranked functional pathways using prior knowledge of gene-gene interactions</w:t>
      </w:r>
      <w:r w:rsidR="00384B51" w:rsidRPr="00AD28AD">
        <w:fldChar w:fldCharType="begin"/>
      </w:r>
      <w:r w:rsidR="00C1660C" w:rsidRPr="00AD28AD">
        <w:instrText xml:space="preserve"> ADDIN ZOTERO_ITEM CSL_CITATION {"citationID":"2OpNiqFe","properties":{"formattedCitation":"\\super 43\\nosupersub{}","plainCitation":"43","noteIndex":0},"citationItems":[{"id":6266,"uris":["http://zotero.org/users/5817/items/ULSF4AK5"],"itemData":{"id":6266,"type":"article-journal","abstract":"We present a new method for the detection of gene pathways associated with a multivariate quantitative trait, and use it to identify causal pathways associated with an imaging endophenotype characteristic of longitudinal structural change in the brains of patients with Alzheimer's disease (AD). Our method, known as pathways sparse reduced-rank regression (PsRRR), uses group lasso penalised regression to jointly model the effects of genome-wide single nucleotide polymorphisms (SNPs), grouped into functional pathways using prior knowledge of gene–gene interactions. Pathways are ranked in order of importance using a resampling strategy that exploits finite sample variability. Our application study uses whole genome scans and MR images from 99 probable AD patients and 164 healthy elderly controls in the Alzheimer's Disease Neuroimaging Initiative (ADNI) database. 66,182 SNPs are mapped to 185 gene pathways from the KEGG pathway database. Voxel-wise imaging signatures characteristic of AD are obtained by analysing 3D patterns of structural change at 6, 12 and 24months relative to baseline. High-ranking, AD endophenotype-associated pathways in our study include those describing insulin signalling, vascular smooth muscle contraction and focal adhesion. All of these have been previously implicated in AD biology. In a secondary analysis, we investigate SNPs and genes that may be driving pathway selection. High ranking genes include a number previously linked in gene expression studies to β-amyloid plaque formation in the AD brain (PIK3R3,PIK3CG,PRKCAandPRKCB), and to AD related changes in hippocampal gene expression (ADCY2, ACTN1, ACACA, and GNAI1). Other high ranking previously validated AD endophenotype-related genes include CR1, TOMM40 and APOE.","container-title":"NeuroImage","DOI":"10.1016/j.neuroimage.2012.08.002","ISSN":"1053-8119","issue":"3","journalAbbreviation":"NeuroImage","language":"en","note":"PMCID: PMC3549495\nPMID: 22982105","page":"1681-1694","source":"ScienceDirect","title":"Identification of gene pathways implicated in Alzheimer's disease using longitudinal imaging phenotypes with sparse regression","volume":"63","author":[{"family":"Silver","given":"Matt"},{"family":"Janousova","given":"Eva"},{"family":"Hua","given":"Xue"},{"family":"Thompson","given":"Paul M."},{"family":"Montana","given":"Giovanni"}],"issued":{"date-parts":[["2012",11,15]]},"citation-key":"silverIdentificationGenePathways2012"}}],"schema":"https://github.com/citation-style-language/schema/raw/master/csl-citation.json"} </w:instrText>
      </w:r>
      <w:r w:rsidR="00384B51" w:rsidRPr="00AD28AD">
        <w:fldChar w:fldCharType="separate"/>
      </w:r>
      <w:r w:rsidR="00C1660C" w:rsidRPr="00AD28AD">
        <w:rPr>
          <w:rFonts w:cs="Arial"/>
          <w:szCs w:val="24"/>
          <w:vertAlign w:val="superscript"/>
        </w:rPr>
        <w:t>43</w:t>
      </w:r>
      <w:r w:rsidR="00384B51" w:rsidRPr="00AD28AD">
        <w:fldChar w:fldCharType="end"/>
      </w:r>
      <w:r w:rsidR="00384B51" w:rsidRPr="00AD28AD">
        <w:t xml:space="preserve">. </w:t>
      </w:r>
      <w:r w:rsidR="00DF3F15" w:rsidRPr="00AD28AD">
        <w:t>In th</w:t>
      </w:r>
      <w:r w:rsidR="00966E3E" w:rsidRPr="00AD28AD">
        <w:t>is step, d</w:t>
      </w:r>
      <w:r w:rsidR="004A786E" w:rsidRPr="00AD28AD">
        <w:t xml:space="preserve">eep-neural-network-based </w:t>
      </w:r>
      <w:r w:rsidR="003D2E68" w:rsidRPr="00AD28AD">
        <w:t>variational</w:t>
      </w:r>
      <w:r w:rsidR="00966E3E" w:rsidRPr="00AD28AD">
        <w:t xml:space="preserve"> </w:t>
      </w:r>
      <w:r w:rsidR="004A786E" w:rsidRPr="00AD28AD">
        <w:t>auto-encoder model</w:t>
      </w:r>
      <w:r w:rsidR="00F144F6">
        <w:t>s</w:t>
      </w:r>
      <w:r w:rsidR="004A786E" w:rsidRPr="00AD28AD">
        <w:t xml:space="preserve"> will be used to train to represent data with a reduced set of latent variables through self-supervised learning. Autoencoder is an information compression method to project high-dimensional data into representative low-dimension representation, in which an encoder-decoder DNN </w:t>
      </w:r>
      <w:r w:rsidR="004A786E" w:rsidRPr="00AD28AD">
        <w:lastRenderedPageBreak/>
        <w:t>architecture is trained to recover the original full neuroimage/genomic feature using compressed feature represenatation</w:t>
      </w:r>
      <w:r w:rsidR="004A786E" w:rsidRPr="00AD28AD">
        <w:fldChar w:fldCharType="begin"/>
      </w:r>
      <w:r w:rsidR="00C1660C" w:rsidRPr="00AD28AD">
        <w:instrText xml:space="preserve"> ADDIN ZOTERO_ITEM CSL_CITATION {"citationID":"UiAfDPtF","properties":{"formattedCitation":"\\super 44\\nosupersub{}","plainCitation":"44","noteIndex":0},"citationItems":[{"id":173,"uris":["http://zotero.org/users/5817/items/JS25T7VZ"],"itemData":{"id":173,"type":"article-journal","abstract":"Many classical machine learning techniques have been used to explore Alzheimer's disease (AD), evolving from image decomposition techniques such as principal component analysis toward higher complexity, non-linear decomposition algorithms. With the arrival of the deep learning paradigm, it has become possible to extract high-level abstract features directly from MRI images that internally describe the distribution of data in low-dimensional manifolds. In this work, we try a new exploratory data analysis of AD based on deep convolutional autoencoders. We aim at finding links between cognitive symptoms and the underlying neurodegeneration process by fusing the information of neuropsychological test outcomes, diagnoses, and other clinical data with the imaging features extracted solely via a data-driven decomposition of MRI. The distribution of the extracted features in different combinations is then analyzed and visualized using regression and classification analysis, and the influence of each coordinate of the autoencoder manifold over the brain is estimated. The imaging-derived markers could then predict clinical variables with correlations above 0.6 in the case of neuropsychological evaluation variables such as the MMSE or the ADAS11 scores, achieving a classification accuracy over 80% for the diagnosis of AD.","container-title":"IEEE Journal of Biomedical and Health Informatics","DOI":"10.1109/JBHI.2019.2914970","ISSN":"2168-2208","issue":"1","note":"event-title: IEEE Journal of Biomedical and Health Informatics","page":"17-26","source":"IEEE Xplore","title":"Studying the Manifold Structure of Alzheimer's Disease: A Deep Learning Approach Using Convolutional Autoencoders","title-short":"Studying the Manifold Structure of Alzheimer's Disease","volume":"24","author":[{"family":"Martinez-Murcia","given":"Francisco J."},{"family":"Ortiz","given":"Andres"},{"family":"Gorriz","given":"Juan-Manuel"},{"family":"Ramirez","given":"Javier"},{"family":"Castillo-Barnes","given":"Diego"}],"issued":{"date-parts":[["2020",1]]},"citation-key":"martinez-murciaStudyingManifoldStructure2020"}}],"schema":"https://github.com/citation-style-language/schema/raw/master/csl-citation.json"} </w:instrText>
      </w:r>
      <w:r w:rsidR="004A786E" w:rsidRPr="00AD28AD">
        <w:fldChar w:fldCharType="separate"/>
      </w:r>
      <w:r w:rsidR="00C1660C" w:rsidRPr="00AD28AD">
        <w:rPr>
          <w:rFonts w:cs="Arial"/>
          <w:szCs w:val="24"/>
          <w:vertAlign w:val="superscript"/>
        </w:rPr>
        <w:t>44</w:t>
      </w:r>
      <w:r w:rsidR="004A786E" w:rsidRPr="00AD28AD">
        <w:fldChar w:fldCharType="end"/>
      </w:r>
      <w:r w:rsidR="00D928DF" w:rsidRPr="00AD28AD">
        <w:rPr>
          <w:vertAlign w:val="superscript"/>
        </w:rPr>
        <w:t>,</w:t>
      </w:r>
      <w:r w:rsidR="004A786E" w:rsidRPr="00AD28AD">
        <w:fldChar w:fldCharType="begin"/>
      </w:r>
      <w:r w:rsidR="00C1660C" w:rsidRPr="00AD28AD">
        <w:instrText xml:space="preserve"> ADDIN ZOTERO_ITEM CSL_CITATION {"citationID":"KAgLN3YI","properties":{"formattedCitation":"\\super 45\\uc0\\u8211{}49\\nosupersub{}","plainCitation":"45–49","noteIndex":0},"citationItems":[{"id":2816,"uris":["http://zotero.org/users/5817/items/3RYC876S"],"itemData":{"id":2816,"type":"article-journal","abstract":"Dimensionality reduction is a data transformation technique widely used in various fields of genomics research. The application of dimensionality reduction to genotype data is known to capture genetic similarity between individuals, and is used for visualization of genetic variation, identification of population structure as well as ancestry mapping. Among frequently used methods are principal component analysis, which is a linear transform that often misses more fine-scale structures, and neighbor-graph based methods which focus on local relationships rather than large-scale patterns. Deep learning models are a type of nonlinear machine learning method in which the features used in data transformation are decided by the model in a data-driven manner, rather than by the researcher, and have been shown to present a promising alternative to traditional statistical methods for various applications in omics research. In this study, we propose a deep learning model based on a convolutional autoencoder architecture for dimensionality reduction of genotype data. Using a highly diverse cohort of human samples, we demonstrate that the model can identify population clusters and provide richer visual information in comparison to principal component analysis, while preserving global geometry to a higher extent than t-SNE and UMAP, yielding results that are comparable to an alternative deep learning approach based on variational autoencoders. We also discuss the use of the methodology for more general characterization of genotype data, showing that it preserves spatial properties in the form of decay of linkage disequilibrium with distance along the genome and demonstrating its use as a genetic clustering method, comparing results to the ADMIXTURE software frequently used in population genetic studies.","container-title":"G3 Genes|Genomes|Genetics","DOI":"10.1093/g3journal/jkac020","ISSN":"2160-1836","issue":"3","journalAbbreviation":"G3 Genes|Genomes|Genetics","note":"PMCID: PMC8896001\nPMID: 35078229","page":"jkac020","source":"Silverchair","title":"A deep learning framework for characterization of genotype data","volume":"12","author":[{"family":"Ausmees","given":"Kristiina"},{"family":"Nettelblad","given":"Carl"}],"issued":{"date-parts":[["2022",3,1]]},"citation-key":"ausmeesDeepLearningFramework2022"}},{"id":6588,"uris":["http://zotero.org/users/5817/items/SNXAMXHG"],"itemData":{"id":6588,"type":"article-journal","abstract":"Recently, many Machine Learning algorithms have been utilized to identify significant Single Nucleotide Polymorphisms (SNPs) in various human diseases. However, some principal obstacles are challenging in the field of SNP detection and healthy-patient classification. The curse of dimensionality is the main challenge. On the other hand, the number of samples is decidedly smaller than the number of SNPs. In addition, the number of healthy and patient samples can be unequal. These challenges make the feature selection and classification very difficult. The main goal of the current study is the combination of the various algorithms to find out the most effective way of SNP data analysis. Therefore, an efficient method is proposed to identify significant SNPs and classify healthy and patient samples. In this regard, firstly, the Mean Encoding, as an intelligent method, is utilized to convert the nominal SNP data to numeric. Then a two-step filter method is used for feature selection, which removes the irrelevant and redundant features. Finally, the proposed deep auto-encoder is employed to classify so that it can construct its structure based on input data, automatically. To evaluate, we apply the proposed approach to five different SNP datasets, including thyroid cancer, mental retardation, breast cancer, colorectal cancer, and autism, which obtained from the Gene Expression Omnibus (GEO) dataset. The proposed method has succeeded in feature selection and classification so that it can classify healthy and patient samples based on selected features in thyroid cancer, mental retardation, breast cancer, colorectal cancer, and autism with 100%, 94.4%, 100%, 96%, and 99.1% accuracy, respectively. The results indicate that it has succeeded with high efficiency, compared with other published works.","container-title":"Applied Soft Computing","DOI":"10.1016/j.asoc.2020.106718","ISSN":"1568-4946","journalAbbreviation":"Applied Soft Computing","language":"en","page":"106718","source":"ScienceDirect","title":"A Self-organizing Deep Auto-Encoder approach for Classification of Complex Diseases using SNP Genomics Data","volume":"97","author":[{"family":"Pirmoradi","given":"Saeed"},{"family":"Teshnehlab","given":"Mohammad"},{"family":"Zarghami","given":"Nosratollah"},{"family":"Sharifi","given":"Arash"}],"issued":{"date-parts":[["2020",12,1]]},"citation-key":"pirmoradiSelforganizingDeepAutoEncoder2020"}},{"id":6585,"uris":["http://zotero.org/users/5817/items/Q6EQIITM"],"itemData":{"id":6585,"type":"article-journal","abstract":"Genotype imputation has a wide range of applications in genome-wide association study (GWAS), including increasing the statistical power of association tests, discovering trait-associated loci in meta-analyses, and prioritizing causal variants with fine-mapping. In recent years, deep learning (DL) based methods, such as sparse convolutional denoising autoencoder (SCDA), have been developed for genotype imputation. However, it remains a challenging task to optimize the learning process in DL-based methods to achieve high imputation accuracy. To address this challenge, we have developed a convolutional autoencoder (AE) model for genotype imputation and implemented a customized training loop by modifying the training process with a single batch loss rather than the average loss over batches. This modified AE imputation model was evaluated using a yeast dataset, the human leukocyte antigen (HLA) data from the 1,000 Genomes Project (1KGP), and our in-house genotype data from the Louisiana Osteoporosis Study (LOS). Our modified AE imputation model has achieved comparable or better performance than the existing SCDA model in terms of evaluation metrics such as the concordance rate (CR), the Hellinger score, the scaled Euclidean norm (SEN) score, and the imputation quality score (IQS) in all three datasets. Taking the imputation results from the HLA data as an example, the AE model achieved an average CR of 0.9468 and 0.9459, Hellinger score of 0.9765 and 0.9518, SEN score of 0.9977 and 0.9953, and IQS of 0.9515 and 0.9044 at missing ratios of 10% and 20%, respectively. As for the results of LOS data, it achieved an average CR of 0.9005, Hellinger score of 0.9384, SEN score of 0.9940, and IQS of 0.8681 at the missing ratio of 20%. In summary, our proposed method for genotype imputation has a great potential to increase the statistical power of GWAS and improve downstream post-GWAS analyses.","container-title":"Frontiers in Artificial Intelligence","ISSN":"2624-8212","source":"Frontiers","title":"An autoencoder-based deep learning method for genotype imputation","URL":"https://www.frontiersin.org/articles/10.3389/frai.2022.1028978","volume":"5","author":[{"family":"Song","given":"Meng"},{"family":"Greenbaum","given":"Jonathan"},{"family":"Luttrell","given":"Joseph"},{"family":"Zhou","given":"Weihua"},{"family":"Wu","given":"Chong"},{"family":"Luo","given":"Zhe"},{"family":"Qiu","given":"Chuan"},{"family":"Zhao","given":"Lan Juan"},{"family":"Su","given":"Kuan-Jui"},{"family":"Tian","given":"Qing"},{"family":"Shen","given":"Hui"},{"family":"Hong","given":"Huixiao"},{"family":"Gong","given":"Ping"},{"family":"Shi","given":"Xinghua"},{"family":"Deng","given":"Hong-Wen"},{"family":"Zhang","given":"Chaoyang"}],"accessed":{"date-parts":[["2022",12,2]]},"issued":{"date-parts":[["2022"]]},"citation-key":"songAutoencoderbasedDeepLearning2022"}},{"id":6591,"uris":["http://zotero.org/users/5817/items/IIBJYBMN"],"itemData":{"id":6591,"type":"article-journal","abstract":"Genotype imputation is a foundational tool for population genetics. Standard statistical imputation approaches rely on the co-location of large whole-genome sequencing-based reference panels, powerful computing environments, and potentially sensitive genetic study data. This results in computational resource and privacy-risk barriers to access to cutting-edge imputation techniques. Moreover, the accuracy of current statistical approaches is known to degrade in regions of low and complex linkage disequilibrium. Artificial neural network-based imputation approaches may overcome these limitations by encoding complex genotype relationships in easily portable inference models. Here, we demonstrate an autoencoder-based approach for genotype imputation, using a large, commonly used reference panel, and spanning the entirety of human chromosome 22. Our autoencoder-based genotype imputation strategy achieved superior imputation accuracy across the allele-frequency spectrum and across genomes of diverse ancestry, while delivering at least fourfold faster inference run time relative to standard imputation tools.","container-title":"eLife","DOI":"10.7554/eLife.75600","ISSN":"2050-084X","note":"publisher: eLife Sciences Publications, Ltd\nPMCID: PMC9555874\nPMID: 36148981","page":"e75600","source":"eLife","title":"Rapid, Reference-Free human genotype imputation with denoising autoencoders","volume":"11","author":[{"family":"Dias","given":"Raquel"},{"family":"Evans","given":"Doug"},{"family":"Chen","given":"Shang-Fu"},{"family":"Chen","given":"Kai-Yu"},{"family":"Loguercio","given":"Salvatore"},{"family":"Chan","given":"Leslie"},{"family":"Torkamani","given":"Ali"}],"editor":[{"family":"Stephens","given":"Matthew"},{"family":"Przeworski","given":"Molly"}],"issued":{"date-parts":[["2022",9,23]]},"citation-key":"diasRapidReferenceFreeHuman2022"}},{"id":6596,"uris":["http://zotero.org/users/5817/items/VIEZ2NDT"],"itemData":{"id":6596,"type":"article-journal","abstract":"Dimensionality reduction is a common tool for visualization and inference of population structure from genotypes, but popular methods either return too many dimensions for easy plotting (PCA) or fail to preserve global geometry (t-SNE and UMAP). Here we explore the utility of variational autoencoders (VAEs)—generative machine learning models in which a pair of neural networks seek to first compress and then recreate the input data—for visualizing population genetic variation. VAEs incorporate nonlinear relationships, allow users to define the dimensionality of the latent space, and in our tests preserve global geometry better than t-SNE and UMAP. Our implementation, which we call popvae, is available as a command-line python program at github.com/kr-colab/popvae. The approach yields latent embeddings that capture subtle aspects of population structure in humans and Anopheles mosquitoes, and can generate artificial genotypes characteristic of a given sample or population.","container-title":"G3 Genes|Genomes|Genetics","DOI":"10.1093/g3journal/jkaa036","ISSN":"2160-1836","issue":"1","journalAbbreviation":"G3 Genes|Genomes|Genetics","note":"PMCID: PMC8022710\nPMID: 33561250","page":"jkaa036","source":"Silverchair","title":"Visualizing population structure with variational autoencoders","volume":"11","author":[{"family":"Battey","given":"C J"},{"family":"Coffing","given":"Gabrielle C"},{"family":"Kern","given":"Andrew D"}],"issued":{"date-parts":[["2021",1,1]]},"citation-key":"batteyVisualizingPopulationStructure2021"},"label":"page"}],"schema":"https://github.com/citation-style-language/schema/raw/master/csl-citation.json"} </w:instrText>
      </w:r>
      <w:r w:rsidR="004A786E" w:rsidRPr="00AD28AD">
        <w:fldChar w:fldCharType="separate"/>
      </w:r>
      <w:r w:rsidR="00C1660C" w:rsidRPr="00AD28AD">
        <w:rPr>
          <w:rFonts w:cs="Arial"/>
          <w:szCs w:val="24"/>
          <w:vertAlign w:val="superscript"/>
        </w:rPr>
        <w:t>45–49</w:t>
      </w:r>
      <w:r w:rsidR="004A786E" w:rsidRPr="00AD28AD">
        <w:fldChar w:fldCharType="end"/>
      </w:r>
      <w:r w:rsidR="004A786E" w:rsidRPr="00AD28AD">
        <w:t>. Specifically, we will use two-dimensional (2D) convolutional auto-encoder architecture for neuroimage data and one-dimensional (1D) convolutional auto-encoder architecture for its advantage in capturing the sequential nature of the SNP-based genomic information</w:t>
      </w:r>
      <w:r w:rsidR="004A786E" w:rsidRPr="00AD28AD">
        <w:fldChar w:fldCharType="begin"/>
      </w:r>
      <w:r w:rsidR="00C1660C" w:rsidRPr="00AD28AD">
        <w:instrText xml:space="preserve"> ADDIN ZOTERO_ITEM CSL_CITATION {"citationID":"bz2qQlBn","properties":{"formattedCitation":"\\super 45\\nosupersub{}","plainCitation":"45","noteIndex":0},"citationItems":[{"id":2816,"uris":["http://zotero.org/users/5817/items/3RYC876S"],"itemData":{"id":2816,"type":"article-journal","abstract":"Dimensionality reduction is a data transformation technique widely used in various fields of genomics research. The application of dimensionality reduction to genotype data is known to capture genetic similarity between individuals, and is used for visualization of genetic variation, identification of population structure as well as ancestry mapping. Among frequently used methods are principal component analysis, which is a linear transform that often misses more fine-scale structures, and neighbor-graph based methods which focus on local relationships rather than large-scale patterns. Deep learning models are a type of nonlinear machine learning method in which the features used in data transformation are decided by the model in a data-driven manner, rather than by the researcher, and have been shown to present a promising alternative to traditional statistical methods for various applications in omics research. In this study, we propose a deep learning model based on a convolutional autoencoder architecture for dimensionality reduction of genotype data. Using a highly diverse cohort of human samples, we demonstrate that the model can identify population clusters and provide richer visual information in comparison to principal component analysis, while preserving global geometry to a higher extent than t-SNE and UMAP, yielding results that are comparable to an alternative deep learning approach based on variational autoencoders. We also discuss the use of the methodology for more general characterization of genotype data, showing that it preserves spatial properties in the form of decay of linkage disequilibrium with distance along the genome and demonstrating its use as a genetic clustering method, comparing results to the ADMIXTURE software frequently used in population genetic studies.","container-title":"G3 Genes|Genomes|Genetics","DOI":"10.1093/g3journal/jkac020","ISSN":"2160-1836","issue":"3","journalAbbreviation":"G3 Genes|Genomes|Genetics","note":"PMCID: PMC8896001\nPMID: 35078229","page":"jkac020","source":"Silverchair","title":"A deep learning framework for characterization of genotype data","volume":"12","author":[{"family":"Ausmees","given":"Kristiina"},{"family":"Nettelblad","given":"Carl"}],"issued":{"date-parts":[["2022",3,1]]},"citation-key":"ausmeesDeepLearningFramework2022"}}],"schema":"https://github.com/citation-style-language/schema/raw/master/csl-citation.json"} </w:instrText>
      </w:r>
      <w:r w:rsidR="004A786E" w:rsidRPr="00AD28AD">
        <w:fldChar w:fldCharType="separate"/>
      </w:r>
      <w:r w:rsidR="00C1660C" w:rsidRPr="00AD28AD">
        <w:rPr>
          <w:rFonts w:cs="Arial"/>
          <w:szCs w:val="24"/>
          <w:vertAlign w:val="superscript"/>
        </w:rPr>
        <w:t>45</w:t>
      </w:r>
      <w:r w:rsidR="004A786E" w:rsidRPr="00AD28AD">
        <w:fldChar w:fldCharType="end"/>
      </w:r>
      <w:r w:rsidR="004A786E" w:rsidRPr="00AD28AD">
        <w:t>. Since this is a semi-supervised step, no outcome labels were required.</w:t>
      </w:r>
      <w:r w:rsidR="00447103" w:rsidRPr="00AD28AD">
        <w:t xml:space="preserve"> W</w:t>
      </w:r>
      <w:r w:rsidR="004A786E" w:rsidRPr="00AD28AD">
        <w:t xml:space="preserve">e will use </w:t>
      </w:r>
      <w:r w:rsidR="00902D47">
        <w:t xml:space="preserve">the </w:t>
      </w:r>
      <w:r w:rsidR="004A786E" w:rsidRPr="00AD28AD">
        <w:t xml:space="preserve">ADNI dataset, which is a longitudinal cohort with </w:t>
      </w:r>
      <w:r w:rsidR="00902D47">
        <w:t xml:space="preserve">a </w:t>
      </w:r>
      <w:r w:rsidR="004A786E" w:rsidRPr="00AD28AD">
        <w:t>larger sample size that also contains both neuroimage and genomic data for each participant.</w:t>
      </w:r>
    </w:p>
    <w:p w14:paraId="10735D7E" w14:textId="033604F6" w:rsidR="004A786E" w:rsidRPr="00AD28AD" w:rsidRDefault="00A44A39" w:rsidP="004F345B">
      <w:pPr>
        <w:pStyle w:val="ListParagraph"/>
        <w:spacing w:line="240" w:lineRule="auto"/>
        <w:ind w:left="0" w:firstLine="0"/>
      </w:pPr>
      <w:r w:rsidRPr="00AD28AD">
        <w:t xml:space="preserve">In </w:t>
      </w:r>
      <w:r w:rsidRPr="00AD28AD">
        <w:rPr>
          <w:i/>
          <w:iCs/>
          <w:u w:val="single"/>
        </w:rPr>
        <w:t>step 2</w:t>
      </w:r>
      <w:r w:rsidR="004A786E" w:rsidRPr="00AD28AD">
        <w:t>, we will use</w:t>
      </w:r>
      <w:r w:rsidR="005F06F5" w:rsidRPr="00AD28AD">
        <w:t xml:space="preserve"> </w:t>
      </w:r>
      <w:r w:rsidR="00902D47">
        <w:t xml:space="preserve">the </w:t>
      </w:r>
      <w:r w:rsidR="00D21A6B" w:rsidRPr="00AD28AD">
        <w:t>multi</w:t>
      </w:r>
      <w:r w:rsidR="00CC0538" w:rsidRPr="00AD28AD">
        <w:t>-</w:t>
      </w:r>
      <w:r w:rsidR="00D21A6B" w:rsidRPr="00AD28AD">
        <w:t xml:space="preserve">modal deep-learning framework </w:t>
      </w:r>
      <w:r w:rsidR="00934006" w:rsidRPr="00AD28AD">
        <w:t xml:space="preserve">to </w:t>
      </w:r>
      <w:proofErr w:type="gramStart"/>
      <w:r w:rsidR="00934006" w:rsidRPr="00AD28AD">
        <w:t>joint-</w:t>
      </w:r>
      <w:r w:rsidR="00CC0538" w:rsidRPr="00AD28AD">
        <w:t>learn</w:t>
      </w:r>
      <w:proofErr w:type="gramEnd"/>
      <w:r w:rsidR="00CC0538" w:rsidRPr="00AD28AD">
        <w:t xml:space="preserve"> the</w:t>
      </w:r>
      <w:r w:rsidR="00D8327F" w:rsidRPr="00AD28AD">
        <w:t xml:space="preserve"> </w:t>
      </w:r>
      <w:r w:rsidR="005C1D0B" w:rsidRPr="00AD28AD">
        <w:t>risk of developing Alzheimer</w:t>
      </w:r>
      <w:r w:rsidR="007F1EBC">
        <w:t>'</w:t>
      </w:r>
      <w:r w:rsidR="005C1D0B" w:rsidRPr="00AD28AD">
        <w:t>s Disease through</w:t>
      </w:r>
      <w:r w:rsidR="00934006" w:rsidRPr="00AD28AD">
        <w:t xml:space="preserve"> non-linear</w:t>
      </w:r>
      <w:r w:rsidR="00CC0538" w:rsidRPr="00AD28AD">
        <w:t xml:space="preserve"> </w:t>
      </w:r>
      <w:r w:rsidR="002575AE" w:rsidRPr="00AD28AD">
        <w:t>interactions</w:t>
      </w:r>
      <w:r w:rsidR="000704CC" w:rsidRPr="00AD28AD">
        <w:t xml:space="preserve"> </w:t>
      </w:r>
      <w:r w:rsidR="00934006" w:rsidRPr="00AD28AD">
        <w:t xml:space="preserve">of </w:t>
      </w:r>
      <w:proofErr w:type="spellStart"/>
      <w:r w:rsidR="00940587" w:rsidRPr="00AD28AD">
        <w:t>radiogenomic</w:t>
      </w:r>
      <w:proofErr w:type="spellEnd"/>
      <w:r w:rsidR="00D8327F" w:rsidRPr="00AD28AD">
        <w:t xml:space="preserve"> factors</w:t>
      </w:r>
      <w:r w:rsidR="008F1EDC" w:rsidRPr="00AD28AD">
        <w:t xml:space="preserve">. </w:t>
      </w:r>
      <w:r w:rsidR="004A786E" w:rsidRPr="00AD28AD">
        <w:t xml:space="preserve">The </w:t>
      </w:r>
      <w:r w:rsidR="009E342C" w:rsidRPr="00AD28AD">
        <w:t>embedded</w:t>
      </w:r>
      <w:r w:rsidR="004A786E" w:rsidRPr="00AD28AD">
        <w:t xml:space="preserve"> neuroimage and genomic features that are derived from the semi-supervised autoencoder network in the first step will be concatenated</w:t>
      </w:r>
      <w:r w:rsidR="007B5613" w:rsidRPr="00AD28AD">
        <w:t xml:space="preserve"> </w:t>
      </w:r>
      <w:r w:rsidR="00490833" w:rsidRPr="00AD28AD">
        <w:t>factors</w:t>
      </w:r>
      <w:r w:rsidR="004A786E" w:rsidRPr="00AD28AD">
        <w:t xml:space="preserve"> as joint </w:t>
      </w:r>
      <w:proofErr w:type="spellStart"/>
      <w:r w:rsidR="004A786E" w:rsidRPr="00AD28AD">
        <w:t>radiogenomic</w:t>
      </w:r>
      <w:proofErr w:type="spellEnd"/>
      <w:r w:rsidR="004A786E" w:rsidRPr="00AD28AD">
        <w:t xml:space="preserve"> features</w:t>
      </w:r>
      <w:r w:rsidR="00490833" w:rsidRPr="00AD28AD">
        <w:t xml:space="preserve">, </w:t>
      </w:r>
      <w:r w:rsidR="00CE5740" w:rsidRPr="00AD28AD">
        <w:t>together with cardiometabolic factors as well as demographic</w:t>
      </w:r>
      <w:r w:rsidR="009E342C" w:rsidRPr="00AD28AD">
        <w:t xml:space="preserve"> and </w:t>
      </w:r>
      <w:r w:rsidR="00CE5740" w:rsidRPr="00AD28AD">
        <w:t>CSF,</w:t>
      </w:r>
      <w:r w:rsidR="004A786E" w:rsidRPr="00AD28AD">
        <w:t xml:space="preserve"> to feed into a multi-layer-perceptron, which is a fully connected deep neural network. The pre-trained model weights in the joint feature embedding part will be </w:t>
      </w:r>
      <w:r w:rsidR="006F1983" w:rsidRPr="00AD28AD">
        <w:t>frozen</w:t>
      </w:r>
      <w:r w:rsidR="004A786E" w:rsidRPr="00AD28AD">
        <w:t xml:space="preserve">, and the outcome of this second-level network will provide </w:t>
      </w:r>
      <w:r w:rsidR="000D4DDB">
        <w:t xml:space="preserve">the </w:t>
      </w:r>
      <w:r w:rsidR="004A786E" w:rsidRPr="00AD28AD">
        <w:t xml:space="preserve">prediction for </w:t>
      </w:r>
      <w:r w:rsidR="000D4DDB">
        <w:t>dementia onset</w:t>
      </w:r>
      <w:r w:rsidR="004A786E" w:rsidRPr="00AD28AD">
        <w:t>. The Alzheimer</w:t>
      </w:r>
      <w:r w:rsidR="007F1EBC">
        <w:t>'</w:t>
      </w:r>
      <w:r w:rsidR="004A786E" w:rsidRPr="00AD28AD">
        <w:t xml:space="preserve">s Disease status will be derived from the </w:t>
      </w:r>
      <w:r w:rsidR="00D9546D">
        <w:t>ad</w:t>
      </w:r>
      <w:r w:rsidR="004A786E" w:rsidRPr="00AD28AD">
        <w:t>judicated consensus diagnosis outcome.</w:t>
      </w:r>
      <w:r w:rsidR="009E342C" w:rsidRPr="00AD28AD">
        <w:t xml:space="preserve"> </w:t>
      </w:r>
      <w:r w:rsidR="004A786E" w:rsidRPr="00AD28AD">
        <w:t xml:space="preserve">We will then use the explainable AI methods to derive the </w:t>
      </w:r>
      <w:r w:rsidR="004A786E" w:rsidRPr="00AD28AD">
        <w:rPr>
          <w:u w:val="single"/>
        </w:rPr>
        <w:t xml:space="preserve">integrated </w:t>
      </w:r>
      <w:proofErr w:type="spellStart"/>
      <w:r w:rsidR="004A786E" w:rsidRPr="00AD28AD">
        <w:rPr>
          <w:u w:val="single"/>
        </w:rPr>
        <w:t>radiogenomic</w:t>
      </w:r>
      <w:proofErr w:type="spellEnd"/>
      <w:r w:rsidR="004A786E" w:rsidRPr="00AD28AD">
        <w:rPr>
          <w:u w:val="single"/>
        </w:rPr>
        <w:t xml:space="preserve"> patterns</w:t>
      </w:r>
      <w:r w:rsidR="004A786E" w:rsidRPr="00AD28AD">
        <w:t xml:space="preserve"> that are ass</w:t>
      </w:r>
      <w:r w:rsidR="009E342C" w:rsidRPr="00AD28AD">
        <w:t>o</w:t>
      </w:r>
      <w:r w:rsidR="004A786E" w:rsidRPr="00AD28AD">
        <w:t>c</w:t>
      </w:r>
      <w:r w:rsidR="009E342C" w:rsidRPr="00AD28AD">
        <w:t>i</w:t>
      </w:r>
      <w:r w:rsidR="004A786E" w:rsidRPr="00AD28AD">
        <w:t>ate</w:t>
      </w:r>
      <w:r w:rsidR="00D9546D">
        <w:t>d</w:t>
      </w:r>
      <w:r w:rsidR="004A786E" w:rsidRPr="00AD28AD">
        <w:t xml:space="preserve"> with cardiometabolic dysfunction and AD. Recent developments of explainable AI methods such as occlusion and permutation mapping integrated gradient</w:t>
      </w:r>
      <w:r w:rsidR="0033070A" w:rsidRPr="00AD28AD">
        <w:fldChar w:fldCharType="begin"/>
      </w:r>
      <w:r w:rsidR="00C1660C" w:rsidRPr="00AD28AD">
        <w:instrText xml:space="preserve"> ADDIN ZOTERO_ITEM CSL_CITATION {"citationID":"UBiTrHjg","properties":{"formattedCitation":"\\super 50\\nosupersub{}","plainCitation":"50","noteIndex":0},"citationItems":[{"id":6768,"uris":["http://zotero.org/users/5817/items/D6G3HV6L"],"itemData":{"id":6768,"type":"article","abstract":"We study the problem of attributing the prediction of a deep network to its input features, a problem previously studied by several other works. We identify two fundamental axioms---Sensitivity and Implementation Invariance that attribution methods ought to satisfy. We show that they are not satisfied by most known attribution methods, which we consider to be a fundamental weakness of those methods. We use the axioms to guide the design of a new attribution method called Integrated Gradients. Our method requires no modification to the original network and is extremely simple to implement; it just needs a few calls to the standard gradient operator. We apply this method to a couple of image models, a couple of text models and a chemistry model, demonstrating its ability to debug networks, to extract rules from a network, and to enable users to engage with models better.","DOI":"10.48550/arXiv.1703.01365","note":"arXiv:1703.01365 [cs]","number":"arXiv:1703.01365","publisher":"arXiv","source":"arXiv.org","title":"Axiomatic Attribution for Deep Networks","URL":"http://arxiv.org/abs/1703.01365","author":[{"family":"Sundararajan","given":"Mukund"},{"family":"Taly","given":"Ankur"},{"family":"Yan","given":"Qiqi"}],"accessed":{"date-parts":[["2022",12,7]]},"issued":{"date-parts":[["2017",6,12]]},"citation-key":"sundararajanAxiomaticAttributionDeep2017"}}],"schema":"https://github.com/citation-style-language/schema/raw/master/csl-citation.json"} </w:instrText>
      </w:r>
      <w:r w:rsidR="0033070A" w:rsidRPr="00AD28AD">
        <w:fldChar w:fldCharType="separate"/>
      </w:r>
      <w:r w:rsidR="00C1660C" w:rsidRPr="00AD28AD">
        <w:rPr>
          <w:rFonts w:cs="Arial"/>
          <w:szCs w:val="24"/>
          <w:vertAlign w:val="superscript"/>
        </w:rPr>
        <w:t>50</w:t>
      </w:r>
      <w:r w:rsidR="0033070A" w:rsidRPr="00AD28AD">
        <w:fldChar w:fldCharType="end"/>
      </w:r>
      <w:r w:rsidR="004A786E" w:rsidRPr="00AD28AD">
        <w:t>, and gradient-weighted class activation map (Grad-CAM)</w:t>
      </w:r>
      <w:r w:rsidR="004F2876" w:rsidRPr="00AD28AD">
        <w:t xml:space="preserve"> </w:t>
      </w:r>
      <w:r w:rsidR="009E342C" w:rsidRPr="00AD28AD">
        <w:fldChar w:fldCharType="begin"/>
      </w:r>
      <w:r w:rsidR="00C1660C" w:rsidRPr="00AD28AD">
        <w:instrText xml:space="preserve"> ADDIN ZOTERO_ITEM CSL_CITATION {"citationID":"mrAjw8t4","properties":{"formattedCitation":"\\super 51\\nosupersub{}","plainCitation":"51","noteIndex":0},"citationItems":[{"id":6772,"uris":["http://zotero.org/users/5817/items/7MV7QELQ"],"itemData":{"id":6772,"type":"article-journal","abstract":"We propose a technique for producing \"visual explanations\" for decisions from a large class of CNN-based models, making them more transparent. Our approach - Gradient-weighted Class Activation Mapping (Grad-CAM), uses the gradients of any target concept, flowing into the final convolutional layer to produce a coarse localization map highlighting important regions in the image for predicting the concept. Grad-CAM is applicable to a wide variety of CNN model-families: (1) CNNs with fully-connected layers, (2) CNNs used for structured outputs, (3) CNNs used in tasks with multimodal inputs or reinforcement learning, without any architectural changes or re-training. We combine Grad-CAM with fine-grained visualizations to create a high-resolution class-discriminative visualization and apply it to off-the-shelf image classification, captioning, and visual question answering (VQA) models, including ResNet-based architectures. In the context of image classification models, our visualizations (a) lend insights into their failure modes, (b) are robust to adversarial images, (c) outperform previous methods on localization, (d) are more faithful to the underlying model and (e) help achieve generalization by identifying dataset bias. For captioning and VQA, we show that even non-attention based models can localize inputs. We devise a way to identify important neurons through Grad-CAM and combine it with neuron names to provide textual explanations for model decisions. Finally, we design and conduct human studies to measure if Grad-CAM helps users establish appropriate trust in predictions from models and show that Grad-CAM helps untrained users successfully discern a 'stronger' nodel from a 'weaker' one even when both make identical predictions. Our code is available at https://github.com/ramprs/grad-cam/, along with a demo at http://gradcam.cloudcv.org, and a video at youtu.be/COjUB9Izk6E.","container-title":"International Journal of Computer Vision","DOI":"10.1007/s11263-019-01228-7","ISSN":"0920-5691, 1573-1405","issue":"2","journalAbbreviation":"Int J Comput Vis","note":"arXiv:1610.02391 [cs]","page":"336-359","source":"arXiv.org","title":"Grad-CAM: Visual Explanations from Deep Networks via Gradient-based Localization","title-short":"Grad-CAM","volume":"128","author":[{"family":"Selvaraju","given":"Ramprasaath R."},{"family":"Cogswell","given":"Michael"},{"family":"Das","given":"Abhishek"},{"family":"Vedantam","given":"Ramakrishna"},{"family":"Parikh","given":"Devi"},{"family":"Batra","given":"Dhruv"}],"issued":{"date-parts":[["2020",2]]},"citation-key":"selvarajuGradCAMVisualExplanations2020"}}],"schema":"https://github.com/citation-style-language/schema/raw/master/csl-citation.json"} </w:instrText>
      </w:r>
      <w:r w:rsidR="009E342C" w:rsidRPr="00AD28AD">
        <w:fldChar w:fldCharType="separate"/>
      </w:r>
      <w:r w:rsidR="00C1660C" w:rsidRPr="00AD28AD">
        <w:rPr>
          <w:rFonts w:cs="Arial"/>
          <w:szCs w:val="24"/>
          <w:vertAlign w:val="superscript"/>
        </w:rPr>
        <w:t>51</w:t>
      </w:r>
      <w:r w:rsidR="009E342C" w:rsidRPr="00AD28AD">
        <w:fldChar w:fldCharType="end"/>
      </w:r>
      <w:r w:rsidR="004A786E" w:rsidRPr="00AD28AD">
        <w:t xml:space="preserve"> ha</w:t>
      </w:r>
      <w:r w:rsidR="00D9546D">
        <w:t>s</w:t>
      </w:r>
      <w:r w:rsidR="004A786E" w:rsidRPr="00AD28AD">
        <w:t xml:space="preserve"> enable</w:t>
      </w:r>
      <w:r w:rsidR="00D9546D">
        <w:t>d</w:t>
      </w:r>
      <w:r w:rsidR="004A786E" w:rsidRPr="00AD28AD">
        <w:t xml:space="preserve"> the feasibility to derive insights about localized and joint importance neurological and genomic feature to predict task of interest. These explainable AI methods will be used to derive important multi-modal features in both the neuroimage genomic data showing associated localized brain regions and genomic loci that </w:t>
      </w:r>
      <w:r w:rsidR="00D9546D">
        <w:t xml:space="preserve">are </w:t>
      </w:r>
      <w:r w:rsidR="004A786E" w:rsidRPr="00AD28AD">
        <w:t>jointly associated with metabolic dysfunction and Alzheimer</w:t>
      </w:r>
      <w:r w:rsidR="007F1EBC">
        <w:t>'</w:t>
      </w:r>
      <w:r w:rsidR="004A786E" w:rsidRPr="00AD28AD">
        <w:t>s Disease.</w:t>
      </w:r>
    </w:p>
    <w:p w14:paraId="34D653C3" w14:textId="16ABB3F2" w:rsidR="004A786E" w:rsidRPr="00AD28AD" w:rsidRDefault="005F68C9" w:rsidP="004F345B">
      <w:pPr>
        <w:pStyle w:val="Heading4"/>
      </w:pPr>
      <w:r w:rsidRPr="00AD28AD">
        <w:t>Anticipated</w:t>
      </w:r>
      <w:r w:rsidR="009744A5" w:rsidRPr="00AD28AD">
        <w:t xml:space="preserve"> </w:t>
      </w:r>
      <w:r w:rsidR="002C2F7F" w:rsidRPr="00AD28AD">
        <w:t>Results</w:t>
      </w:r>
    </w:p>
    <w:p w14:paraId="73C19F6B" w14:textId="37B27DC0" w:rsidR="00BD0551" w:rsidRPr="00AD28AD" w:rsidRDefault="004350A2" w:rsidP="004F345B">
      <w:pPr>
        <w:spacing w:line="240" w:lineRule="auto"/>
        <w:ind w:firstLine="0"/>
      </w:pPr>
      <w:r w:rsidRPr="00AD28AD">
        <w:t xml:space="preserve">We </w:t>
      </w:r>
      <w:r w:rsidR="00837346" w:rsidRPr="00AD28AD">
        <w:t>anticipate</w:t>
      </w:r>
      <w:r w:rsidR="00F0335B" w:rsidRPr="00AD28AD">
        <w:t xml:space="preserve"> </w:t>
      </w:r>
      <w:r w:rsidR="00DB0F76" w:rsidRPr="00AD28AD">
        <w:t xml:space="preserve">the </w:t>
      </w:r>
      <w:r w:rsidR="00F0335B" w:rsidRPr="00AD28AD">
        <w:t>successful completion of</w:t>
      </w:r>
      <w:r w:rsidR="00837346" w:rsidRPr="00AD28AD">
        <w:t xml:space="preserve"> </w:t>
      </w:r>
      <w:r w:rsidRPr="00AD28AD">
        <w:t xml:space="preserve">step 1 </w:t>
      </w:r>
      <w:r w:rsidR="00CD35A2" w:rsidRPr="00AD28AD">
        <w:t>of this aim will</w:t>
      </w:r>
      <w:r w:rsidR="00334601" w:rsidRPr="00AD28AD">
        <w:t xml:space="preserve"> generate</w:t>
      </w:r>
      <w:r w:rsidR="00AF6780" w:rsidRPr="00AD28AD">
        <w:t xml:space="preserve"> </w:t>
      </w:r>
      <w:r w:rsidR="003855C9" w:rsidRPr="00AD28AD">
        <w:t>semi-supervised</w:t>
      </w:r>
      <w:r w:rsidR="00BF0B59" w:rsidRPr="00AD28AD">
        <w:rPr>
          <w:rFonts w:cs="Arial"/>
        </w:rPr>
        <w:t xml:space="preserve"> </w:t>
      </w:r>
      <w:r w:rsidR="003305B2" w:rsidRPr="00AD28AD">
        <w:rPr>
          <w:rFonts w:cs="Arial"/>
        </w:rPr>
        <w:t xml:space="preserve">parallel </w:t>
      </w:r>
      <w:proofErr w:type="spellStart"/>
      <w:r w:rsidR="0019512C" w:rsidRPr="00AD28AD">
        <w:rPr>
          <w:rFonts w:cs="Arial"/>
        </w:rPr>
        <w:t>rad</w:t>
      </w:r>
      <w:r w:rsidR="002C58AC" w:rsidRPr="00AD28AD">
        <w:rPr>
          <w:rFonts w:cs="Arial"/>
        </w:rPr>
        <w:t>iogenomic</w:t>
      </w:r>
      <w:proofErr w:type="spellEnd"/>
      <w:r w:rsidR="002C58AC" w:rsidRPr="00AD28AD">
        <w:rPr>
          <w:rFonts w:cs="Arial"/>
        </w:rPr>
        <w:t xml:space="preserve"> </w:t>
      </w:r>
      <w:r w:rsidR="00BF0B59" w:rsidRPr="00AD28AD">
        <w:rPr>
          <w:rFonts w:cs="Arial"/>
        </w:rPr>
        <w:t xml:space="preserve">feature embedding </w:t>
      </w:r>
      <w:r w:rsidR="00807680" w:rsidRPr="00AD28AD">
        <w:rPr>
          <w:rFonts w:cs="Arial"/>
        </w:rPr>
        <w:t>model</w:t>
      </w:r>
      <w:r w:rsidR="0039700D" w:rsidRPr="00AD28AD">
        <w:rPr>
          <w:rFonts w:cs="Arial"/>
        </w:rPr>
        <w:t>s</w:t>
      </w:r>
      <w:r w:rsidR="00ED4F08" w:rsidRPr="00AD28AD">
        <w:rPr>
          <w:rFonts w:cs="Arial"/>
        </w:rPr>
        <w:t xml:space="preserve"> </w:t>
      </w:r>
      <w:r w:rsidR="00BA4108" w:rsidRPr="00AD28AD">
        <w:rPr>
          <w:rFonts w:cs="Arial"/>
        </w:rPr>
        <w:t xml:space="preserve">to </w:t>
      </w:r>
      <w:r w:rsidR="00061ABF" w:rsidRPr="00AD28AD">
        <w:rPr>
          <w:rFonts w:cs="Arial"/>
        </w:rPr>
        <w:t>capture both the</w:t>
      </w:r>
      <w:r w:rsidR="00BF0B59" w:rsidRPr="00AD28AD">
        <w:rPr>
          <w:rFonts w:cs="Arial"/>
        </w:rPr>
        <w:t xml:space="preserve"> genomic and </w:t>
      </w:r>
      <w:r w:rsidR="005466E3" w:rsidRPr="00AD28AD">
        <w:rPr>
          <w:rFonts w:cs="Arial"/>
        </w:rPr>
        <w:t>neuro</w:t>
      </w:r>
      <w:r w:rsidR="00BF0B59" w:rsidRPr="00AD28AD">
        <w:rPr>
          <w:rFonts w:cs="Arial"/>
        </w:rPr>
        <w:t xml:space="preserve">image </w:t>
      </w:r>
      <w:r w:rsidR="00CA11AE" w:rsidRPr="00AD28AD">
        <w:rPr>
          <w:rFonts w:cs="Arial"/>
        </w:rPr>
        <w:t>patterns</w:t>
      </w:r>
      <w:r w:rsidR="00BF0B59" w:rsidRPr="00AD28AD">
        <w:rPr>
          <w:rFonts w:cs="Arial"/>
        </w:rPr>
        <w:t xml:space="preserve"> </w:t>
      </w:r>
      <w:r w:rsidR="00CA11AE" w:rsidRPr="00AD28AD">
        <w:rPr>
          <w:rFonts w:cs="Arial"/>
        </w:rPr>
        <w:t>from the</w:t>
      </w:r>
      <w:r w:rsidR="007F6E07" w:rsidRPr="00AD28AD">
        <w:rPr>
          <w:rFonts w:cs="Arial"/>
        </w:rPr>
        <w:t xml:space="preserve"> original high-dimensional space. </w:t>
      </w:r>
      <w:r w:rsidR="00D46C03" w:rsidRPr="00AD28AD">
        <w:rPr>
          <w:rFonts w:cs="Arial"/>
        </w:rPr>
        <w:t>The completion of s</w:t>
      </w:r>
      <w:r w:rsidR="00602842" w:rsidRPr="00AD28AD">
        <w:rPr>
          <w:rFonts w:cs="Arial"/>
        </w:rPr>
        <w:t xml:space="preserve">tep 2 will </w:t>
      </w:r>
      <w:r w:rsidR="005C4293" w:rsidRPr="00AD28AD">
        <w:rPr>
          <w:rFonts w:cs="Arial"/>
        </w:rPr>
        <w:t xml:space="preserve">result </w:t>
      </w:r>
      <w:r w:rsidR="000922D4" w:rsidRPr="00AD28AD">
        <w:rPr>
          <w:rFonts w:cs="Arial"/>
        </w:rPr>
        <w:t>in an improved AD risk and survival</w:t>
      </w:r>
      <w:r w:rsidR="008676C0" w:rsidRPr="00AD28AD">
        <w:rPr>
          <w:rFonts w:cs="Arial"/>
        </w:rPr>
        <w:t xml:space="preserve"> rate</w:t>
      </w:r>
      <w:r w:rsidR="000922D4" w:rsidRPr="00AD28AD">
        <w:rPr>
          <w:rFonts w:cs="Arial"/>
        </w:rPr>
        <w:t xml:space="preserve"> </w:t>
      </w:r>
      <w:r w:rsidR="008676C0" w:rsidRPr="00AD28AD">
        <w:rPr>
          <w:rFonts w:cs="Arial"/>
        </w:rPr>
        <w:t xml:space="preserve">prediction model that </w:t>
      </w:r>
      <w:r w:rsidR="00180E7A" w:rsidRPr="00AD28AD">
        <w:rPr>
          <w:rFonts w:cs="Arial"/>
        </w:rPr>
        <w:t xml:space="preserve">effectively </w:t>
      </w:r>
      <w:proofErr w:type="gramStart"/>
      <w:r w:rsidR="00180E7A" w:rsidRPr="00AD28AD">
        <w:rPr>
          <w:rFonts w:cs="Arial"/>
        </w:rPr>
        <w:t>tak</w:t>
      </w:r>
      <w:r w:rsidR="00D9546D">
        <w:rPr>
          <w:rFonts w:cs="Arial"/>
        </w:rPr>
        <w:t>es</w:t>
      </w:r>
      <w:r w:rsidR="00180E7A" w:rsidRPr="00AD28AD">
        <w:rPr>
          <w:rFonts w:cs="Arial"/>
        </w:rPr>
        <w:t xml:space="preserve"> into account</w:t>
      </w:r>
      <w:proofErr w:type="gramEnd"/>
      <w:r w:rsidR="00180E7A" w:rsidRPr="00AD28AD">
        <w:rPr>
          <w:rFonts w:cs="Arial"/>
        </w:rPr>
        <w:t xml:space="preserve"> multi</w:t>
      </w:r>
      <w:r w:rsidR="00E81713" w:rsidRPr="00AD28AD">
        <w:rPr>
          <w:rFonts w:cs="Arial"/>
        </w:rPr>
        <w:t>-domain</w:t>
      </w:r>
      <w:r w:rsidR="00180E7A" w:rsidRPr="00AD28AD">
        <w:rPr>
          <w:rFonts w:cs="Arial"/>
        </w:rPr>
        <w:t xml:space="preserve"> </w:t>
      </w:r>
      <w:r w:rsidR="003A117A" w:rsidRPr="00AD28AD">
        <w:rPr>
          <w:rFonts w:cs="Arial"/>
        </w:rPr>
        <w:t xml:space="preserve">genetic and </w:t>
      </w:r>
      <w:r w:rsidR="00920C1C" w:rsidRPr="00AD28AD">
        <w:rPr>
          <w:rFonts w:cs="Arial"/>
        </w:rPr>
        <w:t xml:space="preserve">phenotype </w:t>
      </w:r>
      <w:r w:rsidR="00E81713" w:rsidRPr="00AD28AD">
        <w:rPr>
          <w:rFonts w:cs="Arial"/>
        </w:rPr>
        <w:t xml:space="preserve">risk </w:t>
      </w:r>
      <w:r w:rsidR="00920C1C" w:rsidRPr="00AD28AD">
        <w:rPr>
          <w:rFonts w:cs="Arial"/>
        </w:rPr>
        <w:t>factors.</w:t>
      </w:r>
    </w:p>
    <w:p w14:paraId="367273A8" w14:textId="15AFE99A" w:rsidR="00BD0551" w:rsidRPr="00AD28AD" w:rsidRDefault="0058245E" w:rsidP="004F345B">
      <w:pPr>
        <w:pStyle w:val="Heading4"/>
      </w:pPr>
      <w:r w:rsidRPr="00AD28AD">
        <w:t xml:space="preserve">Potential </w:t>
      </w:r>
      <w:commentRangeStart w:id="17"/>
      <w:r w:rsidRPr="00AD28AD">
        <w:t>Pitfa</w:t>
      </w:r>
      <w:r w:rsidR="00984D47" w:rsidRPr="00AD28AD">
        <w:t>l</w:t>
      </w:r>
      <w:r w:rsidRPr="00AD28AD">
        <w:t xml:space="preserve">ls </w:t>
      </w:r>
      <w:commentRangeEnd w:id="17"/>
      <w:r w:rsidR="00FC730D">
        <w:rPr>
          <w:rStyle w:val="CommentReference"/>
          <w:rFonts w:eastAsiaTheme="minorEastAsia" w:cstheme="minorBidi"/>
          <w:b w:val="0"/>
          <w:bCs w:val="0"/>
          <w:i w:val="0"/>
          <w:iCs w:val="0"/>
        </w:rPr>
        <w:commentReference w:id="17"/>
      </w:r>
      <w:r w:rsidRPr="00AD28AD">
        <w:t>and Alternative</w:t>
      </w:r>
      <w:del w:id="18" w:author="Byron C Jaeger" w:date="2022-12-12T09:50:00Z">
        <w:r w:rsidRPr="00AD28AD" w:rsidDel="00FC730D">
          <w:delText>ly</w:delText>
        </w:r>
      </w:del>
      <w:r w:rsidRPr="00AD28AD">
        <w:t xml:space="preserve"> Strategies</w:t>
      </w:r>
    </w:p>
    <w:p w14:paraId="2F3DBD20" w14:textId="74193C39" w:rsidR="00AF4296" w:rsidRPr="00AD28AD" w:rsidRDefault="0056440E" w:rsidP="004F345B">
      <w:pPr>
        <w:spacing w:line="240" w:lineRule="auto"/>
        <w:ind w:firstLine="0"/>
      </w:pPr>
      <w:r w:rsidRPr="00AD28AD">
        <w:t>We expect th</w:t>
      </w:r>
      <w:r w:rsidR="0004625C" w:rsidRPr="00AD28AD">
        <w:t xml:space="preserve">e proposed </w:t>
      </w:r>
      <w:r w:rsidR="000155E9" w:rsidRPr="00AD28AD">
        <w:t>study will be feasible</w:t>
      </w:r>
      <w:r w:rsidR="00E223BB" w:rsidRPr="00AD28AD">
        <w:t xml:space="preserve">. </w:t>
      </w:r>
      <w:r w:rsidR="00ED59B4" w:rsidRPr="00AD28AD">
        <w:t>However,</w:t>
      </w:r>
      <w:r w:rsidR="00245B81" w:rsidRPr="00AD28AD">
        <w:t xml:space="preserve"> if the </w:t>
      </w:r>
      <w:r w:rsidR="00EA76C2" w:rsidRPr="00AD28AD">
        <w:t xml:space="preserve">concatenation </w:t>
      </w:r>
      <w:r w:rsidR="00580C6D" w:rsidRPr="00AD28AD">
        <w:t xml:space="preserve">of cardiometabolic factors </w:t>
      </w:r>
      <w:r w:rsidR="00865A51" w:rsidRPr="00AD28AD">
        <w:t>fail</w:t>
      </w:r>
      <w:r w:rsidR="00D9546D">
        <w:t>s</w:t>
      </w:r>
      <w:r w:rsidR="00865A51" w:rsidRPr="00AD28AD">
        <w:t xml:space="preserve"> to improve AD risk prediction, we will </w:t>
      </w:r>
      <w:r w:rsidR="0060757A" w:rsidRPr="00AD28AD">
        <w:t xml:space="preserve">construct </w:t>
      </w:r>
      <w:r w:rsidR="001029F8">
        <w:t xml:space="preserve">an </w:t>
      </w:r>
      <w:r w:rsidR="0060757A" w:rsidRPr="00AD28AD">
        <w:t xml:space="preserve">alternative </w:t>
      </w:r>
      <w:r w:rsidR="00EF47E9" w:rsidRPr="00AD28AD">
        <w:t xml:space="preserve">multi-task learning model to use </w:t>
      </w:r>
      <w:r w:rsidR="00C55F31" w:rsidRPr="00AD28AD">
        <w:t>the joint-</w:t>
      </w:r>
      <w:r w:rsidR="006365C7" w:rsidRPr="00AD28AD">
        <w:t>embedded</w:t>
      </w:r>
      <w:r w:rsidR="00825EDD" w:rsidRPr="00AD28AD">
        <w:t xml:space="preserve"> </w:t>
      </w:r>
      <w:r w:rsidR="00B03223" w:rsidRPr="00AD28AD">
        <w:t>neuroimage-genomic</w:t>
      </w:r>
      <w:r w:rsidR="00825EDD" w:rsidRPr="00AD28AD">
        <w:t xml:space="preserve"> features to </w:t>
      </w:r>
      <w:r w:rsidR="00EB0E03" w:rsidRPr="00AD28AD">
        <w:t xml:space="preserve">simultaneously </w:t>
      </w:r>
      <w:r w:rsidR="00825EDD" w:rsidRPr="00AD28AD">
        <w:t xml:space="preserve">predict </w:t>
      </w:r>
      <w:r w:rsidR="00541C4A" w:rsidRPr="00AD28AD">
        <w:t xml:space="preserve">cardiometabolic dysfunction and </w:t>
      </w:r>
      <w:r w:rsidR="00EB0E03" w:rsidRPr="00AD28AD">
        <w:t>AD</w:t>
      </w:r>
      <w:r w:rsidR="00633265" w:rsidRPr="00AD28AD">
        <w:t xml:space="preserve"> onset</w:t>
      </w:r>
      <w:r w:rsidR="00EB0E03" w:rsidRPr="00AD28AD">
        <w:t>.</w:t>
      </w:r>
      <w:r w:rsidR="00D97332" w:rsidRPr="00AD28AD">
        <w:t xml:space="preserve"> The </w:t>
      </w:r>
      <w:r w:rsidR="00295815" w:rsidRPr="00AD28AD">
        <w:t>result</w:t>
      </w:r>
      <w:r w:rsidR="001029F8">
        <w:t>ing</w:t>
      </w:r>
      <w:r w:rsidR="00295815" w:rsidRPr="00AD28AD">
        <w:t xml:space="preserve"> </w:t>
      </w:r>
      <w:proofErr w:type="spellStart"/>
      <w:r w:rsidR="00295815" w:rsidRPr="00AD28AD">
        <w:t>ra</w:t>
      </w:r>
      <w:r w:rsidR="00B03223" w:rsidRPr="00AD28AD">
        <w:t>diogenomic</w:t>
      </w:r>
      <w:proofErr w:type="spellEnd"/>
      <w:r w:rsidR="00B03223" w:rsidRPr="00AD28AD">
        <w:t xml:space="preserve"> </w:t>
      </w:r>
      <w:r w:rsidR="005B080E" w:rsidRPr="00AD28AD">
        <w:t xml:space="preserve">pattern will </w:t>
      </w:r>
      <w:r w:rsidR="00F2258F" w:rsidRPr="00AD28AD">
        <w:t xml:space="preserve">then reflect the </w:t>
      </w:r>
      <w:r w:rsidR="00633265" w:rsidRPr="00AD28AD">
        <w:t xml:space="preserve">common </w:t>
      </w:r>
      <w:r w:rsidR="00C10F25" w:rsidRPr="00AD28AD">
        <w:t>etiology</w:t>
      </w:r>
      <w:r w:rsidR="00332BED" w:rsidRPr="00AD28AD">
        <w:t xml:space="preserve"> for both como</w:t>
      </w:r>
      <w:r w:rsidR="004F49FF" w:rsidRPr="00AD28AD">
        <w:t>r</w:t>
      </w:r>
      <w:r w:rsidR="00332BED" w:rsidRPr="00AD28AD">
        <w:t>bidities</w:t>
      </w:r>
      <w:r w:rsidR="00F2258F" w:rsidRPr="00AD28AD">
        <w:t>.</w:t>
      </w:r>
      <w:r w:rsidR="00D54B88" w:rsidRPr="00AD28AD">
        <w:t xml:space="preserve"> </w:t>
      </w:r>
      <w:r w:rsidR="00B00601" w:rsidRPr="00AD28AD">
        <w:t xml:space="preserve">The cardiometabolic dysfunction will be derived as </w:t>
      </w:r>
      <w:r w:rsidR="004A6F97">
        <w:t xml:space="preserve">the </w:t>
      </w:r>
      <w:r w:rsidR="00B00601" w:rsidRPr="00AD28AD">
        <w:t xml:space="preserve">cardiometabolic index (CMI), which is an aggregated measurement of cardiometabolic function </w:t>
      </w:r>
      <w:r w:rsidR="00B00601" w:rsidRPr="00AD28AD">
        <w:fldChar w:fldCharType="begin"/>
      </w:r>
      <w:r w:rsidR="005F6773" w:rsidRPr="00AD28AD">
        <w:instrText xml:space="preserve"> ADDIN ZOTERO_ITEM CSL_CITATION {"citationID":"8Vi49TYQ","properties":{"formattedCitation":"\\super 39\\nosupersub{}","plainCitation":"39","noteIndex":0},"citationItems":[{"id":3678,"uris":["http://zotero.org/users/5817/items/GE7Y3GYE"],"itemData":{"id":3678,"type":"article-journal","abstract":"Objective: We developed a measure of allostatic load from electronic medical records (EMRs), which we named “Index of Cardiometabolic Health” (ICMH).Methods: Data were collected from participants’ EMRs and a written survey in 2005. We computed allostatic load scores using the ICMH score and two previously described approaches.Results: We included 1865 employed adults who were 25–59 years old. Although the magnitude of the association was small, all methods of were predictive of SF-12 physical component subscales (all p &lt; 0.001).Conclusion: We found that the ICMH had similar relationships with health-related quality of life as previously reported in the literature.","container-title":"Biomarkers","DOI":"10.1080/1354750X.2016.1201535","ISSN":"1354-750X","issue":"5","note":"publisher: Taylor &amp; Francis\n_eprint: https://doi.org/10.1080/1354750X.2016.1201535\nPMID: 27310889\nPMCID: PMC5676305","page":"394-402","source":"Taylor and Francis+NEJM","title":"Index of cardiometabolic health: a new method of measuring allostatic load using electronic health records","title-short":"Index of cardiometabolic health","volume":"22","author":[{"family":"Nobel","given":"Lisa"},{"family":"Roblin","given":"Douglas W."},{"family":"Becker","given":"Edmund R."},{"family":"Druss","given":"Benjamin G."},{"family":"Joski","given":"Peter I."},{"family":"Allison","given":"Jeroan J."}],"issued":{"date-parts":[["2017",7,4]]},"citation-key":"nobelIndexCardiometabolicHealth2017"}}],"schema":"https://github.com/citation-style-language/schema/raw/master/csl-citation.json"} </w:instrText>
      </w:r>
      <w:r w:rsidR="00B00601" w:rsidRPr="00AD28AD">
        <w:fldChar w:fldCharType="separate"/>
      </w:r>
      <w:r w:rsidR="00B00601" w:rsidRPr="00AD28AD">
        <w:rPr>
          <w:rFonts w:cs="Arial"/>
          <w:szCs w:val="24"/>
          <w:vertAlign w:val="superscript"/>
        </w:rPr>
        <w:t>39</w:t>
      </w:r>
      <w:r w:rsidR="00B00601" w:rsidRPr="00AD28AD">
        <w:fldChar w:fldCharType="end"/>
      </w:r>
      <w:r w:rsidR="00D54B88" w:rsidRPr="00AD28AD">
        <w:t>. I</w:t>
      </w:r>
      <w:r w:rsidR="00144237" w:rsidRPr="00AD28AD">
        <w:rPr>
          <w:rFonts w:cs="Arial"/>
        </w:rPr>
        <w:t>f the proposed joint feature embedding</w:t>
      </w:r>
      <w:r w:rsidR="00B845AC" w:rsidRPr="00AD28AD">
        <w:rPr>
          <w:rFonts w:cs="Arial"/>
        </w:rPr>
        <w:t xml:space="preserve"> framework</w:t>
      </w:r>
      <w:r w:rsidR="00144237" w:rsidRPr="00AD28AD">
        <w:rPr>
          <w:rFonts w:cs="Arial"/>
        </w:rPr>
        <w:t xml:space="preserve"> </w:t>
      </w:r>
      <w:r w:rsidR="00DF173B" w:rsidRPr="00AD28AD">
        <w:rPr>
          <w:rFonts w:cs="Arial"/>
        </w:rPr>
        <w:t>produce</w:t>
      </w:r>
      <w:r w:rsidR="004A6F97">
        <w:rPr>
          <w:rFonts w:cs="Arial"/>
        </w:rPr>
        <w:t>s</w:t>
      </w:r>
      <w:r w:rsidR="00DF173B" w:rsidRPr="00AD28AD">
        <w:rPr>
          <w:rFonts w:cs="Arial"/>
        </w:rPr>
        <w:t xml:space="preserve"> suboptimal </w:t>
      </w:r>
      <w:r w:rsidR="00B845AC" w:rsidRPr="00AD28AD">
        <w:rPr>
          <w:rFonts w:cs="Arial"/>
        </w:rPr>
        <w:t>multi-modal feature representations</w:t>
      </w:r>
      <w:r w:rsidR="00C60402" w:rsidRPr="00AD28AD">
        <w:rPr>
          <w:rFonts w:cs="Arial"/>
        </w:rPr>
        <w:t xml:space="preserve"> </w:t>
      </w:r>
      <w:r w:rsidR="000A0B3F" w:rsidRPr="00AD28AD">
        <w:t>due to the limitation of sample size</w:t>
      </w:r>
      <w:r w:rsidR="00144237" w:rsidRPr="00AD28AD">
        <w:rPr>
          <w:rFonts w:cs="Arial"/>
        </w:rPr>
        <w:t>, we will use the multi-modal feature selection approach that we have recently developed to achieve dimension reduction for high-dimensional neuroimaging genomic features</w:t>
      </w:r>
      <w:r w:rsidR="00144237" w:rsidRPr="00AD28AD">
        <w:rPr>
          <w:rFonts w:cs="Arial"/>
          <w:szCs w:val="24"/>
          <w:vertAlign w:val="superscript"/>
        </w:rPr>
        <w:t>24</w:t>
      </w:r>
      <w:r w:rsidR="00144237" w:rsidRPr="00AD28AD">
        <w:rPr>
          <w:rFonts w:cs="Arial" w:hint="eastAsia"/>
        </w:rPr>
        <w:t>.</w:t>
      </w:r>
      <w:r w:rsidR="00144237" w:rsidRPr="00AD28AD">
        <w:rPr>
          <w:rFonts w:cs="Arial"/>
        </w:rPr>
        <w:t xml:space="preserve"> Mean neuroimage measurements (structural volume, cortical thickness, mean Aβ</w:t>
      </w:r>
      <w:r w:rsidR="00144237" w:rsidRPr="00AD28AD">
        <w:rPr>
          <w:rFonts w:cs="Arial" w:hint="eastAsia"/>
        </w:rPr>
        <w:t>/</w:t>
      </w:r>
      <w:r w:rsidR="00144237" w:rsidRPr="00AD28AD">
        <w:rPr>
          <w:rFonts w:cs="Arial"/>
        </w:rPr>
        <w:t xml:space="preserve">tau SUVR update) for each </w:t>
      </w:r>
      <w:proofErr w:type="spellStart"/>
      <w:r w:rsidR="00144237" w:rsidRPr="00AD28AD">
        <w:rPr>
          <w:rFonts w:cs="Arial"/>
        </w:rPr>
        <w:t>FreeSurfer</w:t>
      </w:r>
      <w:proofErr w:type="spellEnd"/>
      <w:r w:rsidR="00144237" w:rsidRPr="00AD28AD">
        <w:rPr>
          <w:rFonts w:cs="Arial"/>
        </w:rPr>
        <w:t>-segmented brain region will be used as anatomically driven input feature</w:t>
      </w:r>
    </w:p>
    <w:p w14:paraId="6CDF0A2D" w14:textId="683ED99B" w:rsidR="004557A5" w:rsidRPr="00AD28AD" w:rsidRDefault="00FF60DE" w:rsidP="004F345B">
      <w:pPr>
        <w:pStyle w:val="Heading2"/>
      </w:pPr>
      <w:r w:rsidRPr="00AD28AD">
        <w:t xml:space="preserve">Project Timeline </w:t>
      </w:r>
      <w:r w:rsidR="004557A5" w:rsidRPr="00AD28AD">
        <w:t xml:space="preserve">- </w:t>
      </w:r>
      <w:r w:rsidR="00FA5D8E" w:rsidRPr="00AD28AD">
        <w:t>Quarterly milestones and anticipated outcomes with timeline</w:t>
      </w:r>
    </w:p>
    <w:p w14:paraId="170D1706" w14:textId="2C6D1DC5" w:rsidR="003C0445" w:rsidRPr="00AD28AD" w:rsidRDefault="00A1258A" w:rsidP="004F345B">
      <w:pPr>
        <w:ind w:firstLine="0"/>
        <w:rPr>
          <w:rFonts w:cs="Arial"/>
        </w:rPr>
      </w:pPr>
      <w:r w:rsidRPr="00AD28AD">
        <w:rPr>
          <w:rFonts w:cs="Arial"/>
          <w:b/>
          <w:bCs/>
        </w:rPr>
        <w:t xml:space="preserve">Aim 1 </w:t>
      </w:r>
      <w:r w:rsidR="00382876" w:rsidRPr="00AD28AD">
        <w:rPr>
          <w:rFonts w:cs="Arial"/>
          <w:b/>
          <w:bCs/>
        </w:rPr>
        <w:t>Anticipated Outcomes</w:t>
      </w:r>
      <w:r w:rsidR="00382876" w:rsidRPr="00AD28AD">
        <w:rPr>
          <w:rFonts w:cs="Arial"/>
        </w:rPr>
        <w:t xml:space="preserve">: </w:t>
      </w:r>
      <w:r w:rsidR="00DE68FB" w:rsidRPr="00AD28AD">
        <w:rPr>
          <w:rFonts w:cs="Arial"/>
        </w:rPr>
        <w:t xml:space="preserve">multi-faceted </w:t>
      </w:r>
      <w:r w:rsidR="00F84CCB" w:rsidRPr="00AD28AD">
        <w:rPr>
          <w:rFonts w:cs="Arial"/>
        </w:rPr>
        <w:t xml:space="preserve">cardiometabolic </w:t>
      </w:r>
      <w:r w:rsidR="00FD0530" w:rsidRPr="00AD28AD">
        <w:rPr>
          <w:rFonts w:cs="Arial"/>
        </w:rPr>
        <w:t xml:space="preserve">patterns </w:t>
      </w:r>
      <w:r w:rsidR="00D6365E" w:rsidRPr="00AD28AD">
        <w:rPr>
          <w:rFonts w:cs="Arial"/>
        </w:rPr>
        <w:t xml:space="preserve">towards </w:t>
      </w:r>
      <w:r w:rsidR="002C2544" w:rsidRPr="00AD28AD">
        <w:rPr>
          <w:rFonts w:cs="Arial"/>
        </w:rPr>
        <w:t>AD subtypes</w:t>
      </w:r>
    </w:p>
    <w:tbl>
      <w:tblPr>
        <w:tblW w:w="10713" w:type="dxa"/>
        <w:tblInd w:w="85" w:type="dxa"/>
        <w:tblLook w:val="04A0" w:firstRow="1" w:lastRow="0" w:firstColumn="1" w:lastColumn="0" w:noHBand="0" w:noVBand="1"/>
      </w:tblPr>
      <w:tblGrid>
        <w:gridCol w:w="720"/>
        <w:gridCol w:w="5633"/>
        <w:gridCol w:w="1040"/>
        <w:gridCol w:w="1040"/>
        <w:gridCol w:w="1040"/>
        <w:gridCol w:w="1240"/>
      </w:tblGrid>
      <w:tr w:rsidR="00997062" w:rsidRPr="00AD28AD" w14:paraId="576DDA1D" w14:textId="77777777" w:rsidTr="009D5800">
        <w:trPr>
          <w:trHeight w:val="288"/>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F83E2" w14:textId="02E4D91A"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Aim</w:t>
            </w:r>
          </w:p>
        </w:tc>
        <w:tc>
          <w:tcPr>
            <w:tcW w:w="5633" w:type="dxa"/>
            <w:tcBorders>
              <w:top w:val="single" w:sz="4" w:space="0" w:color="auto"/>
              <w:left w:val="nil"/>
              <w:bottom w:val="single" w:sz="4" w:space="0" w:color="auto"/>
              <w:right w:val="single" w:sz="4" w:space="0" w:color="auto"/>
            </w:tcBorders>
            <w:shd w:val="clear" w:color="auto" w:fill="auto"/>
            <w:noWrap/>
            <w:vAlign w:val="bottom"/>
            <w:hideMark/>
          </w:tcPr>
          <w:p w14:paraId="2B735EC1"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Milestone</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06CA17"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M1-3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13837BC5"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M4-6</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62FFCE0"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M7-9</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A04DBB7"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M10-12</w:t>
            </w:r>
          </w:p>
        </w:tc>
      </w:tr>
      <w:tr w:rsidR="00997062" w:rsidRPr="00AD28AD" w14:paraId="79B23635" w14:textId="77777777" w:rsidTr="009D5800">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C557430"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1</w:t>
            </w:r>
          </w:p>
        </w:tc>
        <w:tc>
          <w:tcPr>
            <w:tcW w:w="5633" w:type="dxa"/>
            <w:tcBorders>
              <w:top w:val="nil"/>
              <w:left w:val="nil"/>
              <w:bottom w:val="single" w:sz="4" w:space="0" w:color="auto"/>
              <w:right w:val="single" w:sz="4" w:space="0" w:color="auto"/>
            </w:tcBorders>
            <w:shd w:val="clear" w:color="auto" w:fill="auto"/>
            <w:noWrap/>
            <w:vAlign w:val="bottom"/>
            <w:hideMark/>
          </w:tcPr>
          <w:p w14:paraId="65570D42"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Neuroimage-based AD subtyping</w:t>
            </w:r>
          </w:p>
        </w:tc>
        <w:tc>
          <w:tcPr>
            <w:tcW w:w="1040" w:type="dxa"/>
            <w:tcBorders>
              <w:top w:val="nil"/>
              <w:left w:val="nil"/>
              <w:bottom w:val="single" w:sz="4" w:space="0" w:color="auto"/>
              <w:right w:val="single" w:sz="4" w:space="0" w:color="auto"/>
            </w:tcBorders>
            <w:shd w:val="clear" w:color="auto" w:fill="auto"/>
            <w:noWrap/>
            <w:vAlign w:val="bottom"/>
            <w:hideMark/>
          </w:tcPr>
          <w:p w14:paraId="57A4832D"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X</w:t>
            </w:r>
          </w:p>
        </w:tc>
        <w:tc>
          <w:tcPr>
            <w:tcW w:w="1040" w:type="dxa"/>
            <w:tcBorders>
              <w:top w:val="nil"/>
              <w:left w:val="nil"/>
              <w:bottom w:val="single" w:sz="4" w:space="0" w:color="auto"/>
              <w:right w:val="single" w:sz="4" w:space="0" w:color="auto"/>
            </w:tcBorders>
            <w:shd w:val="clear" w:color="auto" w:fill="auto"/>
            <w:noWrap/>
            <w:vAlign w:val="bottom"/>
            <w:hideMark/>
          </w:tcPr>
          <w:p w14:paraId="5D494C42"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X</w:t>
            </w:r>
          </w:p>
        </w:tc>
        <w:tc>
          <w:tcPr>
            <w:tcW w:w="1040" w:type="dxa"/>
            <w:tcBorders>
              <w:top w:val="nil"/>
              <w:left w:val="nil"/>
              <w:bottom w:val="single" w:sz="4" w:space="0" w:color="auto"/>
              <w:right w:val="single" w:sz="4" w:space="0" w:color="auto"/>
            </w:tcBorders>
            <w:shd w:val="clear" w:color="auto" w:fill="auto"/>
            <w:noWrap/>
            <w:vAlign w:val="bottom"/>
            <w:hideMark/>
          </w:tcPr>
          <w:p w14:paraId="5FFF63EE"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14:paraId="63A98723"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 </w:t>
            </w:r>
          </w:p>
        </w:tc>
      </w:tr>
      <w:tr w:rsidR="00997062" w:rsidRPr="00AD28AD" w14:paraId="24C3FF39" w14:textId="77777777" w:rsidTr="009D5800">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4D6900E" w14:textId="206976EA" w:rsidR="00997062" w:rsidRPr="00AD28AD" w:rsidRDefault="00997062" w:rsidP="004F345B">
            <w:pPr>
              <w:spacing w:after="0" w:line="240" w:lineRule="auto"/>
              <w:ind w:firstLine="0"/>
              <w:rPr>
                <w:rFonts w:eastAsia="Times New Roman" w:cs="Arial"/>
                <w:color w:val="000000"/>
              </w:rPr>
            </w:pPr>
          </w:p>
        </w:tc>
        <w:tc>
          <w:tcPr>
            <w:tcW w:w="5633" w:type="dxa"/>
            <w:tcBorders>
              <w:top w:val="nil"/>
              <w:left w:val="nil"/>
              <w:bottom w:val="single" w:sz="4" w:space="0" w:color="auto"/>
              <w:right w:val="single" w:sz="4" w:space="0" w:color="auto"/>
            </w:tcBorders>
            <w:shd w:val="clear" w:color="auto" w:fill="auto"/>
            <w:noWrap/>
            <w:vAlign w:val="bottom"/>
            <w:hideMark/>
          </w:tcPr>
          <w:p w14:paraId="76614C37"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Cardiometabolic profile for AD subtyping</w:t>
            </w:r>
          </w:p>
        </w:tc>
        <w:tc>
          <w:tcPr>
            <w:tcW w:w="1040" w:type="dxa"/>
            <w:tcBorders>
              <w:top w:val="nil"/>
              <w:left w:val="nil"/>
              <w:bottom w:val="single" w:sz="4" w:space="0" w:color="auto"/>
              <w:right w:val="single" w:sz="4" w:space="0" w:color="auto"/>
            </w:tcBorders>
            <w:shd w:val="clear" w:color="auto" w:fill="auto"/>
            <w:noWrap/>
            <w:vAlign w:val="bottom"/>
            <w:hideMark/>
          </w:tcPr>
          <w:p w14:paraId="0DB5BFBD"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10895C8D"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X</w:t>
            </w:r>
          </w:p>
        </w:tc>
        <w:tc>
          <w:tcPr>
            <w:tcW w:w="1040" w:type="dxa"/>
            <w:tcBorders>
              <w:top w:val="nil"/>
              <w:left w:val="nil"/>
              <w:bottom w:val="single" w:sz="4" w:space="0" w:color="auto"/>
              <w:right w:val="single" w:sz="4" w:space="0" w:color="auto"/>
            </w:tcBorders>
            <w:shd w:val="clear" w:color="auto" w:fill="auto"/>
            <w:noWrap/>
            <w:vAlign w:val="bottom"/>
            <w:hideMark/>
          </w:tcPr>
          <w:p w14:paraId="00B04B1E"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14:paraId="063E72BA"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 </w:t>
            </w:r>
          </w:p>
        </w:tc>
      </w:tr>
      <w:tr w:rsidR="00997062" w:rsidRPr="00AD28AD" w14:paraId="3880719F" w14:textId="77777777" w:rsidTr="009D5800">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E22EEC8" w14:textId="0903B8E5" w:rsidR="00997062" w:rsidRPr="00AD28AD" w:rsidRDefault="00997062" w:rsidP="004F345B">
            <w:pPr>
              <w:spacing w:after="0" w:line="240" w:lineRule="auto"/>
              <w:ind w:firstLine="0"/>
              <w:rPr>
                <w:rFonts w:eastAsia="Times New Roman" w:cs="Arial"/>
                <w:color w:val="000000"/>
              </w:rPr>
            </w:pPr>
          </w:p>
        </w:tc>
        <w:tc>
          <w:tcPr>
            <w:tcW w:w="5633" w:type="dxa"/>
            <w:tcBorders>
              <w:top w:val="nil"/>
              <w:left w:val="nil"/>
              <w:bottom w:val="single" w:sz="4" w:space="0" w:color="auto"/>
              <w:right w:val="single" w:sz="4" w:space="0" w:color="auto"/>
            </w:tcBorders>
            <w:shd w:val="clear" w:color="auto" w:fill="auto"/>
            <w:noWrap/>
            <w:vAlign w:val="bottom"/>
            <w:hideMark/>
          </w:tcPr>
          <w:p w14:paraId="6D2F2444"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 xml:space="preserve">Journal conference publication </w:t>
            </w:r>
          </w:p>
        </w:tc>
        <w:tc>
          <w:tcPr>
            <w:tcW w:w="1040" w:type="dxa"/>
            <w:tcBorders>
              <w:top w:val="nil"/>
              <w:left w:val="nil"/>
              <w:bottom w:val="single" w:sz="4" w:space="0" w:color="auto"/>
              <w:right w:val="single" w:sz="4" w:space="0" w:color="auto"/>
            </w:tcBorders>
            <w:shd w:val="clear" w:color="auto" w:fill="auto"/>
            <w:noWrap/>
            <w:vAlign w:val="bottom"/>
            <w:hideMark/>
          </w:tcPr>
          <w:p w14:paraId="448F3056"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443E3D91"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22CCB3DA"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X</w:t>
            </w:r>
          </w:p>
        </w:tc>
        <w:tc>
          <w:tcPr>
            <w:tcW w:w="1240" w:type="dxa"/>
            <w:tcBorders>
              <w:top w:val="nil"/>
              <w:left w:val="nil"/>
              <w:bottom w:val="single" w:sz="4" w:space="0" w:color="auto"/>
              <w:right w:val="single" w:sz="4" w:space="0" w:color="auto"/>
            </w:tcBorders>
            <w:shd w:val="clear" w:color="auto" w:fill="auto"/>
            <w:noWrap/>
            <w:vAlign w:val="bottom"/>
            <w:hideMark/>
          </w:tcPr>
          <w:p w14:paraId="221C734F" w14:textId="77777777" w:rsidR="00997062" w:rsidRPr="00AD28AD" w:rsidRDefault="00997062" w:rsidP="004F345B">
            <w:pPr>
              <w:spacing w:after="0" w:line="240" w:lineRule="auto"/>
              <w:ind w:firstLine="0"/>
              <w:rPr>
                <w:rFonts w:eastAsia="Times New Roman" w:cs="Arial"/>
                <w:color w:val="000000"/>
              </w:rPr>
            </w:pPr>
            <w:r w:rsidRPr="00AD28AD">
              <w:rPr>
                <w:rFonts w:eastAsia="Times New Roman" w:cs="Arial"/>
                <w:color w:val="000000"/>
              </w:rPr>
              <w:t> </w:t>
            </w:r>
          </w:p>
        </w:tc>
      </w:tr>
    </w:tbl>
    <w:p w14:paraId="6993DD54" w14:textId="4D99E64B" w:rsidR="00D27A37" w:rsidRPr="00AD28AD" w:rsidRDefault="00D27A37" w:rsidP="004F345B">
      <w:pPr>
        <w:ind w:firstLine="0"/>
        <w:rPr>
          <w:rFonts w:cs="Arial"/>
        </w:rPr>
      </w:pPr>
      <w:r w:rsidRPr="00AD28AD">
        <w:rPr>
          <w:rFonts w:cs="Arial"/>
          <w:b/>
          <w:bCs/>
        </w:rPr>
        <w:t>Aim 2 Anticipated Outcomes</w:t>
      </w:r>
      <w:r w:rsidRPr="00AD28AD">
        <w:rPr>
          <w:rFonts w:cs="Arial"/>
        </w:rPr>
        <w:t xml:space="preserve">: joint </w:t>
      </w:r>
      <w:proofErr w:type="spellStart"/>
      <w:r w:rsidRPr="00AD28AD">
        <w:rPr>
          <w:rFonts w:cs="Arial"/>
        </w:rPr>
        <w:t>radiogenomic</w:t>
      </w:r>
      <w:proofErr w:type="spellEnd"/>
      <w:r w:rsidRPr="00AD28AD">
        <w:rPr>
          <w:rFonts w:cs="Arial"/>
        </w:rPr>
        <w:t xml:space="preserve"> and cardiometabolic </w:t>
      </w:r>
      <w:r w:rsidR="0062398F" w:rsidRPr="00AD28AD">
        <w:rPr>
          <w:rFonts w:cs="Arial"/>
        </w:rPr>
        <w:t>risk pattern</w:t>
      </w:r>
      <w:r w:rsidR="004C5D9C" w:rsidRPr="00AD28AD">
        <w:rPr>
          <w:rFonts w:cs="Arial"/>
        </w:rPr>
        <w:t xml:space="preserve"> for</w:t>
      </w:r>
      <w:r w:rsidR="0062398F" w:rsidRPr="00AD28AD">
        <w:rPr>
          <w:rFonts w:cs="Arial"/>
        </w:rPr>
        <w:t xml:space="preserve"> </w:t>
      </w:r>
      <w:r w:rsidR="00441D85" w:rsidRPr="00AD28AD">
        <w:rPr>
          <w:rFonts w:cs="Arial"/>
        </w:rPr>
        <w:t>AD et</w:t>
      </w:r>
      <w:r w:rsidR="004C5D9C" w:rsidRPr="00AD28AD">
        <w:rPr>
          <w:rFonts w:cs="Arial"/>
        </w:rPr>
        <w:t>iology</w:t>
      </w:r>
    </w:p>
    <w:tbl>
      <w:tblPr>
        <w:tblW w:w="10701" w:type="dxa"/>
        <w:tblInd w:w="85" w:type="dxa"/>
        <w:tblLook w:val="04A0" w:firstRow="1" w:lastRow="0" w:firstColumn="1" w:lastColumn="0" w:noHBand="0" w:noVBand="1"/>
      </w:tblPr>
      <w:tblGrid>
        <w:gridCol w:w="720"/>
        <w:gridCol w:w="5621"/>
        <w:gridCol w:w="1040"/>
        <w:gridCol w:w="1040"/>
        <w:gridCol w:w="1040"/>
        <w:gridCol w:w="1240"/>
      </w:tblGrid>
      <w:tr w:rsidR="009D5800" w:rsidRPr="00AD28AD" w14:paraId="4731D979" w14:textId="77777777" w:rsidTr="009D5800">
        <w:trPr>
          <w:trHeight w:val="288"/>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249DC"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Aim</w:t>
            </w:r>
          </w:p>
        </w:tc>
        <w:tc>
          <w:tcPr>
            <w:tcW w:w="5621" w:type="dxa"/>
            <w:tcBorders>
              <w:top w:val="single" w:sz="4" w:space="0" w:color="auto"/>
              <w:left w:val="nil"/>
              <w:bottom w:val="single" w:sz="4" w:space="0" w:color="auto"/>
              <w:right w:val="single" w:sz="4" w:space="0" w:color="auto"/>
            </w:tcBorders>
            <w:shd w:val="clear" w:color="auto" w:fill="auto"/>
            <w:noWrap/>
            <w:vAlign w:val="bottom"/>
            <w:hideMark/>
          </w:tcPr>
          <w:p w14:paraId="3B783EC9"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Milestone</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F0D71E6"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M1-3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11D745F8"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M4-6</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AA40487"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M7-9</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14E62D1"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M10-12</w:t>
            </w:r>
          </w:p>
        </w:tc>
      </w:tr>
      <w:tr w:rsidR="009D5800" w:rsidRPr="00AD28AD" w14:paraId="70278942" w14:textId="77777777" w:rsidTr="009D5800">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E70BFDC"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2</w:t>
            </w:r>
          </w:p>
        </w:tc>
        <w:tc>
          <w:tcPr>
            <w:tcW w:w="5621" w:type="dxa"/>
            <w:tcBorders>
              <w:top w:val="nil"/>
              <w:left w:val="nil"/>
              <w:bottom w:val="single" w:sz="4" w:space="0" w:color="auto"/>
              <w:right w:val="single" w:sz="4" w:space="0" w:color="auto"/>
            </w:tcBorders>
            <w:shd w:val="clear" w:color="auto" w:fill="auto"/>
            <w:noWrap/>
            <w:vAlign w:val="bottom"/>
            <w:hideMark/>
          </w:tcPr>
          <w:p w14:paraId="267D5103"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Genomic data collection</w:t>
            </w:r>
          </w:p>
        </w:tc>
        <w:tc>
          <w:tcPr>
            <w:tcW w:w="1040" w:type="dxa"/>
            <w:tcBorders>
              <w:top w:val="nil"/>
              <w:left w:val="nil"/>
              <w:bottom w:val="single" w:sz="4" w:space="0" w:color="auto"/>
              <w:right w:val="single" w:sz="4" w:space="0" w:color="auto"/>
            </w:tcBorders>
            <w:shd w:val="clear" w:color="auto" w:fill="auto"/>
            <w:noWrap/>
            <w:vAlign w:val="bottom"/>
            <w:hideMark/>
          </w:tcPr>
          <w:p w14:paraId="30999DC2"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X</w:t>
            </w:r>
          </w:p>
        </w:tc>
        <w:tc>
          <w:tcPr>
            <w:tcW w:w="1040" w:type="dxa"/>
            <w:tcBorders>
              <w:top w:val="nil"/>
              <w:left w:val="nil"/>
              <w:bottom w:val="single" w:sz="4" w:space="0" w:color="auto"/>
              <w:right w:val="single" w:sz="4" w:space="0" w:color="auto"/>
            </w:tcBorders>
            <w:shd w:val="clear" w:color="auto" w:fill="auto"/>
            <w:noWrap/>
            <w:vAlign w:val="bottom"/>
            <w:hideMark/>
          </w:tcPr>
          <w:p w14:paraId="1045E1C3"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X</w:t>
            </w:r>
          </w:p>
        </w:tc>
        <w:tc>
          <w:tcPr>
            <w:tcW w:w="1040" w:type="dxa"/>
            <w:tcBorders>
              <w:top w:val="nil"/>
              <w:left w:val="nil"/>
              <w:bottom w:val="single" w:sz="4" w:space="0" w:color="auto"/>
              <w:right w:val="single" w:sz="4" w:space="0" w:color="auto"/>
            </w:tcBorders>
            <w:shd w:val="clear" w:color="auto" w:fill="auto"/>
            <w:noWrap/>
            <w:vAlign w:val="bottom"/>
            <w:hideMark/>
          </w:tcPr>
          <w:p w14:paraId="63F2B7DA"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14:paraId="71840101"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 </w:t>
            </w:r>
          </w:p>
        </w:tc>
      </w:tr>
      <w:tr w:rsidR="009D5800" w:rsidRPr="00AD28AD" w14:paraId="4C6A1097" w14:textId="77777777" w:rsidTr="009D5800">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7C99998"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 </w:t>
            </w:r>
          </w:p>
        </w:tc>
        <w:tc>
          <w:tcPr>
            <w:tcW w:w="5621" w:type="dxa"/>
            <w:tcBorders>
              <w:top w:val="nil"/>
              <w:left w:val="nil"/>
              <w:bottom w:val="single" w:sz="4" w:space="0" w:color="auto"/>
              <w:right w:val="single" w:sz="4" w:space="0" w:color="auto"/>
            </w:tcBorders>
            <w:shd w:val="clear" w:color="auto" w:fill="auto"/>
            <w:noWrap/>
            <w:vAlign w:val="bottom"/>
            <w:hideMark/>
          </w:tcPr>
          <w:p w14:paraId="4C16365B"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Genomic feature embedding</w:t>
            </w:r>
          </w:p>
        </w:tc>
        <w:tc>
          <w:tcPr>
            <w:tcW w:w="1040" w:type="dxa"/>
            <w:tcBorders>
              <w:top w:val="nil"/>
              <w:left w:val="nil"/>
              <w:bottom w:val="single" w:sz="4" w:space="0" w:color="auto"/>
              <w:right w:val="single" w:sz="4" w:space="0" w:color="auto"/>
            </w:tcBorders>
            <w:shd w:val="clear" w:color="auto" w:fill="auto"/>
            <w:noWrap/>
            <w:vAlign w:val="bottom"/>
            <w:hideMark/>
          </w:tcPr>
          <w:p w14:paraId="0B302E9B"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5278B937"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X</w:t>
            </w:r>
          </w:p>
        </w:tc>
        <w:tc>
          <w:tcPr>
            <w:tcW w:w="1040" w:type="dxa"/>
            <w:tcBorders>
              <w:top w:val="nil"/>
              <w:left w:val="nil"/>
              <w:bottom w:val="single" w:sz="4" w:space="0" w:color="auto"/>
              <w:right w:val="single" w:sz="4" w:space="0" w:color="auto"/>
            </w:tcBorders>
            <w:shd w:val="clear" w:color="auto" w:fill="auto"/>
            <w:noWrap/>
            <w:vAlign w:val="bottom"/>
            <w:hideMark/>
          </w:tcPr>
          <w:p w14:paraId="7C6642B3"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14:paraId="7A19D76B"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 </w:t>
            </w:r>
          </w:p>
        </w:tc>
      </w:tr>
      <w:tr w:rsidR="009D5800" w:rsidRPr="00AD28AD" w14:paraId="2502DA35" w14:textId="77777777" w:rsidTr="009D5800">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C0B6047"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 </w:t>
            </w:r>
          </w:p>
        </w:tc>
        <w:tc>
          <w:tcPr>
            <w:tcW w:w="5621" w:type="dxa"/>
            <w:tcBorders>
              <w:top w:val="nil"/>
              <w:left w:val="nil"/>
              <w:bottom w:val="single" w:sz="4" w:space="0" w:color="auto"/>
              <w:right w:val="single" w:sz="4" w:space="0" w:color="auto"/>
            </w:tcBorders>
            <w:shd w:val="clear" w:color="auto" w:fill="auto"/>
            <w:noWrap/>
            <w:vAlign w:val="bottom"/>
            <w:hideMark/>
          </w:tcPr>
          <w:p w14:paraId="7B793B16"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Neuroimage feature embedding</w:t>
            </w:r>
          </w:p>
        </w:tc>
        <w:tc>
          <w:tcPr>
            <w:tcW w:w="1040" w:type="dxa"/>
            <w:tcBorders>
              <w:top w:val="nil"/>
              <w:left w:val="nil"/>
              <w:bottom w:val="single" w:sz="4" w:space="0" w:color="auto"/>
              <w:right w:val="single" w:sz="4" w:space="0" w:color="auto"/>
            </w:tcBorders>
            <w:shd w:val="clear" w:color="auto" w:fill="auto"/>
            <w:noWrap/>
            <w:vAlign w:val="bottom"/>
            <w:hideMark/>
          </w:tcPr>
          <w:p w14:paraId="74DCBD24"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5350FB8C"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64CF123C"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X</w:t>
            </w:r>
          </w:p>
        </w:tc>
        <w:tc>
          <w:tcPr>
            <w:tcW w:w="1240" w:type="dxa"/>
            <w:tcBorders>
              <w:top w:val="nil"/>
              <w:left w:val="nil"/>
              <w:bottom w:val="single" w:sz="4" w:space="0" w:color="auto"/>
              <w:right w:val="single" w:sz="4" w:space="0" w:color="auto"/>
            </w:tcBorders>
            <w:shd w:val="clear" w:color="auto" w:fill="auto"/>
            <w:noWrap/>
            <w:vAlign w:val="bottom"/>
            <w:hideMark/>
          </w:tcPr>
          <w:p w14:paraId="76FB629B"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 </w:t>
            </w:r>
          </w:p>
        </w:tc>
      </w:tr>
      <w:tr w:rsidR="009D5800" w:rsidRPr="00AD28AD" w14:paraId="2CCAA1FC" w14:textId="77777777" w:rsidTr="009D5800">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979ED81"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 </w:t>
            </w:r>
          </w:p>
        </w:tc>
        <w:tc>
          <w:tcPr>
            <w:tcW w:w="5621" w:type="dxa"/>
            <w:tcBorders>
              <w:top w:val="nil"/>
              <w:left w:val="nil"/>
              <w:bottom w:val="single" w:sz="4" w:space="0" w:color="auto"/>
              <w:right w:val="single" w:sz="4" w:space="0" w:color="auto"/>
            </w:tcBorders>
            <w:shd w:val="clear" w:color="auto" w:fill="auto"/>
            <w:noWrap/>
            <w:vAlign w:val="bottom"/>
            <w:hideMark/>
          </w:tcPr>
          <w:p w14:paraId="55996E4A"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Multi-modal explainable AD risk prediction</w:t>
            </w:r>
          </w:p>
        </w:tc>
        <w:tc>
          <w:tcPr>
            <w:tcW w:w="1040" w:type="dxa"/>
            <w:tcBorders>
              <w:top w:val="nil"/>
              <w:left w:val="nil"/>
              <w:bottom w:val="single" w:sz="4" w:space="0" w:color="auto"/>
              <w:right w:val="single" w:sz="4" w:space="0" w:color="auto"/>
            </w:tcBorders>
            <w:shd w:val="clear" w:color="auto" w:fill="auto"/>
            <w:noWrap/>
            <w:vAlign w:val="bottom"/>
            <w:hideMark/>
          </w:tcPr>
          <w:p w14:paraId="7A28F39B"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101682A3"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4A9E6E79"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X</w:t>
            </w:r>
          </w:p>
        </w:tc>
        <w:tc>
          <w:tcPr>
            <w:tcW w:w="1240" w:type="dxa"/>
            <w:tcBorders>
              <w:top w:val="nil"/>
              <w:left w:val="nil"/>
              <w:bottom w:val="single" w:sz="4" w:space="0" w:color="auto"/>
              <w:right w:val="single" w:sz="4" w:space="0" w:color="auto"/>
            </w:tcBorders>
            <w:shd w:val="clear" w:color="auto" w:fill="auto"/>
            <w:noWrap/>
            <w:vAlign w:val="bottom"/>
            <w:hideMark/>
          </w:tcPr>
          <w:p w14:paraId="3B00E7D5"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X</w:t>
            </w:r>
          </w:p>
        </w:tc>
      </w:tr>
      <w:tr w:rsidR="009D5800" w:rsidRPr="00AD28AD" w14:paraId="547D3DC2" w14:textId="77777777" w:rsidTr="009D5800">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4B4FE96"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 </w:t>
            </w:r>
          </w:p>
        </w:tc>
        <w:tc>
          <w:tcPr>
            <w:tcW w:w="5621" w:type="dxa"/>
            <w:tcBorders>
              <w:top w:val="nil"/>
              <w:left w:val="nil"/>
              <w:bottom w:val="single" w:sz="4" w:space="0" w:color="auto"/>
              <w:right w:val="single" w:sz="4" w:space="0" w:color="auto"/>
            </w:tcBorders>
            <w:shd w:val="clear" w:color="auto" w:fill="auto"/>
            <w:noWrap/>
            <w:vAlign w:val="bottom"/>
            <w:hideMark/>
          </w:tcPr>
          <w:p w14:paraId="5E97A99D" w14:textId="35DB37C6"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Journal conference publication</w:t>
            </w:r>
            <w:r w:rsidR="00CE74C0" w:rsidRPr="00AD28AD">
              <w:rPr>
                <w:rFonts w:eastAsia="Times New Roman" w:cs="Arial"/>
                <w:color w:val="000000"/>
              </w:rPr>
              <w:t xml:space="preserve">, </w:t>
            </w:r>
            <w:r w:rsidR="00B36820" w:rsidRPr="00AD28AD">
              <w:rPr>
                <w:rFonts w:eastAsia="Times New Roman" w:cs="Arial"/>
                <w:color w:val="000000"/>
              </w:rPr>
              <w:t>grant submission</w:t>
            </w:r>
          </w:p>
        </w:tc>
        <w:tc>
          <w:tcPr>
            <w:tcW w:w="1040" w:type="dxa"/>
            <w:tcBorders>
              <w:top w:val="nil"/>
              <w:left w:val="nil"/>
              <w:bottom w:val="single" w:sz="4" w:space="0" w:color="auto"/>
              <w:right w:val="single" w:sz="4" w:space="0" w:color="auto"/>
            </w:tcBorders>
            <w:shd w:val="clear" w:color="auto" w:fill="auto"/>
            <w:noWrap/>
            <w:vAlign w:val="bottom"/>
            <w:hideMark/>
          </w:tcPr>
          <w:p w14:paraId="7B52E63D"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657BC2E"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5EDAFAAA"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X</w:t>
            </w:r>
          </w:p>
        </w:tc>
        <w:tc>
          <w:tcPr>
            <w:tcW w:w="1240" w:type="dxa"/>
            <w:tcBorders>
              <w:top w:val="nil"/>
              <w:left w:val="nil"/>
              <w:bottom w:val="single" w:sz="4" w:space="0" w:color="auto"/>
              <w:right w:val="single" w:sz="4" w:space="0" w:color="auto"/>
            </w:tcBorders>
            <w:shd w:val="clear" w:color="auto" w:fill="auto"/>
            <w:noWrap/>
            <w:vAlign w:val="bottom"/>
            <w:hideMark/>
          </w:tcPr>
          <w:p w14:paraId="11CF3051" w14:textId="77777777" w:rsidR="009D5800" w:rsidRPr="00AD28AD" w:rsidRDefault="009D5800" w:rsidP="004F345B">
            <w:pPr>
              <w:spacing w:after="0" w:line="240" w:lineRule="auto"/>
              <w:ind w:firstLine="0"/>
              <w:rPr>
                <w:rFonts w:eastAsia="Times New Roman" w:cs="Arial"/>
                <w:color w:val="000000"/>
              </w:rPr>
            </w:pPr>
            <w:r w:rsidRPr="00AD28AD">
              <w:rPr>
                <w:rFonts w:eastAsia="Times New Roman" w:cs="Arial"/>
                <w:color w:val="000000"/>
              </w:rPr>
              <w:t>X</w:t>
            </w:r>
          </w:p>
        </w:tc>
      </w:tr>
    </w:tbl>
    <w:p w14:paraId="66B7772D" w14:textId="6137944B" w:rsidR="00375B71" w:rsidRPr="00AD28AD" w:rsidRDefault="00103130" w:rsidP="0014358E">
      <w:pPr>
        <w:pStyle w:val="Heading1"/>
      </w:pPr>
      <w:r w:rsidRPr="00AD28AD">
        <w:br w:type="page"/>
      </w:r>
      <w:r w:rsidR="00375B71" w:rsidRPr="00AD28AD">
        <w:lastRenderedPageBreak/>
        <w:t>References</w:t>
      </w:r>
    </w:p>
    <w:p w14:paraId="0BD54DB3" w14:textId="31DF9A9C" w:rsidR="00C1660C" w:rsidRPr="00AD28AD" w:rsidRDefault="00E46E4B" w:rsidP="00C1660C">
      <w:pPr>
        <w:pStyle w:val="Bibliography"/>
        <w:rPr>
          <w:rFonts w:cs="Arial"/>
        </w:rPr>
      </w:pPr>
      <w:r w:rsidRPr="00AD28AD">
        <w:fldChar w:fldCharType="begin"/>
      </w:r>
      <w:r w:rsidR="0071694E" w:rsidRPr="00AD28AD">
        <w:rPr>
          <w:rFonts w:cs="Arial"/>
        </w:rPr>
        <w:instrText xml:space="preserve"> ADDIN ZOTERO_BIBL {"uncited":[],"omitted":[],"custom":[]} CSL_BIBLIOGRAPHY </w:instrText>
      </w:r>
      <w:r w:rsidRPr="00AD28AD">
        <w:fldChar w:fldCharType="separate"/>
      </w:r>
      <w:r w:rsidR="00C1660C" w:rsidRPr="00AD28AD">
        <w:rPr>
          <w:rFonts w:cs="Arial"/>
        </w:rPr>
        <w:t xml:space="preserve">1. </w:t>
      </w:r>
      <w:r w:rsidR="00C1660C" w:rsidRPr="00AD28AD">
        <w:rPr>
          <w:rFonts w:cs="Arial"/>
        </w:rPr>
        <w:tab/>
        <w:t>Lam B, Masellis M, Freedman M, Stuss DT, Black SE. Clinical, imaging, and pathological heterogeneity of the Alzheimer</w:t>
      </w:r>
      <w:r w:rsidR="007F1EBC">
        <w:rPr>
          <w:rFonts w:cs="Arial"/>
        </w:rPr>
        <w:t>'</w:t>
      </w:r>
      <w:r w:rsidR="00C1660C" w:rsidRPr="00AD28AD">
        <w:rPr>
          <w:rFonts w:cs="Arial"/>
        </w:rPr>
        <w:t>s disease syndrome. Alzheimers Res Ther. 2013 Jan 9;5(1):1. PMCID: PMC3580331</w:t>
      </w:r>
    </w:p>
    <w:p w14:paraId="11129250" w14:textId="78029378" w:rsidR="00C1660C" w:rsidRPr="00AD28AD" w:rsidRDefault="00C1660C" w:rsidP="00C1660C">
      <w:pPr>
        <w:pStyle w:val="Bibliography"/>
        <w:rPr>
          <w:rFonts w:cs="Arial"/>
        </w:rPr>
      </w:pPr>
      <w:r w:rsidRPr="00AD28AD">
        <w:rPr>
          <w:rFonts w:cs="Arial"/>
        </w:rPr>
        <w:t xml:space="preserve">2. </w:t>
      </w:r>
      <w:r w:rsidRPr="00AD28AD">
        <w:rPr>
          <w:rFonts w:cs="Arial"/>
        </w:rPr>
        <w:tab/>
        <w:t>Pasqualetti G, Thayanandan T, Edison P. Influence of genetic and cardiometabolic risk factors in Alzheimer</w:t>
      </w:r>
      <w:r w:rsidR="007F1EBC">
        <w:rPr>
          <w:rFonts w:cs="Arial"/>
        </w:rPr>
        <w:t>'</w:t>
      </w:r>
      <w:r w:rsidRPr="00AD28AD">
        <w:rPr>
          <w:rFonts w:cs="Arial"/>
        </w:rPr>
        <w:t xml:space="preserve">s disease. Ageing Res Rev. 2022 Nov 1;81:101723. </w:t>
      </w:r>
    </w:p>
    <w:p w14:paraId="1083C914" w14:textId="59522708" w:rsidR="00C1660C" w:rsidRPr="00AD28AD" w:rsidRDefault="00C1660C" w:rsidP="00C1660C">
      <w:pPr>
        <w:pStyle w:val="Bibliography"/>
        <w:rPr>
          <w:rFonts w:cs="Arial"/>
        </w:rPr>
      </w:pPr>
      <w:r w:rsidRPr="00AD28AD">
        <w:rPr>
          <w:rFonts w:cs="Arial"/>
        </w:rPr>
        <w:t xml:space="preserve">3. </w:t>
      </w:r>
      <w:r w:rsidRPr="00AD28AD">
        <w:rPr>
          <w:rFonts w:cs="Arial"/>
        </w:rPr>
        <w:tab/>
        <w:t>Tai XY, Veldsman M, Lyall DM, Littlejohns TJ, Langa KM, Husain M, Ranson J, Llewellyn DJ. Cardiometabolic , genetic risk, and dementia: a prospective cohort study. Lancet Healthy Longev. Elsevier; 2022 Jun 1;3(6):e428–e436. PMCID: PMC9184258</w:t>
      </w:r>
    </w:p>
    <w:p w14:paraId="2AC5B8B8" w14:textId="77777777" w:rsidR="00C1660C" w:rsidRPr="00AD28AD" w:rsidRDefault="00C1660C" w:rsidP="00C1660C">
      <w:pPr>
        <w:pStyle w:val="Bibliography"/>
        <w:rPr>
          <w:rFonts w:cs="Arial"/>
        </w:rPr>
      </w:pPr>
      <w:r w:rsidRPr="00AD28AD">
        <w:rPr>
          <w:rFonts w:cs="Arial"/>
        </w:rPr>
        <w:t xml:space="preserve">4. </w:t>
      </w:r>
      <w:r w:rsidRPr="00AD28AD">
        <w:rPr>
          <w:rFonts w:cs="Arial"/>
        </w:rPr>
        <w:tab/>
        <w:t>Craft S. The Role of Metabolic Disorders in Alzheimer Disease and Vascular Dementia: Two Roads Converged. Arch Neurol. 2009 Mar 1;66(3):300–305. PMCID: PMC2717716</w:t>
      </w:r>
    </w:p>
    <w:p w14:paraId="7E4C2403" w14:textId="5C9CB975" w:rsidR="00C1660C" w:rsidRPr="00AD28AD" w:rsidRDefault="00C1660C" w:rsidP="00C1660C">
      <w:pPr>
        <w:pStyle w:val="Bibliography"/>
        <w:rPr>
          <w:rFonts w:cs="Arial"/>
        </w:rPr>
      </w:pPr>
      <w:r w:rsidRPr="00AD28AD">
        <w:rPr>
          <w:rFonts w:cs="Arial"/>
        </w:rPr>
        <w:t xml:space="preserve">5. </w:t>
      </w:r>
      <w:r w:rsidRPr="00AD28AD">
        <w:rPr>
          <w:rFonts w:cs="Arial"/>
        </w:rPr>
        <w:tab/>
        <w:t>Kang S, Lee Y ho, Lee JE. Metabolism-Centric Overview of the Pathogenesis of Alzheimer</w:t>
      </w:r>
      <w:r w:rsidR="007F1EBC">
        <w:rPr>
          <w:rFonts w:cs="Arial"/>
        </w:rPr>
        <w:t>'</w:t>
      </w:r>
      <w:r w:rsidRPr="00AD28AD">
        <w:rPr>
          <w:rFonts w:cs="Arial"/>
        </w:rPr>
        <w:t>s Disease. Yonsei Med J. 2017 May 1;58(3):479–488. PMCID: PMC5368131</w:t>
      </w:r>
    </w:p>
    <w:p w14:paraId="4A0E77A2" w14:textId="77777777" w:rsidR="00C1660C" w:rsidRPr="00AD28AD" w:rsidRDefault="00C1660C" w:rsidP="00C1660C">
      <w:pPr>
        <w:pStyle w:val="Bibliography"/>
        <w:rPr>
          <w:rFonts w:cs="Arial"/>
        </w:rPr>
      </w:pPr>
      <w:r w:rsidRPr="00AD28AD">
        <w:rPr>
          <w:rFonts w:cs="Arial"/>
        </w:rPr>
        <w:t xml:space="preserve">6. </w:t>
      </w:r>
      <w:r w:rsidRPr="00AD28AD">
        <w:rPr>
          <w:rFonts w:cs="Arial"/>
        </w:rPr>
        <w:tab/>
        <w:t xml:space="preserve">Monte SM de la. Brain Insulin Resistance and Deficiency as Therapeutic Targets in Alzheimers Disease. Curr Alzheimer Res. 2012;9(1):35–66. </w:t>
      </w:r>
    </w:p>
    <w:p w14:paraId="28105519" w14:textId="3FB05531" w:rsidR="00C1660C" w:rsidRPr="00AD28AD" w:rsidRDefault="00C1660C" w:rsidP="00C1660C">
      <w:pPr>
        <w:pStyle w:val="Bibliography"/>
        <w:rPr>
          <w:rFonts w:cs="Arial"/>
        </w:rPr>
      </w:pPr>
      <w:r w:rsidRPr="00AD28AD">
        <w:rPr>
          <w:rFonts w:cs="Arial"/>
        </w:rPr>
        <w:t xml:space="preserve">7. </w:t>
      </w:r>
      <w:r w:rsidRPr="00AD28AD">
        <w:rPr>
          <w:rFonts w:cs="Arial"/>
        </w:rPr>
        <w:tab/>
        <w:t>Dove A, Marseglia A, Shang Y, Grande G, Vetrano DL, Laukka EJ, Fratiglioni L, Xu W. Cardiometabolic  accelerates cognitive decline and dementia progression. Alzheimers Dement [Internet]. [cited 2022 Nov 30];n/a(n/a). Available from: https://onlinelibrary.wiley.com/doi/abs/10.1002/alz.12708</w:t>
      </w:r>
    </w:p>
    <w:p w14:paraId="159D725B" w14:textId="77777777" w:rsidR="00C1660C" w:rsidRPr="00AD28AD" w:rsidRDefault="00C1660C" w:rsidP="00C1660C">
      <w:pPr>
        <w:pStyle w:val="Bibliography"/>
        <w:rPr>
          <w:rFonts w:cs="Arial"/>
        </w:rPr>
      </w:pPr>
      <w:r w:rsidRPr="00AD28AD">
        <w:rPr>
          <w:rFonts w:cs="Arial"/>
        </w:rPr>
        <w:t xml:space="preserve">8. </w:t>
      </w:r>
      <w:r w:rsidRPr="00AD28AD">
        <w:rPr>
          <w:rFonts w:cs="Arial"/>
        </w:rPr>
        <w:tab/>
        <w:t xml:space="preserve">Marseglia A, Fratiglioni L, Kalpouzos G, Wang R, Bäckman L, Xu W. Prediabetes and diabetes accelerate cognitive decline and predict microvascular lesions: A population-based cohort study. Alzheimers Dement. John Wiley &amp; Sons, Ltd; 2019 Jan;15(1):25–33. </w:t>
      </w:r>
    </w:p>
    <w:p w14:paraId="5438D178" w14:textId="77777777" w:rsidR="00C1660C" w:rsidRPr="00AD28AD" w:rsidRDefault="00C1660C" w:rsidP="00C1660C">
      <w:pPr>
        <w:pStyle w:val="Bibliography"/>
        <w:rPr>
          <w:rFonts w:cs="Arial"/>
        </w:rPr>
      </w:pPr>
      <w:r w:rsidRPr="00AD28AD">
        <w:rPr>
          <w:rFonts w:cs="Arial"/>
        </w:rPr>
        <w:t xml:space="preserve">9. </w:t>
      </w:r>
      <w:r w:rsidRPr="00AD28AD">
        <w:rPr>
          <w:rFonts w:cs="Arial"/>
        </w:rPr>
        <w:tab/>
        <w:t xml:space="preserve">Vergoossen LWM, Jansen JFA, Backes WH, Schram MT. Cardiometabolic determinants of early and advanced brain alterations: Insights from conventional and novel MRI techniques. Neurosci Biobehav Rev. 2020 Aug 1;115:308–320. </w:t>
      </w:r>
    </w:p>
    <w:p w14:paraId="22C8BC37" w14:textId="77777777" w:rsidR="00C1660C" w:rsidRPr="00AD28AD" w:rsidRDefault="00C1660C" w:rsidP="00C1660C">
      <w:pPr>
        <w:pStyle w:val="Bibliography"/>
        <w:rPr>
          <w:rFonts w:cs="Arial"/>
        </w:rPr>
      </w:pPr>
      <w:r w:rsidRPr="00AD28AD">
        <w:rPr>
          <w:rFonts w:cs="Arial"/>
        </w:rPr>
        <w:t xml:space="preserve">10. </w:t>
      </w:r>
      <w:r w:rsidRPr="00AD28AD">
        <w:rPr>
          <w:rFonts w:cs="Arial"/>
        </w:rPr>
        <w:tab/>
        <w:t>Tondo G, Boccalini C, Vanoli EG, Presotto L, Muscio C, Ciullo V, Banaj N, Piras F, Filippini G, Tiraboschi P, Tagliavini F, Frisoni GB, Cappa SF, Spalletta G, Perani D, Project  on behalf of the NA. Brain Metabolism and Amyloid Load in Individuals With Subjective Cognitive Decline or Pre–Mild Cognitive Impairment. Neurology. Wolters Kluwer Health, Inc. on behalf of the American Academy of Neurology; 2022 Jul 19;99(3):e258–e269. PMCID: PMC9302934</w:t>
      </w:r>
    </w:p>
    <w:p w14:paraId="09E958BC" w14:textId="77777777" w:rsidR="00C1660C" w:rsidRPr="00AD28AD" w:rsidRDefault="00C1660C" w:rsidP="00C1660C">
      <w:pPr>
        <w:pStyle w:val="Bibliography"/>
        <w:rPr>
          <w:rFonts w:cs="Arial"/>
        </w:rPr>
      </w:pPr>
      <w:r w:rsidRPr="00AD28AD">
        <w:rPr>
          <w:rFonts w:cs="Arial"/>
        </w:rPr>
        <w:t xml:space="preserve">11. </w:t>
      </w:r>
      <w:r w:rsidRPr="00AD28AD">
        <w:rPr>
          <w:rFonts w:cs="Arial"/>
        </w:rPr>
        <w:tab/>
        <w:t xml:space="preserve">Celis-Morales CA, Franzén S, Eeg-Olofsson K, Nauclér E, Svensson AM, Gudbjornsdottir S, Eliasson B, Sattar N. Type 2 Diabetes, Glycemic Control, and Their Association With Dementia and Its Major Subtypes: Findings From the Swedish National Diabetes Register. Diabetes Care. 2022 Jan 25;45(3):634–641. </w:t>
      </w:r>
    </w:p>
    <w:p w14:paraId="57FDD41A" w14:textId="6D4B9A5E" w:rsidR="00C1660C" w:rsidRPr="00AD28AD" w:rsidRDefault="00C1660C" w:rsidP="00C1660C">
      <w:pPr>
        <w:pStyle w:val="Bibliography"/>
        <w:rPr>
          <w:rFonts w:cs="Arial"/>
        </w:rPr>
      </w:pPr>
      <w:r w:rsidRPr="00AD28AD">
        <w:rPr>
          <w:rFonts w:cs="Arial"/>
        </w:rPr>
        <w:t xml:space="preserve">12. </w:t>
      </w:r>
      <w:r w:rsidRPr="00AD28AD">
        <w:rPr>
          <w:rFonts w:cs="Arial"/>
        </w:rPr>
        <w:tab/>
        <w:t>Wesolowska-Andersen A, Brorsson CA, Bizzotto R, Mari A, Tura A, Koivula R, Mahajan A, Vinuela A, Tajes JF, Sharma S, Haid M, Prehn C, Artati A, Hong MG, Musholt PB, Kurbasic A, De Masi F, Tsirigos K, Pedersen HK, Gudmundsdottir V, Thomas CE, Banasik K, Jennison C, Jones A, Kennedy G, Bell J, Thomas L, Frost G, Thomsen H, Allin K, Hansen TH, Vestergaard H, Hansen T, Rutters F, Elders P, t</w:t>
      </w:r>
      <w:r w:rsidR="007F1EBC">
        <w:rPr>
          <w:rFonts w:cs="Arial"/>
        </w:rPr>
        <w:t>'</w:t>
      </w:r>
      <w:r w:rsidRPr="00AD28AD">
        <w:rPr>
          <w:rFonts w:cs="Arial"/>
        </w:rPr>
        <w:t>Hart L, Bonnefond A, Canouil M, Brage S, Kokkola T, Heggie A, McEvoy D, Hattersley A, McDonald T, Teare H, Ridderstrale M, Walker M, Forgie I, Giordano GN, Froguel P, Pavo I, Ruetten H, Pedersen O, Dermitzakis E, Franks PW, Schwenk JM, Adamski J, Pearson E, McCarthy MI, Brunak S. Four groups of type 2 diabetes contribute to the etiological and clinical heterogeneity in newly diagnosed individuals: An IMI DIRECT study. Cell Rep Med. 2022 Jan 18;3(1):100477. PMCID: PMC8784706</w:t>
      </w:r>
    </w:p>
    <w:p w14:paraId="3FBEBEF0" w14:textId="77777777" w:rsidR="00C1660C" w:rsidRPr="00AD28AD" w:rsidRDefault="00C1660C" w:rsidP="00C1660C">
      <w:pPr>
        <w:pStyle w:val="Bibliography"/>
        <w:rPr>
          <w:rFonts w:cs="Arial"/>
        </w:rPr>
      </w:pPr>
      <w:r w:rsidRPr="00AD28AD">
        <w:rPr>
          <w:rFonts w:cs="Arial"/>
        </w:rPr>
        <w:t xml:space="preserve">13. </w:t>
      </w:r>
      <w:r w:rsidRPr="00AD28AD">
        <w:rPr>
          <w:rFonts w:cs="Arial"/>
        </w:rPr>
        <w:tab/>
        <w:t xml:space="preserve">Nair ATN, Wesolowska-Andersen A, Brorsson C, Rajendrakumar AL, Hapca S, Gan S, Dawed AY, Donnelly LA, McCrimmon R, Doney ASF, Palmer CNA, Mohan V, Anjana RM, Hattersley AT, Dennis JM, </w:t>
      </w:r>
      <w:r w:rsidRPr="00AD28AD">
        <w:rPr>
          <w:rFonts w:cs="Arial"/>
        </w:rPr>
        <w:lastRenderedPageBreak/>
        <w:t xml:space="preserve">Pearson ER. Heterogeneity in phenotype, disease progression and drug response in type 2 diabetes. Nat Med. 2022 May;28(5):982–988. </w:t>
      </w:r>
    </w:p>
    <w:p w14:paraId="13AFE0B2" w14:textId="77777777" w:rsidR="00C1660C" w:rsidRPr="00AD28AD" w:rsidRDefault="00C1660C" w:rsidP="00C1660C">
      <w:pPr>
        <w:pStyle w:val="Bibliography"/>
        <w:rPr>
          <w:rFonts w:cs="Arial"/>
        </w:rPr>
      </w:pPr>
      <w:r w:rsidRPr="00AD28AD">
        <w:rPr>
          <w:rFonts w:cs="Arial"/>
        </w:rPr>
        <w:t xml:space="preserve">14. </w:t>
      </w:r>
      <w:r w:rsidRPr="00AD28AD">
        <w:rPr>
          <w:rFonts w:cs="Arial"/>
        </w:rPr>
        <w:tab/>
        <w:t xml:space="preserve">Wagner R, Heni M, Tabák AG, Machann J, Schick F, Randrianarisoa E, Hrabě de Angelis M, Birkenfeld AL, Stefan N, Peter A, Häring HU, Fritsche A. Pathophysiology-based subphenotyping of individuals at elevated risk for type 2 diabetes. Nat Med. 2021 Jan;27(1):49–57. </w:t>
      </w:r>
    </w:p>
    <w:p w14:paraId="5D4BC888" w14:textId="77777777" w:rsidR="00C1660C" w:rsidRPr="00AD28AD" w:rsidRDefault="00C1660C" w:rsidP="00C1660C">
      <w:pPr>
        <w:pStyle w:val="Bibliography"/>
        <w:rPr>
          <w:rFonts w:cs="Arial"/>
        </w:rPr>
      </w:pPr>
      <w:r w:rsidRPr="00AD28AD">
        <w:rPr>
          <w:rFonts w:cs="Arial"/>
        </w:rPr>
        <w:t xml:space="preserve">15. </w:t>
      </w:r>
      <w:r w:rsidRPr="00AD28AD">
        <w:rPr>
          <w:rFonts w:cs="Arial"/>
        </w:rPr>
        <w:tab/>
        <w:t>Risacher SL, Anderson WH, Charil A, Castelluccio PF, Shcherbinin S, Saykin AJ, Schwarz AJ, Initiative F the ADN. Alzheimer disease brain atrophy subtypes are associated with cognition and rate of decline. Neurology. Wolters Kluwer Health, Inc. on behalf of the American Academy of Neurology; 2017 Nov 21;89(21):2176–2186. PMCID: PMC5696639</w:t>
      </w:r>
    </w:p>
    <w:p w14:paraId="3F58E844" w14:textId="7D82F633" w:rsidR="00C1660C" w:rsidRPr="00AD28AD" w:rsidRDefault="00C1660C" w:rsidP="00C1660C">
      <w:pPr>
        <w:pStyle w:val="Bibliography"/>
        <w:rPr>
          <w:rFonts w:cs="Arial"/>
        </w:rPr>
      </w:pPr>
      <w:r w:rsidRPr="00AD28AD">
        <w:rPr>
          <w:rFonts w:cs="Arial"/>
        </w:rPr>
        <w:t xml:space="preserve">16. </w:t>
      </w:r>
      <w:r w:rsidRPr="00AD28AD">
        <w:rPr>
          <w:rFonts w:cs="Arial"/>
        </w:rPr>
        <w:tab/>
        <w:t>Murray ME, Graff-Radford NR, Ross OA, Petersen RC, Duara R, Dickson DW. Neuropathologically defined subtypes of Alzheimer</w:t>
      </w:r>
      <w:r w:rsidR="007F1EBC">
        <w:rPr>
          <w:rFonts w:cs="Arial"/>
        </w:rPr>
        <w:t>'</w:t>
      </w:r>
      <w:r w:rsidRPr="00AD28AD">
        <w:rPr>
          <w:rFonts w:cs="Arial"/>
        </w:rPr>
        <w:t>s disease with distinct clinical characteristics: a retrospective study. Lancet Neurol. 2011 Sep 1;10(9):785–796. PMCID: PMC3175379</w:t>
      </w:r>
    </w:p>
    <w:p w14:paraId="50D350E5" w14:textId="458BC79D" w:rsidR="00C1660C" w:rsidRPr="00AD28AD" w:rsidRDefault="00C1660C" w:rsidP="00C1660C">
      <w:pPr>
        <w:pStyle w:val="Bibliography"/>
        <w:rPr>
          <w:rFonts w:cs="Arial"/>
        </w:rPr>
      </w:pPr>
      <w:r w:rsidRPr="00AD28AD">
        <w:rPr>
          <w:rFonts w:cs="Arial"/>
        </w:rPr>
        <w:t xml:space="preserve">17. </w:t>
      </w:r>
      <w:r w:rsidRPr="00AD28AD">
        <w:rPr>
          <w:rFonts w:cs="Arial"/>
        </w:rPr>
        <w:tab/>
        <w:t>Broce IJ, Tan CH, Fan CC, Jansen I, Savage JE, Witoelar A, Wen N, Hess CP, Dillon WP, Glastonbury CM, Glymour M, Yokoyama JS, Elahi FM, Rabinovici GD, Miller BL, Mormino EC, Sperling RA, Bennett DA, McEvoy LK, Brewer JB, Feldman HH, Hyman BT, Pericak-Vance M, Haines JL, Farrer LA, Mayeux R, Schellenberg GD, Yaffe K, Sugrue LP, Dale AM, Posthuma D, Andreassen OA, Karch CM, Desikan RS. Dissecting the genetic relationship between cardiovascular risk factors and Alzheimer</w:t>
      </w:r>
      <w:r w:rsidR="007F1EBC">
        <w:rPr>
          <w:rFonts w:cs="Arial"/>
        </w:rPr>
        <w:t>'</w:t>
      </w:r>
      <w:r w:rsidRPr="00AD28AD">
        <w:rPr>
          <w:rFonts w:cs="Arial"/>
        </w:rPr>
        <w:t>s disease. Acta Neuropathol (Berl). 2019 Feb 1;137(2):209–226. PMCID: PMC6358498</w:t>
      </w:r>
    </w:p>
    <w:p w14:paraId="55D33303" w14:textId="43F553AD" w:rsidR="00C1660C" w:rsidRPr="00AD28AD" w:rsidRDefault="00C1660C" w:rsidP="00C1660C">
      <w:pPr>
        <w:pStyle w:val="Bibliography"/>
        <w:rPr>
          <w:rFonts w:cs="Arial"/>
        </w:rPr>
      </w:pPr>
      <w:r w:rsidRPr="00AD28AD">
        <w:rPr>
          <w:rFonts w:cs="Arial"/>
        </w:rPr>
        <w:t xml:space="preserve">18. </w:t>
      </w:r>
      <w:r w:rsidRPr="00AD28AD">
        <w:rPr>
          <w:rFonts w:cs="Arial"/>
        </w:rPr>
        <w:tab/>
        <w:t>Bone WP, Siewert KM, Jha A, Klarin D, Damrauer SM, Ballas ZK, Bhushan S, Boyko EJ, Cohen DM, Concato J, Constans JI, Dellitalia LJ, Fayad JM, Fernando RS, Florez HJ, Gaddy MA, Gappy SS, Gibson G, Godschalk M, Greco JA, Gupta S, Gutierrez S, Hammer KD, Hamner MB, Harley JB, Hung AM, Huq M, Hurley RA, Iruvanti PR, Ivins DJ, Jacono FJ, Jhala DN, Kaminsky LS, Kinlay S, Klein JB, Liangpunsakul S, Lichy JH, Mastorides SM, Mathew RO, Mattocks KM, McArdle R, Meyer PN, Meyer LJ, Moorman JP, Morgan TR, Murdoch M, Nguyen XMT, Okusaga OO, Oursler KAK, Ratcliffe NR, Rauchman MI, Robey RB, Ross GW, Servatius RJ, Sharma SC, Sherman SE, Sonel E, Sriram P, Stapley T, Striker RT, Tandon N, Villareal G, Wallbom AS, Wells JM, Whittle JC, Whooley MA, Xu J, Yeh SS, Aslan M, Brewer JV, Brophy MT, Connor T, Argyres DP, Do NV, Hauser ER, Humphries DE, Selva LE, Shayan S, Stephens B, Whitbourne SB, Zhao H, Moser J, Beckham JC, Breeling JL, Romero JPC, Huang GD, Ramoni RB, Muralidhar S, Aguayo SM, Ahuja SK, Pyarajan S, Sun YV, Cho K, Gaziano JM, Wilson PW, O</w:t>
      </w:r>
      <w:r w:rsidR="007F1EBC">
        <w:rPr>
          <w:rFonts w:cs="Arial"/>
        </w:rPr>
        <w:t>'</w:t>
      </w:r>
      <w:r w:rsidRPr="00AD28AD">
        <w:rPr>
          <w:rFonts w:cs="Arial"/>
        </w:rPr>
        <w:t>Donnell CJ, Chang KM, Tsao PS, Assimes TL, Ritchie MD, Voight BF, The VA Million Veteran Program. Multi-trait association studies discover pleiotropic loci between Alzheimer</w:t>
      </w:r>
      <w:r w:rsidR="007F1EBC">
        <w:rPr>
          <w:rFonts w:cs="Arial"/>
        </w:rPr>
        <w:t>'</w:t>
      </w:r>
      <w:r w:rsidRPr="00AD28AD">
        <w:rPr>
          <w:rFonts w:cs="Arial"/>
        </w:rPr>
        <w:t>s disease and cardiometabolic traits. Alzheimers Res Ther. 2021 Feb 4;13(1):34. PMCID: PMC7860582</w:t>
      </w:r>
    </w:p>
    <w:p w14:paraId="2258E16B" w14:textId="77777777" w:rsidR="00C1660C" w:rsidRPr="00AD28AD" w:rsidRDefault="00C1660C" w:rsidP="00C1660C">
      <w:pPr>
        <w:pStyle w:val="Bibliography"/>
        <w:rPr>
          <w:rFonts w:cs="Arial"/>
        </w:rPr>
      </w:pPr>
      <w:r w:rsidRPr="00AD28AD">
        <w:rPr>
          <w:rFonts w:cs="Arial"/>
        </w:rPr>
        <w:t xml:space="preserve">19. </w:t>
      </w:r>
      <w:r w:rsidRPr="00AD28AD">
        <w:rPr>
          <w:rFonts w:cs="Arial"/>
        </w:rPr>
        <w:tab/>
        <w:t>Mirabnahrazam G, Ma D, Lee S, Popuri K, Lee H, Cao J, Wang L, Galvin JE, Beg MF, Initiative  the ADN. Machine Learning Based Multimodal Neuroimaging Genomics Dementia Score for Predicting Future Conversion to Alzheimer’s Disease. J Alzheimers Dis. IOS Press; 2022 Jan 1;87(3):1345–1365. PMCID: PMC9195128</w:t>
      </w:r>
    </w:p>
    <w:p w14:paraId="46CC8BDB" w14:textId="4B23813C" w:rsidR="00C1660C" w:rsidRPr="00AD28AD" w:rsidRDefault="00C1660C" w:rsidP="00C1660C">
      <w:pPr>
        <w:pStyle w:val="Bibliography"/>
        <w:rPr>
          <w:rFonts w:cs="Arial"/>
        </w:rPr>
      </w:pPr>
      <w:r w:rsidRPr="00AD28AD">
        <w:rPr>
          <w:rFonts w:cs="Arial"/>
        </w:rPr>
        <w:t xml:space="preserve">20. </w:t>
      </w:r>
      <w:r w:rsidRPr="00AD28AD">
        <w:rPr>
          <w:rFonts w:cs="Arial"/>
        </w:rPr>
        <w:tab/>
        <w:t>Meng L, Wang Z, Ji HF, Shen L. Causal association evaluation of diabetes with Alzheimer</w:t>
      </w:r>
      <w:r w:rsidR="007F1EBC">
        <w:rPr>
          <w:rFonts w:cs="Arial"/>
        </w:rPr>
        <w:t>'</w:t>
      </w:r>
      <w:r w:rsidRPr="00AD28AD">
        <w:rPr>
          <w:rFonts w:cs="Arial"/>
        </w:rPr>
        <w:t>s disease and genetic analysis of antidiabetic drugs against Alzheimer</w:t>
      </w:r>
      <w:r w:rsidR="007F1EBC">
        <w:rPr>
          <w:rFonts w:cs="Arial"/>
        </w:rPr>
        <w:t>'</w:t>
      </w:r>
      <w:r w:rsidRPr="00AD28AD">
        <w:rPr>
          <w:rFonts w:cs="Arial"/>
        </w:rPr>
        <w:t>s disease. Cell Biosci. 2022 Mar 10;12(1):28. PMCID: PMC8908591</w:t>
      </w:r>
    </w:p>
    <w:p w14:paraId="301E1D10" w14:textId="26072CC6" w:rsidR="00C1660C" w:rsidRPr="00AD28AD" w:rsidRDefault="00C1660C" w:rsidP="00C1660C">
      <w:pPr>
        <w:pStyle w:val="Bibliography"/>
        <w:rPr>
          <w:rFonts w:cs="Arial"/>
        </w:rPr>
      </w:pPr>
      <w:r w:rsidRPr="00AD28AD">
        <w:rPr>
          <w:rFonts w:cs="Arial"/>
        </w:rPr>
        <w:t xml:space="preserve">21. </w:t>
      </w:r>
      <w:r w:rsidRPr="00AD28AD">
        <w:rPr>
          <w:rFonts w:cs="Arial"/>
        </w:rPr>
        <w:tab/>
        <w:t>Hu Z, Jiao R, Wang P, Zhu Y, Zhao J, De Jager P, Bennett DA, Jin L, Xiong M. Shared Causal Paths underlying Alzheimer</w:t>
      </w:r>
      <w:r w:rsidR="007F1EBC">
        <w:rPr>
          <w:rFonts w:cs="Arial"/>
        </w:rPr>
        <w:t>'</w:t>
      </w:r>
      <w:r w:rsidRPr="00AD28AD">
        <w:rPr>
          <w:rFonts w:cs="Arial"/>
        </w:rPr>
        <w:t>s dementia and Type 2 Diabetes. Sci Rep. 2020 Mar 5;10(1):4107. PMCID: PMC7058072</w:t>
      </w:r>
    </w:p>
    <w:p w14:paraId="0E4DB3C0" w14:textId="7F5374C7" w:rsidR="00C1660C" w:rsidRPr="00AD28AD" w:rsidRDefault="00C1660C" w:rsidP="00C1660C">
      <w:pPr>
        <w:pStyle w:val="Bibliography"/>
        <w:rPr>
          <w:rFonts w:cs="Arial"/>
        </w:rPr>
      </w:pPr>
      <w:r w:rsidRPr="00AD28AD">
        <w:rPr>
          <w:rFonts w:cs="Arial"/>
        </w:rPr>
        <w:t xml:space="preserve">22. </w:t>
      </w:r>
      <w:r w:rsidRPr="00AD28AD">
        <w:rPr>
          <w:rFonts w:cs="Arial"/>
        </w:rPr>
        <w:tab/>
        <w:t>Ma D, Lu D, Popuri K, Wang L, Beg MF, Alzheimer</w:t>
      </w:r>
      <w:r w:rsidR="007F1EBC">
        <w:rPr>
          <w:rFonts w:cs="Arial"/>
        </w:rPr>
        <w:t>'</w:t>
      </w:r>
      <w:r w:rsidRPr="00AD28AD">
        <w:rPr>
          <w:rFonts w:cs="Arial"/>
        </w:rPr>
        <w:t>s Disease Neuroimaging Initiative. Differential Diagnosis of Frontotemporal Dementia, Alzheimer</w:t>
      </w:r>
      <w:r w:rsidR="007F1EBC">
        <w:rPr>
          <w:rFonts w:cs="Arial"/>
        </w:rPr>
        <w:t>'</w:t>
      </w:r>
      <w:r w:rsidRPr="00AD28AD">
        <w:rPr>
          <w:rFonts w:cs="Arial"/>
        </w:rPr>
        <w:t>s Disease, and Normal Aging Using a Multi-Scale Multi-Type Feature Generative Adversarial Deep Neural Network on Structural Magnetic Resonance Images. Front Neurosci. 2020 Oct 22;14:853. PMCID: PMC7643018</w:t>
      </w:r>
    </w:p>
    <w:p w14:paraId="55F5846C" w14:textId="72B71DE7" w:rsidR="00C1660C" w:rsidRPr="00AD28AD" w:rsidRDefault="00C1660C" w:rsidP="00C1660C">
      <w:pPr>
        <w:pStyle w:val="Bibliography"/>
        <w:rPr>
          <w:rFonts w:cs="Arial"/>
        </w:rPr>
      </w:pPr>
      <w:r w:rsidRPr="00AD28AD">
        <w:rPr>
          <w:rFonts w:cs="Arial"/>
        </w:rPr>
        <w:lastRenderedPageBreak/>
        <w:t xml:space="preserve">23. </w:t>
      </w:r>
      <w:r w:rsidRPr="00AD28AD">
        <w:rPr>
          <w:rFonts w:cs="Arial"/>
        </w:rPr>
        <w:tab/>
        <w:t>Popuri K, Ma D, Wang L, Beg MF. Using machine learning to quantify structural MRI neurodegeneration patterns of Alzheimer</w:t>
      </w:r>
      <w:r w:rsidR="007F1EBC">
        <w:rPr>
          <w:rFonts w:cs="Arial"/>
        </w:rPr>
        <w:t>'</w:t>
      </w:r>
      <w:r w:rsidRPr="00AD28AD">
        <w:rPr>
          <w:rFonts w:cs="Arial"/>
        </w:rPr>
        <w:t>s disease into dementia score: Independent validation on 8,834 images from ADNI, AIBL, OASIS, and MIRIAD databases. Hum Brain Mapp. 2020 Oct;41(14):4127–4147. PMCID: PMC7469784</w:t>
      </w:r>
    </w:p>
    <w:p w14:paraId="46E5FB80" w14:textId="7093925B" w:rsidR="00C1660C" w:rsidRPr="00AD28AD" w:rsidRDefault="00C1660C" w:rsidP="00C1660C">
      <w:pPr>
        <w:pStyle w:val="Bibliography"/>
        <w:rPr>
          <w:rFonts w:cs="Arial"/>
        </w:rPr>
      </w:pPr>
      <w:r w:rsidRPr="00AD28AD">
        <w:rPr>
          <w:rFonts w:cs="Arial"/>
        </w:rPr>
        <w:t xml:space="preserve">24. </w:t>
      </w:r>
      <w:r w:rsidRPr="00AD28AD">
        <w:rPr>
          <w:rFonts w:cs="Arial"/>
        </w:rPr>
        <w:tab/>
        <w:t>Ma D, Popuri K, Bhalla M, Sangha O, Lu D, Cao J, Jacova C, Wang L, Beg MF, Alzheimer</w:t>
      </w:r>
      <w:r w:rsidR="007F1EBC">
        <w:rPr>
          <w:rFonts w:cs="Arial"/>
        </w:rPr>
        <w:t>'</w:t>
      </w:r>
      <w:r w:rsidRPr="00AD28AD">
        <w:rPr>
          <w:rFonts w:cs="Arial"/>
        </w:rPr>
        <w:t>s Disease Neuroimaging Initiative. Quantitative assessment of field strength, total intracranial volume, sex, and age effects on the goodness of harmonization for volumetric analysis on the ADNI database. Hum Brain Mapp. 2019 Apr 1;40(5):1507–1527. PMCID: PMC6449147</w:t>
      </w:r>
    </w:p>
    <w:p w14:paraId="7FEE3649" w14:textId="2A814D67" w:rsidR="00C1660C" w:rsidRPr="00AD28AD" w:rsidRDefault="00C1660C" w:rsidP="00C1660C">
      <w:pPr>
        <w:pStyle w:val="Bibliography"/>
        <w:rPr>
          <w:rFonts w:cs="Arial"/>
        </w:rPr>
      </w:pPr>
      <w:r w:rsidRPr="00AD28AD">
        <w:rPr>
          <w:rFonts w:cs="Arial"/>
        </w:rPr>
        <w:t xml:space="preserve">25. </w:t>
      </w:r>
      <w:r w:rsidRPr="00AD28AD">
        <w:rPr>
          <w:rFonts w:cs="Arial"/>
        </w:rPr>
        <w:tab/>
        <w:t>Ma D, Yee E, Stocks JK, Jenkins LM, Popuri K, Chausse G, Wang L, Probst S, Beg MF. Blinded Clinical Evaluation for Dementia of Alzheimer</w:t>
      </w:r>
      <w:r w:rsidR="007F1EBC">
        <w:rPr>
          <w:rFonts w:cs="Arial"/>
        </w:rPr>
        <w:t>'</w:t>
      </w:r>
      <w:r w:rsidRPr="00AD28AD">
        <w:rPr>
          <w:rFonts w:cs="Arial"/>
        </w:rPr>
        <w:t>s Type Classification Using FDG-PET: A Comparison Between Feature-Engineered and Non-Feature-Engineered Machine Learning Methods. J Alzheimers Dis JAD. 2021;80(2):715–726. PMCID: PMC8978589</w:t>
      </w:r>
    </w:p>
    <w:p w14:paraId="70A59816" w14:textId="6BEB79AD" w:rsidR="00C1660C" w:rsidRPr="00AD28AD" w:rsidRDefault="00C1660C" w:rsidP="00C1660C">
      <w:pPr>
        <w:pStyle w:val="Bibliography"/>
        <w:rPr>
          <w:rFonts w:cs="Arial"/>
        </w:rPr>
      </w:pPr>
      <w:r w:rsidRPr="00AD28AD">
        <w:rPr>
          <w:rFonts w:cs="Arial"/>
        </w:rPr>
        <w:t xml:space="preserve">26. </w:t>
      </w:r>
      <w:r w:rsidRPr="00AD28AD">
        <w:rPr>
          <w:rFonts w:cs="Arial"/>
        </w:rPr>
        <w:tab/>
        <w:t>Sangha O, Ma D, Popuri K, Stocks J, Wang L, Beg MF. Structural volume and cortical thickness differences between males and females in cognitively normal, cognitively impaired and Alzheimer</w:t>
      </w:r>
      <w:r w:rsidR="007F1EBC">
        <w:rPr>
          <w:rFonts w:cs="Arial"/>
        </w:rPr>
        <w:t>'</w:t>
      </w:r>
      <w:r w:rsidRPr="00AD28AD">
        <w:rPr>
          <w:rFonts w:cs="Arial"/>
        </w:rPr>
        <w:t xml:space="preserve">s dementia population. Neurobiol Aging. 2021 Oct 1;106:1–11. </w:t>
      </w:r>
    </w:p>
    <w:p w14:paraId="1BC870B7" w14:textId="77777777" w:rsidR="00C1660C" w:rsidRPr="00AD28AD" w:rsidRDefault="00C1660C" w:rsidP="00C1660C">
      <w:pPr>
        <w:pStyle w:val="Bibliography"/>
        <w:rPr>
          <w:rFonts w:cs="Arial"/>
        </w:rPr>
      </w:pPr>
      <w:r w:rsidRPr="00AD28AD">
        <w:rPr>
          <w:rFonts w:cs="Arial"/>
        </w:rPr>
        <w:t xml:space="preserve">27. </w:t>
      </w:r>
      <w:r w:rsidRPr="00AD28AD">
        <w:rPr>
          <w:rFonts w:cs="Arial"/>
        </w:rPr>
        <w:tab/>
        <w:t xml:space="preserve">Ma D, Popuri K, Beg MF. Machine-learning-based longitudinal Dementia score based on brain atrophy pattern from structural MRI data. Mach-Learn-Based Longitud Dement Score Based Brain Atrophy Pattern Struct MRI Data. </w:t>
      </w:r>
    </w:p>
    <w:p w14:paraId="7398E588" w14:textId="1A0544FE" w:rsidR="00C1660C" w:rsidRPr="00AD28AD" w:rsidRDefault="00C1660C" w:rsidP="00C1660C">
      <w:pPr>
        <w:pStyle w:val="Bibliography"/>
        <w:rPr>
          <w:rFonts w:cs="Arial"/>
        </w:rPr>
      </w:pPr>
      <w:r w:rsidRPr="00AD28AD">
        <w:rPr>
          <w:rFonts w:cs="Arial"/>
        </w:rPr>
        <w:t xml:space="preserve">28. </w:t>
      </w:r>
      <w:r w:rsidRPr="00AD28AD">
        <w:rPr>
          <w:rFonts w:cs="Arial"/>
        </w:rPr>
        <w:tab/>
        <w:t>Yee E, Ma D, Popuri K, Wang L, Beg MF, Initiative  for the ADN, Ageing  the AIB and L flagship study of. Construction of MRI-Based Alzheimer</w:t>
      </w:r>
      <w:r w:rsidR="007F1EBC">
        <w:rPr>
          <w:rFonts w:cs="Arial"/>
        </w:rPr>
        <w:t>'</w:t>
      </w:r>
      <w:r w:rsidRPr="00AD28AD">
        <w:rPr>
          <w:rFonts w:cs="Arial"/>
        </w:rPr>
        <w:t>s Disease Score Based on Efficient 3D Convolutional Neural Network: Comprehensive Validation on 7,902 Images from a Multi-Center Dataset. J Alzheimers Dis. IOS Press; 2021 Jan 1;79(1):47–58. PMCID: PMC9159475</w:t>
      </w:r>
    </w:p>
    <w:p w14:paraId="4BAA966E" w14:textId="77777777" w:rsidR="00C1660C" w:rsidRPr="00AD28AD" w:rsidRDefault="00C1660C" w:rsidP="00C1660C">
      <w:pPr>
        <w:pStyle w:val="Bibliography"/>
        <w:rPr>
          <w:rFonts w:cs="Arial"/>
        </w:rPr>
      </w:pPr>
      <w:r w:rsidRPr="00AD28AD">
        <w:rPr>
          <w:rFonts w:cs="Arial"/>
        </w:rPr>
        <w:t xml:space="preserve">29. </w:t>
      </w:r>
      <w:r w:rsidRPr="00AD28AD">
        <w:rPr>
          <w:rFonts w:cs="Arial"/>
        </w:rPr>
        <w:tab/>
        <w:t>Ferreira D, Pereira JB, Volpe G, Westman E. Subtypes of Alzheimer’s Disease Display Distinct Network Abnormalities Extending Beyond Their Pattern of Brain Atrophy. Front Neurol [Internet]. 2019 [cited 2022 Jan 13];10. Available from: https://www.frontiersin.org/article/10.3389/fneur.2019.00524</w:t>
      </w:r>
    </w:p>
    <w:p w14:paraId="6A59D5E5" w14:textId="1591D384" w:rsidR="00C1660C" w:rsidRPr="00AD28AD" w:rsidRDefault="00C1660C" w:rsidP="00C1660C">
      <w:pPr>
        <w:pStyle w:val="Bibliography"/>
        <w:rPr>
          <w:rFonts w:cs="Arial"/>
        </w:rPr>
      </w:pPr>
      <w:r w:rsidRPr="00AD28AD">
        <w:rPr>
          <w:rFonts w:cs="Arial"/>
        </w:rPr>
        <w:t xml:space="preserve">30. </w:t>
      </w:r>
      <w:r w:rsidRPr="00AD28AD">
        <w:rPr>
          <w:rFonts w:cs="Arial"/>
        </w:rPr>
        <w:tab/>
        <w:t>Park JY, Na HK, Kim S, Kim H, Kim HJ, Seo SW, Na DL, Han CE, Seong JK. Robust Identification of Alzheimer</w:t>
      </w:r>
      <w:r w:rsidR="007F1EBC">
        <w:rPr>
          <w:rFonts w:cs="Arial"/>
        </w:rPr>
        <w:t>'</w:t>
      </w:r>
      <w:r w:rsidRPr="00AD28AD">
        <w:rPr>
          <w:rFonts w:cs="Arial"/>
        </w:rPr>
        <w:t xml:space="preserve">s Disease subtypes based on cortical atrophy patterns. Sci Rep. 2017 Mar 9;7(1):43270. </w:t>
      </w:r>
    </w:p>
    <w:p w14:paraId="136FAD87" w14:textId="77777777" w:rsidR="00C1660C" w:rsidRPr="00AD28AD" w:rsidRDefault="00C1660C" w:rsidP="00C1660C">
      <w:pPr>
        <w:pStyle w:val="Bibliography"/>
        <w:rPr>
          <w:rFonts w:cs="Arial"/>
        </w:rPr>
      </w:pPr>
      <w:r w:rsidRPr="00AD28AD">
        <w:rPr>
          <w:rFonts w:cs="Arial"/>
        </w:rPr>
        <w:t xml:space="preserve">31. </w:t>
      </w:r>
      <w:r w:rsidRPr="00AD28AD">
        <w:rPr>
          <w:rFonts w:cs="Arial"/>
        </w:rPr>
        <w:tab/>
        <w:t>Collij LE, Salvadó G, Wottschel V, Mastenbroek SE, Schoenmakers P, Heeman F, Aksman L, Wink AM, Berckel BNM, Flier WM van de, Scheltens P, Visser PJ, Barkhof F, Haller S, Gispert JD, Alves IL, Initiative  for the ADN, Study  for the A. Spatial-Temporal Patterns of β-Amyloid Accumulation: A Subtype and Stage Inference Model Analysis. Neurology. Wolters Kluwer Health, Inc. on behalf of the American Academy of Neurology; 2022 Apr 26;98(17):e1692–e1703. PMCID: PMC9071373</w:t>
      </w:r>
    </w:p>
    <w:p w14:paraId="3E60C6C5" w14:textId="4F4072D0" w:rsidR="00C1660C" w:rsidRPr="00AD28AD" w:rsidRDefault="00C1660C" w:rsidP="00C1660C">
      <w:pPr>
        <w:pStyle w:val="Bibliography"/>
        <w:rPr>
          <w:rFonts w:cs="Arial"/>
        </w:rPr>
      </w:pPr>
      <w:r w:rsidRPr="00AD28AD">
        <w:rPr>
          <w:rFonts w:cs="Arial"/>
        </w:rPr>
        <w:t xml:space="preserve">32. </w:t>
      </w:r>
      <w:r w:rsidRPr="00AD28AD">
        <w:rPr>
          <w:rFonts w:cs="Arial"/>
        </w:rPr>
        <w:tab/>
        <w:t>Vogel JW, Young AL, Oxtoby NP, Smith R, Ossenkoppele R, Strandberg OT, La Joie R, Aksman LM, Grothe MJ, Iturria-Medina Y, Pontecorvo MJ, Devous MD, Rabinovici GD, Alexander DC, Lyoo CH, Evans AC, Hansson O. Four distinct trajectories of tau deposition identified in Alzheimer</w:t>
      </w:r>
      <w:r w:rsidR="007F1EBC">
        <w:rPr>
          <w:rFonts w:cs="Arial"/>
        </w:rPr>
        <w:t>'</w:t>
      </w:r>
      <w:r w:rsidRPr="00AD28AD">
        <w:rPr>
          <w:rFonts w:cs="Arial"/>
        </w:rPr>
        <w:t xml:space="preserve">s disease. Nat Med. 2021 May;27(5):871–881. </w:t>
      </w:r>
    </w:p>
    <w:p w14:paraId="21B64C49" w14:textId="5CD84864" w:rsidR="00C1660C" w:rsidRPr="00AD28AD" w:rsidRDefault="00C1660C" w:rsidP="00C1660C">
      <w:pPr>
        <w:pStyle w:val="Bibliography"/>
        <w:rPr>
          <w:rFonts w:cs="Arial"/>
        </w:rPr>
      </w:pPr>
      <w:r w:rsidRPr="00AD28AD">
        <w:rPr>
          <w:rFonts w:cs="Arial"/>
        </w:rPr>
        <w:t xml:space="preserve">33. </w:t>
      </w:r>
      <w:r w:rsidRPr="00AD28AD">
        <w:rPr>
          <w:rFonts w:cs="Arial"/>
        </w:rPr>
        <w:tab/>
        <w:t>Cedres N, Ekman U, Poulakis K, Shams S, Cavallin L, Muehlboeck S, Granberg T, Wahlund LO, Ferreira D, Westman E, Initiative ADN. Brain Atrophy Subtypes and the ATN Classification Scheme in Alzheimer</w:t>
      </w:r>
      <w:r w:rsidR="007F1EBC">
        <w:rPr>
          <w:rFonts w:cs="Arial"/>
        </w:rPr>
        <w:t>'</w:t>
      </w:r>
      <w:r w:rsidRPr="00AD28AD">
        <w:rPr>
          <w:rFonts w:cs="Arial"/>
        </w:rPr>
        <w:t>s Disease. Neurodegener Dis. Karger Publishers; 2020;20(4):153–164. PMID: 33789287</w:t>
      </w:r>
    </w:p>
    <w:p w14:paraId="69994264" w14:textId="77777777" w:rsidR="00C1660C" w:rsidRPr="00AD28AD" w:rsidRDefault="00C1660C" w:rsidP="00C1660C">
      <w:pPr>
        <w:pStyle w:val="Bibliography"/>
        <w:rPr>
          <w:rFonts w:cs="Arial"/>
        </w:rPr>
      </w:pPr>
      <w:r w:rsidRPr="00AD28AD">
        <w:rPr>
          <w:rFonts w:cs="Arial"/>
        </w:rPr>
        <w:t xml:space="preserve">34. </w:t>
      </w:r>
      <w:r w:rsidRPr="00AD28AD">
        <w:rPr>
          <w:rFonts w:cs="Arial"/>
        </w:rPr>
        <w:tab/>
        <w:t xml:space="preserve">Ma D, Popuri K, Bhalla M, Sangha O, Lu D, Cao J, Jacova C, Wang L, Beg MF, Initiative ADN. Quantitative assessment of field strength, total intracranial volume, sex, and age effects on the goodness of harmonization for volumetric analysis on the ADNI database. Hum Brain Mapp. John Wiley &amp; Sons, Inc. Hoboken, USA; 2019;40(5):1507–1527. </w:t>
      </w:r>
    </w:p>
    <w:p w14:paraId="3794E72C" w14:textId="77777777" w:rsidR="00C1660C" w:rsidRPr="00AD28AD" w:rsidRDefault="00C1660C" w:rsidP="00C1660C">
      <w:pPr>
        <w:pStyle w:val="Bibliography"/>
        <w:rPr>
          <w:rFonts w:cs="Arial"/>
        </w:rPr>
      </w:pPr>
      <w:r w:rsidRPr="00AD28AD">
        <w:rPr>
          <w:rFonts w:cs="Arial"/>
        </w:rPr>
        <w:lastRenderedPageBreak/>
        <w:t xml:space="preserve">35. </w:t>
      </w:r>
      <w:r w:rsidRPr="00AD28AD">
        <w:rPr>
          <w:rFonts w:cs="Arial"/>
        </w:rPr>
        <w:tab/>
        <w:t>Ramchoun H, Ghanou Y, Ettaouil M, Janati Idrissi MA. Multilayer Perceptron: Architecture Optimization and Training. International Journal of Interactive Multimedia and Artificial Intelligence (IJIMAI); 2016 Sep [cited 2022 Dec 7]; Available from: https://reunir.unir.net/handle/123456789/11569</w:t>
      </w:r>
    </w:p>
    <w:p w14:paraId="66754B96" w14:textId="77777777" w:rsidR="00C1660C" w:rsidRPr="00AD28AD" w:rsidRDefault="00C1660C" w:rsidP="00C1660C">
      <w:pPr>
        <w:pStyle w:val="Bibliography"/>
        <w:rPr>
          <w:rFonts w:cs="Arial"/>
        </w:rPr>
      </w:pPr>
      <w:r w:rsidRPr="00AD28AD">
        <w:rPr>
          <w:rFonts w:cs="Arial"/>
        </w:rPr>
        <w:t xml:space="preserve">36. </w:t>
      </w:r>
      <w:r w:rsidRPr="00AD28AD">
        <w:rPr>
          <w:rFonts w:cs="Arial"/>
        </w:rPr>
        <w:tab/>
        <w:t>Crawshaw M. Multi-Task Learning with Deep Neural Networks: A Survey. ArXiv200909796 Cs Stat [Internet]. 2020 Sep 10 [cited 2022 Apr 27]; Available from: http://arxiv.org/abs/2009.09796</w:t>
      </w:r>
    </w:p>
    <w:p w14:paraId="3CE1BA12" w14:textId="77777777" w:rsidR="00C1660C" w:rsidRPr="00AD28AD" w:rsidRDefault="00C1660C" w:rsidP="00C1660C">
      <w:pPr>
        <w:pStyle w:val="Bibliography"/>
        <w:rPr>
          <w:rFonts w:cs="Arial"/>
        </w:rPr>
      </w:pPr>
      <w:r w:rsidRPr="00AD28AD">
        <w:rPr>
          <w:rFonts w:cs="Arial"/>
        </w:rPr>
        <w:t xml:space="preserve">37. </w:t>
      </w:r>
      <w:r w:rsidRPr="00AD28AD">
        <w:rPr>
          <w:rFonts w:cs="Arial"/>
        </w:rPr>
        <w:tab/>
        <w:t xml:space="preserve">Young AL, Marinescu RV, Oxtoby NP, Bocchetta M, Yong K, Firth NC, Cash DM, Thomas DL, Dick KM, Cardoso J, van Swieten J, Borroni B, Galimberti D, Masellis M, Tartaglia MC, Rowe JB, Graff C, Tagliavini F, Frisoni GB, Laforce R, Finger E, de Mendonça A, Sorbi S, Warren JD, Crutch S, Fox NC, Ourselin S, Schott JM, Rohrer JD, Alexander DC. Uncovering the heterogeneity and temporal complexity of neurodegenerative diseases with Subtype and Stage Inference. Nat Commun. 2018 Oct 15;9(1):4273. </w:t>
      </w:r>
    </w:p>
    <w:p w14:paraId="3AAC12B1" w14:textId="1C970341" w:rsidR="00C1660C" w:rsidRPr="00AD28AD" w:rsidRDefault="00C1660C" w:rsidP="00C1660C">
      <w:pPr>
        <w:pStyle w:val="Bibliography"/>
        <w:rPr>
          <w:rFonts w:cs="Arial"/>
        </w:rPr>
      </w:pPr>
      <w:r w:rsidRPr="00AD28AD">
        <w:rPr>
          <w:rFonts w:cs="Arial"/>
        </w:rPr>
        <w:t xml:space="preserve">38. </w:t>
      </w:r>
      <w:r w:rsidRPr="00AD28AD">
        <w:rPr>
          <w:rFonts w:cs="Arial"/>
        </w:rPr>
        <w:tab/>
        <w:t>Archetti D, Young AL, Oxtoby NP, Ferreira D, Mårtensson G, Westman E, Alexander DC, Frisoni GB, Redolfi A, for Alzheimer</w:t>
      </w:r>
      <w:r w:rsidR="007F1EBC">
        <w:rPr>
          <w:rFonts w:cs="Arial"/>
        </w:rPr>
        <w:t>'</w:t>
      </w:r>
      <w:r w:rsidRPr="00AD28AD">
        <w:rPr>
          <w:rFonts w:cs="Arial"/>
        </w:rPr>
        <w:t>s Disease Neuroimaging Initiative and EuroPOND Consortium. Inter-Cohort Validation of SuStaIn Model for Alzheimer</w:t>
      </w:r>
      <w:r w:rsidR="007F1EBC">
        <w:rPr>
          <w:rFonts w:cs="Arial"/>
        </w:rPr>
        <w:t>'</w:t>
      </w:r>
      <w:r w:rsidRPr="00AD28AD">
        <w:rPr>
          <w:rFonts w:cs="Arial"/>
        </w:rPr>
        <w:t>s Disease. Front Big Data [Internet]. 2021 [cited 2022 Feb 24];4. Available from: https://www.frontiersin.org/article/10.3389/fdata.2021.661110</w:t>
      </w:r>
    </w:p>
    <w:p w14:paraId="7655D515" w14:textId="77777777" w:rsidR="00C1660C" w:rsidRPr="00AD28AD" w:rsidRDefault="00C1660C" w:rsidP="00C1660C">
      <w:pPr>
        <w:pStyle w:val="Bibliography"/>
        <w:rPr>
          <w:rFonts w:cs="Arial"/>
        </w:rPr>
      </w:pPr>
      <w:r w:rsidRPr="00AD28AD">
        <w:rPr>
          <w:rFonts w:cs="Arial"/>
        </w:rPr>
        <w:t xml:space="preserve">39. </w:t>
      </w:r>
      <w:r w:rsidRPr="00AD28AD">
        <w:rPr>
          <w:rFonts w:cs="Arial"/>
        </w:rPr>
        <w:tab/>
        <w:t>Nobel L, Roblin DW, Becker ER, Druss BG, Joski PI, Allison JJ. Index of cardiometabolic health: a new method of measuring allostatic load using electronic health records. Biomarkers. Taylor &amp; Francis; 2017 Jul 4;22(5):394–402. PMCID: PMC5676305</w:t>
      </w:r>
    </w:p>
    <w:p w14:paraId="55DC7D17" w14:textId="77777777" w:rsidR="00C1660C" w:rsidRPr="00AD28AD" w:rsidRDefault="00C1660C" w:rsidP="00C1660C">
      <w:pPr>
        <w:pStyle w:val="Bibliography"/>
        <w:rPr>
          <w:rFonts w:cs="Arial"/>
        </w:rPr>
      </w:pPr>
      <w:r w:rsidRPr="00AD28AD">
        <w:rPr>
          <w:rFonts w:cs="Arial"/>
        </w:rPr>
        <w:t xml:space="preserve">40. </w:t>
      </w:r>
      <w:r w:rsidRPr="00AD28AD">
        <w:rPr>
          <w:rFonts w:cs="Arial"/>
        </w:rPr>
        <w:tab/>
        <w:t xml:space="preserve">Ko W, Jung W, Jeon E, Mulyadi AW, Suk HI. ENGINE: Enhancing Neuroimaging and Genetic Information by Neural Embedding. 2021 IEEE Int Conf Data Min ICDM. 2021. p. 1162–1167. </w:t>
      </w:r>
    </w:p>
    <w:p w14:paraId="06B7BBF1" w14:textId="77777777" w:rsidR="00C1660C" w:rsidRPr="00AD28AD" w:rsidRDefault="00C1660C" w:rsidP="00C1660C">
      <w:pPr>
        <w:pStyle w:val="Bibliography"/>
        <w:rPr>
          <w:rFonts w:cs="Arial"/>
        </w:rPr>
      </w:pPr>
      <w:r w:rsidRPr="00AD28AD">
        <w:rPr>
          <w:rFonts w:cs="Arial"/>
        </w:rPr>
        <w:t xml:space="preserve">41. </w:t>
      </w:r>
      <w:r w:rsidRPr="00AD28AD">
        <w:rPr>
          <w:rFonts w:cs="Arial"/>
        </w:rPr>
        <w:tab/>
        <w:t xml:space="preserve">Ko W, Jung W, Jeon E, Suk HI. A Deep Generative–Discriminative Learning for Multimodal Representation in Imaging Genetics. IEEE Trans Med Imaging. 2022 Sep;41(9):2348–2359. </w:t>
      </w:r>
    </w:p>
    <w:p w14:paraId="51B1C532" w14:textId="76384FD5" w:rsidR="00C1660C" w:rsidRPr="00AD28AD" w:rsidRDefault="00C1660C" w:rsidP="00C1660C">
      <w:pPr>
        <w:pStyle w:val="Bibliography"/>
        <w:rPr>
          <w:rFonts w:cs="Arial"/>
        </w:rPr>
      </w:pPr>
      <w:r w:rsidRPr="00AD28AD">
        <w:rPr>
          <w:rFonts w:cs="Arial"/>
        </w:rPr>
        <w:t xml:space="preserve">42. </w:t>
      </w:r>
      <w:r w:rsidRPr="00AD28AD">
        <w:rPr>
          <w:rFonts w:cs="Arial"/>
        </w:rPr>
        <w:tab/>
        <w:t>Mirabnahrazam G, Ma D, Beaulac C, Lee S, Popuri K, Lee H, Cao J, Galvin JE, Wang L, Beg MF. Predicting time-to-conversion for dementia of Alzheimer</w:t>
      </w:r>
      <w:r w:rsidR="007F1EBC">
        <w:rPr>
          <w:rFonts w:cs="Arial"/>
        </w:rPr>
        <w:t>'</w:t>
      </w:r>
      <w:r w:rsidRPr="00AD28AD">
        <w:rPr>
          <w:rFonts w:cs="Arial"/>
        </w:rPr>
        <w:t xml:space="preserve">s type using multi-modal deep survival analysis. Neurobiol Aging. 2023 Jan 1;121:139–156. </w:t>
      </w:r>
    </w:p>
    <w:p w14:paraId="2BE6F54B" w14:textId="78672853" w:rsidR="00C1660C" w:rsidRPr="00AD28AD" w:rsidRDefault="00C1660C" w:rsidP="00C1660C">
      <w:pPr>
        <w:pStyle w:val="Bibliography"/>
        <w:rPr>
          <w:rFonts w:cs="Arial"/>
        </w:rPr>
      </w:pPr>
      <w:r w:rsidRPr="00AD28AD">
        <w:rPr>
          <w:rFonts w:cs="Arial"/>
        </w:rPr>
        <w:t xml:space="preserve">43. </w:t>
      </w:r>
      <w:r w:rsidRPr="00AD28AD">
        <w:rPr>
          <w:rFonts w:cs="Arial"/>
        </w:rPr>
        <w:tab/>
        <w:t>Silver M, Janousova E, Hua X, Thompson PM, Montana G. Identification of gene pathways implicated in Alzheimer</w:t>
      </w:r>
      <w:r w:rsidR="007F1EBC">
        <w:rPr>
          <w:rFonts w:cs="Arial"/>
        </w:rPr>
        <w:t>'</w:t>
      </w:r>
      <w:r w:rsidRPr="00AD28AD">
        <w:rPr>
          <w:rFonts w:cs="Arial"/>
        </w:rPr>
        <w:t>s disease using longitudinal imaging phenotypes with sparse regression. NeuroImage. 2012 Nov 15;63(3):1681–1694. PMCID: PMC3549495</w:t>
      </w:r>
    </w:p>
    <w:p w14:paraId="565D07D3" w14:textId="425C39F1" w:rsidR="00C1660C" w:rsidRPr="00AD28AD" w:rsidRDefault="00C1660C" w:rsidP="00C1660C">
      <w:pPr>
        <w:pStyle w:val="Bibliography"/>
        <w:rPr>
          <w:rFonts w:cs="Arial"/>
        </w:rPr>
      </w:pPr>
      <w:r w:rsidRPr="00AD28AD">
        <w:rPr>
          <w:rFonts w:cs="Arial"/>
        </w:rPr>
        <w:t xml:space="preserve">44. </w:t>
      </w:r>
      <w:r w:rsidRPr="00AD28AD">
        <w:rPr>
          <w:rFonts w:cs="Arial"/>
        </w:rPr>
        <w:tab/>
        <w:t>Martinez-Murcia FJ, Ortiz A, Gorriz JM, Ramirez J, Castillo-Barnes D. Studying the Manifold Structure of Alzheimer</w:t>
      </w:r>
      <w:r w:rsidR="007F1EBC">
        <w:rPr>
          <w:rFonts w:cs="Arial"/>
        </w:rPr>
        <w:t>'</w:t>
      </w:r>
      <w:r w:rsidRPr="00AD28AD">
        <w:rPr>
          <w:rFonts w:cs="Arial"/>
        </w:rPr>
        <w:t xml:space="preserve">s Disease: A Deep Learning Approach Using Convolutional Autoencoders. IEEE J Biomed Health Inform. 2020 Jan;24(1):17–26. </w:t>
      </w:r>
    </w:p>
    <w:p w14:paraId="4A0211BA" w14:textId="77777777" w:rsidR="00C1660C" w:rsidRPr="00AD28AD" w:rsidRDefault="00C1660C" w:rsidP="00C1660C">
      <w:pPr>
        <w:pStyle w:val="Bibliography"/>
        <w:rPr>
          <w:rFonts w:cs="Arial"/>
        </w:rPr>
      </w:pPr>
      <w:r w:rsidRPr="00AD28AD">
        <w:rPr>
          <w:rFonts w:cs="Arial"/>
        </w:rPr>
        <w:t xml:space="preserve">45. </w:t>
      </w:r>
      <w:r w:rsidRPr="00AD28AD">
        <w:rPr>
          <w:rFonts w:cs="Arial"/>
        </w:rPr>
        <w:tab/>
        <w:t>Ausmees K, Nettelblad C. A deep learning framework for characterization of genotype data. G3 GenesGenomesGenetics. 2022 Mar 1;12(3):jkac020. PMCID: PMC8896001</w:t>
      </w:r>
    </w:p>
    <w:p w14:paraId="4C6EF1DF" w14:textId="77777777" w:rsidR="00C1660C" w:rsidRPr="00AD28AD" w:rsidRDefault="00C1660C" w:rsidP="00C1660C">
      <w:pPr>
        <w:pStyle w:val="Bibliography"/>
        <w:rPr>
          <w:rFonts w:cs="Arial"/>
        </w:rPr>
      </w:pPr>
      <w:r w:rsidRPr="00AD28AD">
        <w:rPr>
          <w:rFonts w:cs="Arial"/>
        </w:rPr>
        <w:t xml:space="preserve">46. </w:t>
      </w:r>
      <w:r w:rsidRPr="00AD28AD">
        <w:rPr>
          <w:rFonts w:cs="Arial"/>
        </w:rPr>
        <w:tab/>
        <w:t xml:space="preserve">Pirmoradi S, Teshnehlab M, Zarghami N, Sharifi A. A Self-organizing Deep Auto-Encoder approach for Classification of Complex Diseases using SNP Genomics Data. Appl Soft Comput. 2020 Dec 1;97:106718. </w:t>
      </w:r>
    </w:p>
    <w:p w14:paraId="5741E807" w14:textId="77777777" w:rsidR="00C1660C" w:rsidRPr="00AD28AD" w:rsidRDefault="00C1660C" w:rsidP="00C1660C">
      <w:pPr>
        <w:pStyle w:val="Bibliography"/>
        <w:rPr>
          <w:rFonts w:cs="Arial"/>
        </w:rPr>
      </w:pPr>
      <w:r w:rsidRPr="00AD28AD">
        <w:rPr>
          <w:rFonts w:cs="Arial"/>
        </w:rPr>
        <w:t xml:space="preserve">47. </w:t>
      </w:r>
      <w:r w:rsidRPr="00AD28AD">
        <w:rPr>
          <w:rFonts w:cs="Arial"/>
        </w:rPr>
        <w:tab/>
        <w:t>Song M, Greenbaum J, Luttrell J, Zhou W, Wu C, Luo Z, Qiu C, Zhao LJ, Su KJ, Tian Q, Shen H, Hong H, Gong P, Shi X, Deng HW, Zhang C. An autoencoder-based deep learning method for genotype imputation. Front Artif Intell [Internet]. 2022 [cited 2022 Dec 2];5. Available from: https://www.frontiersin.org/articles/10.3389/frai.2022.1028978</w:t>
      </w:r>
    </w:p>
    <w:p w14:paraId="166F4397" w14:textId="77777777" w:rsidR="00C1660C" w:rsidRPr="00AD28AD" w:rsidRDefault="00C1660C" w:rsidP="00C1660C">
      <w:pPr>
        <w:pStyle w:val="Bibliography"/>
        <w:rPr>
          <w:rFonts w:cs="Arial"/>
        </w:rPr>
      </w:pPr>
      <w:r w:rsidRPr="00AD28AD">
        <w:rPr>
          <w:rFonts w:cs="Arial"/>
        </w:rPr>
        <w:t xml:space="preserve">48. </w:t>
      </w:r>
      <w:r w:rsidRPr="00AD28AD">
        <w:rPr>
          <w:rFonts w:cs="Arial"/>
        </w:rPr>
        <w:tab/>
        <w:t>Dias R, Evans D, Chen SF, Chen KY, Loguercio S, Chan L, Torkamani A. Rapid, Reference-Free human genotype imputation with denoising autoencoders. Stephens M, Przeworski M, editors. eLife. eLife Sciences Publications, Ltd; 2022 Sep 23;11:e75600. PMCID: PMC9555874</w:t>
      </w:r>
    </w:p>
    <w:p w14:paraId="4580B2AD" w14:textId="77777777" w:rsidR="00C1660C" w:rsidRPr="00AD28AD" w:rsidRDefault="00C1660C" w:rsidP="00C1660C">
      <w:pPr>
        <w:pStyle w:val="Bibliography"/>
        <w:rPr>
          <w:rFonts w:cs="Arial"/>
        </w:rPr>
      </w:pPr>
      <w:r w:rsidRPr="00AD28AD">
        <w:rPr>
          <w:rFonts w:cs="Arial"/>
        </w:rPr>
        <w:lastRenderedPageBreak/>
        <w:t xml:space="preserve">49. </w:t>
      </w:r>
      <w:r w:rsidRPr="00AD28AD">
        <w:rPr>
          <w:rFonts w:cs="Arial"/>
        </w:rPr>
        <w:tab/>
        <w:t>Battey CJ, Coffing GC, Kern AD. Visualizing population structure with variational autoencoders. G3 GenesGenomesGenetics. 2021 Jan 1;11(1):jkaa036. PMCID: PMC8022710</w:t>
      </w:r>
    </w:p>
    <w:p w14:paraId="755360E0" w14:textId="77777777" w:rsidR="00C1660C" w:rsidRPr="00AD28AD" w:rsidRDefault="00C1660C" w:rsidP="00C1660C">
      <w:pPr>
        <w:pStyle w:val="Bibliography"/>
        <w:rPr>
          <w:rFonts w:cs="Arial"/>
        </w:rPr>
      </w:pPr>
      <w:r w:rsidRPr="00AD28AD">
        <w:rPr>
          <w:rFonts w:cs="Arial"/>
        </w:rPr>
        <w:t xml:space="preserve">50. </w:t>
      </w:r>
      <w:r w:rsidRPr="00AD28AD">
        <w:rPr>
          <w:rFonts w:cs="Arial"/>
        </w:rPr>
        <w:tab/>
        <w:t>Sundararajan M, Taly A, Yan Q. Axiomatic Attribution for Deep Networks [Internet]. arXiv; 2017 [cited 2022 Dec 7]. Available from: http://arxiv.org/abs/1703.01365</w:t>
      </w:r>
    </w:p>
    <w:p w14:paraId="1AB85CE6" w14:textId="77777777" w:rsidR="00C1660C" w:rsidRPr="00AD28AD" w:rsidRDefault="00C1660C" w:rsidP="00C1660C">
      <w:pPr>
        <w:pStyle w:val="Bibliography"/>
        <w:rPr>
          <w:rFonts w:cs="Arial"/>
        </w:rPr>
      </w:pPr>
      <w:r w:rsidRPr="00AD28AD">
        <w:rPr>
          <w:rFonts w:cs="Arial"/>
        </w:rPr>
        <w:t xml:space="preserve">51. </w:t>
      </w:r>
      <w:r w:rsidRPr="00AD28AD">
        <w:rPr>
          <w:rFonts w:cs="Arial"/>
        </w:rPr>
        <w:tab/>
        <w:t xml:space="preserve">Selvaraju RR, Cogswell M, Das A, Vedantam R, Parikh D, Batra D. Grad-CAM: Visual Explanations from Deep Networks via Gradient-based Localization. Int J Comput Vis. 2020 Feb;128(2):336–359. </w:t>
      </w:r>
    </w:p>
    <w:p w14:paraId="7212C834" w14:textId="3A04B420" w:rsidR="00375B71" w:rsidRPr="00C06B34" w:rsidRDefault="00E46E4B" w:rsidP="004F345B">
      <w:pPr>
        <w:spacing w:line="240" w:lineRule="auto"/>
        <w:ind w:firstLine="0"/>
      </w:pPr>
      <w:r w:rsidRPr="00AD28AD">
        <w:fldChar w:fldCharType="end"/>
      </w:r>
    </w:p>
    <w:p w14:paraId="30FD339B" w14:textId="77777777" w:rsidR="00375B71" w:rsidRPr="00C06B34" w:rsidRDefault="00375B71" w:rsidP="004F345B">
      <w:pPr>
        <w:spacing w:line="240" w:lineRule="auto"/>
        <w:ind w:firstLine="0"/>
      </w:pPr>
    </w:p>
    <w:p w14:paraId="68B10C7F" w14:textId="77777777" w:rsidR="00EB73C4" w:rsidRPr="00C06B34" w:rsidRDefault="00EB73C4" w:rsidP="004F345B">
      <w:pPr>
        <w:spacing w:line="240" w:lineRule="auto"/>
        <w:ind w:firstLine="0"/>
      </w:pPr>
    </w:p>
    <w:sectPr w:rsidR="00EB73C4" w:rsidRPr="00C06B34" w:rsidSect="00C11111">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360" w:footer="18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yron C Jaeger" w:date="2022-12-12T09:40:00Z" w:initials="BCJ">
    <w:p w14:paraId="75810558" w14:textId="77777777" w:rsidR="0015420A" w:rsidRDefault="0015420A" w:rsidP="00442779">
      <w:pPr>
        <w:pStyle w:val="CommentText"/>
      </w:pPr>
      <w:r>
        <w:rPr>
          <w:rStyle w:val="CommentReference"/>
        </w:rPr>
        <w:annotationRef/>
      </w:r>
      <w:r>
        <w:t>Wasn't sure what 'potentially associated' meant but I thought it was distracting from the main point of this statement.</w:t>
      </w:r>
    </w:p>
  </w:comment>
  <w:comment w:id="11" w:author="Byron C Jaeger" w:date="2022-12-12T09:45:00Z" w:initials="BCJ">
    <w:p w14:paraId="05447275" w14:textId="77777777" w:rsidR="0015420A" w:rsidRDefault="0015420A" w:rsidP="00DD5E13">
      <w:pPr>
        <w:pStyle w:val="CommentText"/>
      </w:pPr>
      <w:r>
        <w:rPr>
          <w:rStyle w:val="CommentReference"/>
        </w:rPr>
        <w:annotationRef/>
      </w:r>
      <w:r>
        <w:t>Phenotypes are the same thing as sub-phenotypes, right?</w:t>
      </w:r>
    </w:p>
  </w:comment>
  <w:comment w:id="12" w:author="Byron C Jaeger" w:date="2022-12-12T09:46:00Z" w:initials="BCJ">
    <w:p w14:paraId="68292DF1" w14:textId="77777777" w:rsidR="0015420A" w:rsidRDefault="0015420A" w:rsidP="00385877">
      <w:pPr>
        <w:pStyle w:val="CommentText"/>
      </w:pPr>
      <w:r>
        <w:rPr>
          <w:rStyle w:val="CommentReference"/>
        </w:rPr>
        <w:annotationRef/>
      </w:r>
      <w:r>
        <w:t>I think this is called explainable AI in the aims page. Best to use the same term throughout the proposal to avoid confusion.</w:t>
      </w:r>
    </w:p>
  </w:comment>
  <w:comment w:id="13" w:author="Byron C Jaeger" w:date="2022-12-12T09:48:00Z" w:initials="BCJ">
    <w:p w14:paraId="5BEFA896" w14:textId="77777777" w:rsidR="0015420A" w:rsidRDefault="0015420A" w:rsidP="000276D8">
      <w:pPr>
        <w:pStyle w:val="CommentText"/>
      </w:pPr>
      <w:r>
        <w:rPr>
          <w:rStyle w:val="CommentReference"/>
        </w:rPr>
        <w:annotationRef/>
      </w:r>
      <w:r>
        <w:t>I think using phenotype throughout the proposal or subtype throughout would be okay. It seems like we have multiple terms in here, 'subtype', 'phenotype', 'sub-phenotype' and they all mean the same thing. Is that the case? If so, reviewers will appreciate just seeing one term throughout.</w:t>
      </w:r>
    </w:p>
  </w:comment>
  <w:comment w:id="14" w:author="Byron C Jaeger" w:date="2022-12-12T09:49:00Z" w:initials="BCJ">
    <w:p w14:paraId="07419884" w14:textId="77777777" w:rsidR="00FC730D" w:rsidRDefault="00FC730D" w:rsidP="00035FD7">
      <w:pPr>
        <w:pStyle w:val="CommentText"/>
      </w:pPr>
      <w:r>
        <w:rPr>
          <w:rStyle w:val="CommentReference"/>
        </w:rPr>
        <w:annotationRef/>
      </w:r>
      <w:r>
        <w:t>There may be too many acronyms in this section. I like to limit the number of acronyms to 4. If that's feasible here I would recommend it. Imagine how reviewers feel when they have to learn 15 acronyms to read a proposal =]</w:t>
      </w:r>
    </w:p>
  </w:comment>
  <w:comment w:id="17" w:author="Byron C Jaeger" w:date="2022-12-12T09:52:00Z" w:initials="BCJ">
    <w:p w14:paraId="29DAC663" w14:textId="77777777" w:rsidR="00FC730D" w:rsidRDefault="00FC730D" w:rsidP="00507C86">
      <w:pPr>
        <w:pStyle w:val="CommentText"/>
      </w:pPr>
      <w:r>
        <w:rPr>
          <w:rStyle w:val="CommentReference"/>
        </w:rPr>
        <w:annotationRef/>
      </w:r>
      <w:r>
        <w:t>What is our long term plan to make it so that someone can use these models to identify which phenotype a patient is most likely to have? I.e., what's the long term dissemination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810558" w15:done="0"/>
  <w15:commentEx w15:paraId="05447275" w15:done="0"/>
  <w15:commentEx w15:paraId="68292DF1" w15:done="0"/>
  <w15:commentEx w15:paraId="5BEFA896" w15:done="0"/>
  <w15:commentEx w15:paraId="07419884" w15:done="0"/>
  <w15:commentEx w15:paraId="29DAC6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759A" w16cex:dateUtc="2022-12-12T14:40:00Z"/>
  <w16cex:commentExtensible w16cex:durableId="274176CA" w16cex:dateUtc="2022-12-12T14:45:00Z"/>
  <w16cex:commentExtensible w16cex:durableId="274176E8" w16cex:dateUtc="2022-12-12T14:46:00Z"/>
  <w16cex:commentExtensible w16cex:durableId="2741775B" w16cex:dateUtc="2022-12-12T14:48:00Z"/>
  <w16cex:commentExtensible w16cex:durableId="274177C0" w16cex:dateUtc="2022-12-12T14:49:00Z"/>
  <w16cex:commentExtensible w16cex:durableId="2741784E" w16cex:dateUtc="2022-12-12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810558" w16cid:durableId="2741759A"/>
  <w16cid:commentId w16cid:paraId="05447275" w16cid:durableId="274176CA"/>
  <w16cid:commentId w16cid:paraId="68292DF1" w16cid:durableId="274176E8"/>
  <w16cid:commentId w16cid:paraId="5BEFA896" w16cid:durableId="2741775B"/>
  <w16cid:commentId w16cid:paraId="07419884" w16cid:durableId="274177C0"/>
  <w16cid:commentId w16cid:paraId="29DAC663" w16cid:durableId="274178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414BE" w14:textId="77777777" w:rsidR="006779AC" w:rsidRDefault="006779AC" w:rsidP="00E27E13">
      <w:r>
        <w:separator/>
      </w:r>
    </w:p>
  </w:endnote>
  <w:endnote w:type="continuationSeparator" w:id="0">
    <w:p w14:paraId="1D6A3E41" w14:textId="77777777" w:rsidR="006779AC" w:rsidRDefault="006779AC" w:rsidP="00E27E13">
      <w:r>
        <w:continuationSeparator/>
      </w:r>
    </w:p>
  </w:endnote>
  <w:endnote w:type="continuationNotice" w:id="1">
    <w:p w14:paraId="14305C5F" w14:textId="77777777" w:rsidR="006779AC" w:rsidRDefault="006779AC" w:rsidP="00E27E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F4091" w14:textId="77777777" w:rsidR="00C11111" w:rsidRDefault="00C111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8044568"/>
      <w:docPartObj>
        <w:docPartGallery w:val="Page Numbers (Bottom of Page)"/>
        <w:docPartUnique/>
      </w:docPartObj>
    </w:sdtPr>
    <w:sdtContent>
      <w:p w14:paraId="7DDCA00A" w14:textId="275F55ED" w:rsidR="00423E56" w:rsidRPr="00423E56" w:rsidRDefault="00423E56" w:rsidP="00E27E13">
        <w:pPr>
          <w:pStyle w:val="Footer"/>
        </w:pPr>
        <w:r w:rsidRPr="00423E56">
          <w:fldChar w:fldCharType="begin"/>
        </w:r>
        <w:r w:rsidRPr="00423E56">
          <w:instrText xml:space="preserve"> PAGE   \* MERGEFORMAT </w:instrText>
        </w:r>
        <w:r w:rsidRPr="00423E56">
          <w:fldChar w:fldCharType="separate"/>
        </w:r>
        <w:r w:rsidRPr="00423E56">
          <w:t>2</w:t>
        </w:r>
        <w:r w:rsidRPr="00423E56">
          <w:fldChar w:fldCharType="end"/>
        </w:r>
      </w:p>
    </w:sdtContent>
  </w:sdt>
  <w:p w14:paraId="61A4D469" w14:textId="77777777" w:rsidR="00423E56" w:rsidRPr="00423E56" w:rsidRDefault="00423E56" w:rsidP="00E27E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E56DD" w14:textId="77777777" w:rsidR="00C11111" w:rsidRDefault="00C11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D2749" w14:textId="77777777" w:rsidR="006779AC" w:rsidRDefault="006779AC" w:rsidP="00E27E13">
      <w:r>
        <w:separator/>
      </w:r>
    </w:p>
  </w:footnote>
  <w:footnote w:type="continuationSeparator" w:id="0">
    <w:p w14:paraId="1A8D44F7" w14:textId="77777777" w:rsidR="006779AC" w:rsidRDefault="006779AC" w:rsidP="00E27E13">
      <w:r>
        <w:continuationSeparator/>
      </w:r>
    </w:p>
  </w:footnote>
  <w:footnote w:type="continuationNotice" w:id="1">
    <w:p w14:paraId="3D0AE653" w14:textId="77777777" w:rsidR="006779AC" w:rsidRDefault="006779AC" w:rsidP="00E27E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64B98" w14:textId="77777777" w:rsidR="00C11111" w:rsidRDefault="00C111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BE8B" w14:textId="1D47371A" w:rsidR="00C11111" w:rsidRDefault="00C11111" w:rsidP="00C11111">
    <w:pPr>
      <w:pStyle w:val="Header"/>
      <w:ind w:firstLine="0"/>
    </w:pPr>
    <w:r>
      <w:t>Research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C8A2D" w14:textId="77777777" w:rsidR="00C11111" w:rsidRDefault="00C111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01A"/>
    <w:multiLevelType w:val="hybridMultilevel"/>
    <w:tmpl w:val="E39C9718"/>
    <w:lvl w:ilvl="0" w:tplc="3ACE6EE0">
      <w:start w:val="4"/>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511625"/>
    <w:multiLevelType w:val="hybridMultilevel"/>
    <w:tmpl w:val="09A45250"/>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7009BC"/>
    <w:multiLevelType w:val="hybridMultilevel"/>
    <w:tmpl w:val="BA109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63CF6"/>
    <w:multiLevelType w:val="hybridMultilevel"/>
    <w:tmpl w:val="E79AA656"/>
    <w:lvl w:ilvl="0" w:tplc="C24ED48E">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29430C8"/>
    <w:multiLevelType w:val="hybridMultilevel"/>
    <w:tmpl w:val="89D64F6A"/>
    <w:lvl w:ilvl="0" w:tplc="09C886F2">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042781"/>
    <w:multiLevelType w:val="hybridMultilevel"/>
    <w:tmpl w:val="F5D21E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04B7308"/>
    <w:multiLevelType w:val="hybridMultilevel"/>
    <w:tmpl w:val="EE105D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9240A8"/>
    <w:multiLevelType w:val="hybridMultilevel"/>
    <w:tmpl w:val="5CCEA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13B77"/>
    <w:multiLevelType w:val="hybridMultilevel"/>
    <w:tmpl w:val="23EC6CBE"/>
    <w:lvl w:ilvl="0" w:tplc="EBC0D64E">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FDF5511"/>
    <w:multiLevelType w:val="hybridMultilevel"/>
    <w:tmpl w:val="F5EC0712"/>
    <w:lvl w:ilvl="0" w:tplc="917499C8">
      <w:start w:val="110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7187924">
    <w:abstractNumId w:val="4"/>
  </w:num>
  <w:num w:numId="2" w16cid:durableId="844704593">
    <w:abstractNumId w:val="5"/>
  </w:num>
  <w:num w:numId="3" w16cid:durableId="661156189">
    <w:abstractNumId w:val="9"/>
  </w:num>
  <w:num w:numId="4" w16cid:durableId="1220169914">
    <w:abstractNumId w:val="2"/>
  </w:num>
  <w:num w:numId="5" w16cid:durableId="630021221">
    <w:abstractNumId w:val="3"/>
  </w:num>
  <w:num w:numId="6" w16cid:durableId="214240335">
    <w:abstractNumId w:val="8"/>
  </w:num>
  <w:num w:numId="7" w16cid:durableId="515000499">
    <w:abstractNumId w:val="7"/>
  </w:num>
  <w:num w:numId="8" w16cid:durableId="309604298">
    <w:abstractNumId w:val="1"/>
  </w:num>
  <w:num w:numId="9" w16cid:durableId="1002125756">
    <w:abstractNumId w:val="0"/>
  </w:num>
  <w:num w:numId="10" w16cid:durableId="178411240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yron C Jaeger">
    <w15:presenceInfo w15:providerId="AD" w15:userId="S::bjaeger@wakehealth.edu::85c6e26b-50b9-4776-9e89-c10c0e6260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0MDc2NTc3NzU3sbRQ0lEKTi0uzszPAykwNK4FAM442iYtAAAA"/>
  </w:docVars>
  <w:rsids>
    <w:rsidRoot w:val="000A5105"/>
    <w:rsid w:val="000000C1"/>
    <w:rsid w:val="00001051"/>
    <w:rsid w:val="00001B28"/>
    <w:rsid w:val="00001E59"/>
    <w:rsid w:val="00002F53"/>
    <w:rsid w:val="0000373F"/>
    <w:rsid w:val="000038EC"/>
    <w:rsid w:val="0000432F"/>
    <w:rsid w:val="000044C6"/>
    <w:rsid w:val="000045CD"/>
    <w:rsid w:val="00004C85"/>
    <w:rsid w:val="000051CC"/>
    <w:rsid w:val="00005A8B"/>
    <w:rsid w:val="00005D5D"/>
    <w:rsid w:val="0000644C"/>
    <w:rsid w:val="00006A09"/>
    <w:rsid w:val="0000711C"/>
    <w:rsid w:val="0000722D"/>
    <w:rsid w:val="00007E34"/>
    <w:rsid w:val="00007F97"/>
    <w:rsid w:val="00010075"/>
    <w:rsid w:val="000104F2"/>
    <w:rsid w:val="00010987"/>
    <w:rsid w:val="00011125"/>
    <w:rsid w:val="000113A5"/>
    <w:rsid w:val="000114AA"/>
    <w:rsid w:val="000115A3"/>
    <w:rsid w:val="00011F65"/>
    <w:rsid w:val="00012039"/>
    <w:rsid w:val="000124FA"/>
    <w:rsid w:val="00012C71"/>
    <w:rsid w:val="00012F1F"/>
    <w:rsid w:val="00013116"/>
    <w:rsid w:val="00013220"/>
    <w:rsid w:val="00013D77"/>
    <w:rsid w:val="00013E3A"/>
    <w:rsid w:val="00014A67"/>
    <w:rsid w:val="00015296"/>
    <w:rsid w:val="000155E9"/>
    <w:rsid w:val="00015DF4"/>
    <w:rsid w:val="00016083"/>
    <w:rsid w:val="0001666C"/>
    <w:rsid w:val="0001693F"/>
    <w:rsid w:val="00016A0A"/>
    <w:rsid w:val="00016ACE"/>
    <w:rsid w:val="00016AEA"/>
    <w:rsid w:val="00016CB5"/>
    <w:rsid w:val="00016E40"/>
    <w:rsid w:val="00017537"/>
    <w:rsid w:val="00017742"/>
    <w:rsid w:val="00017A7C"/>
    <w:rsid w:val="00017B16"/>
    <w:rsid w:val="00017F1F"/>
    <w:rsid w:val="0002023D"/>
    <w:rsid w:val="000206EA"/>
    <w:rsid w:val="000207C6"/>
    <w:rsid w:val="0002085E"/>
    <w:rsid w:val="00020B12"/>
    <w:rsid w:val="00020C06"/>
    <w:rsid w:val="00020FFD"/>
    <w:rsid w:val="00021285"/>
    <w:rsid w:val="00021737"/>
    <w:rsid w:val="00021C35"/>
    <w:rsid w:val="0002240F"/>
    <w:rsid w:val="00022543"/>
    <w:rsid w:val="000225BF"/>
    <w:rsid w:val="000225F8"/>
    <w:rsid w:val="00023357"/>
    <w:rsid w:val="00023924"/>
    <w:rsid w:val="00023A99"/>
    <w:rsid w:val="0002473A"/>
    <w:rsid w:val="00024AF5"/>
    <w:rsid w:val="00024D6D"/>
    <w:rsid w:val="000250FD"/>
    <w:rsid w:val="0002529B"/>
    <w:rsid w:val="000253D0"/>
    <w:rsid w:val="000257D5"/>
    <w:rsid w:val="0002581F"/>
    <w:rsid w:val="00025FF0"/>
    <w:rsid w:val="00026241"/>
    <w:rsid w:val="000262FF"/>
    <w:rsid w:val="00026303"/>
    <w:rsid w:val="00026524"/>
    <w:rsid w:val="00026EDC"/>
    <w:rsid w:val="0002707B"/>
    <w:rsid w:val="000275B5"/>
    <w:rsid w:val="00027BAF"/>
    <w:rsid w:val="000300C4"/>
    <w:rsid w:val="00030746"/>
    <w:rsid w:val="000307BB"/>
    <w:rsid w:val="00030E2B"/>
    <w:rsid w:val="00030F8E"/>
    <w:rsid w:val="000315D8"/>
    <w:rsid w:val="000316E2"/>
    <w:rsid w:val="00031701"/>
    <w:rsid w:val="00032358"/>
    <w:rsid w:val="000327EF"/>
    <w:rsid w:val="00032AFE"/>
    <w:rsid w:val="00032B23"/>
    <w:rsid w:val="000339A6"/>
    <w:rsid w:val="000340B0"/>
    <w:rsid w:val="000344FE"/>
    <w:rsid w:val="00034752"/>
    <w:rsid w:val="00034C00"/>
    <w:rsid w:val="00034DA6"/>
    <w:rsid w:val="000354AB"/>
    <w:rsid w:val="000358B5"/>
    <w:rsid w:val="00035A45"/>
    <w:rsid w:val="0003605A"/>
    <w:rsid w:val="0003651B"/>
    <w:rsid w:val="000369EE"/>
    <w:rsid w:val="000378EB"/>
    <w:rsid w:val="00037AB3"/>
    <w:rsid w:val="000402A9"/>
    <w:rsid w:val="00040320"/>
    <w:rsid w:val="000403E0"/>
    <w:rsid w:val="00040C59"/>
    <w:rsid w:val="00040FD3"/>
    <w:rsid w:val="00041EB2"/>
    <w:rsid w:val="000421FC"/>
    <w:rsid w:val="0004225E"/>
    <w:rsid w:val="00042764"/>
    <w:rsid w:val="000429DE"/>
    <w:rsid w:val="00043180"/>
    <w:rsid w:val="00043224"/>
    <w:rsid w:val="00043585"/>
    <w:rsid w:val="000439FC"/>
    <w:rsid w:val="00043C31"/>
    <w:rsid w:val="00043D71"/>
    <w:rsid w:val="00043E11"/>
    <w:rsid w:val="00044835"/>
    <w:rsid w:val="00044912"/>
    <w:rsid w:val="000449FE"/>
    <w:rsid w:val="00044A1D"/>
    <w:rsid w:val="00045565"/>
    <w:rsid w:val="0004625C"/>
    <w:rsid w:val="00046CDE"/>
    <w:rsid w:val="0004795F"/>
    <w:rsid w:val="00047C34"/>
    <w:rsid w:val="00047EE8"/>
    <w:rsid w:val="0005019C"/>
    <w:rsid w:val="0005037E"/>
    <w:rsid w:val="00050DEC"/>
    <w:rsid w:val="00051216"/>
    <w:rsid w:val="00051355"/>
    <w:rsid w:val="000514DC"/>
    <w:rsid w:val="00051EAA"/>
    <w:rsid w:val="00052260"/>
    <w:rsid w:val="00052600"/>
    <w:rsid w:val="000526D6"/>
    <w:rsid w:val="00052813"/>
    <w:rsid w:val="00053862"/>
    <w:rsid w:val="00053A82"/>
    <w:rsid w:val="00053A98"/>
    <w:rsid w:val="00054167"/>
    <w:rsid w:val="00054FA2"/>
    <w:rsid w:val="00055235"/>
    <w:rsid w:val="00055992"/>
    <w:rsid w:val="00055E28"/>
    <w:rsid w:val="00056375"/>
    <w:rsid w:val="00056599"/>
    <w:rsid w:val="00056BF2"/>
    <w:rsid w:val="0005791B"/>
    <w:rsid w:val="00060BF1"/>
    <w:rsid w:val="00060D6A"/>
    <w:rsid w:val="00061358"/>
    <w:rsid w:val="0006135E"/>
    <w:rsid w:val="00061394"/>
    <w:rsid w:val="00061ABF"/>
    <w:rsid w:val="00062AD3"/>
    <w:rsid w:val="00062D3C"/>
    <w:rsid w:val="0006300A"/>
    <w:rsid w:val="000635EF"/>
    <w:rsid w:val="0006394E"/>
    <w:rsid w:val="00064165"/>
    <w:rsid w:val="00064EFF"/>
    <w:rsid w:val="00064F3B"/>
    <w:rsid w:val="000653FD"/>
    <w:rsid w:val="00065773"/>
    <w:rsid w:val="00066707"/>
    <w:rsid w:val="00066A42"/>
    <w:rsid w:val="00066AA7"/>
    <w:rsid w:val="00066BD8"/>
    <w:rsid w:val="0006758E"/>
    <w:rsid w:val="000702AD"/>
    <w:rsid w:val="000703FC"/>
    <w:rsid w:val="000704CC"/>
    <w:rsid w:val="000706E1"/>
    <w:rsid w:val="0007077C"/>
    <w:rsid w:val="00070EC4"/>
    <w:rsid w:val="00070F76"/>
    <w:rsid w:val="000710B8"/>
    <w:rsid w:val="00071132"/>
    <w:rsid w:val="0007122A"/>
    <w:rsid w:val="000712BD"/>
    <w:rsid w:val="000720AB"/>
    <w:rsid w:val="00072463"/>
    <w:rsid w:val="000727A4"/>
    <w:rsid w:val="000728D5"/>
    <w:rsid w:val="00072B91"/>
    <w:rsid w:val="00072C39"/>
    <w:rsid w:val="00072F52"/>
    <w:rsid w:val="00073480"/>
    <w:rsid w:val="000739E4"/>
    <w:rsid w:val="00073CF1"/>
    <w:rsid w:val="00074054"/>
    <w:rsid w:val="00074090"/>
    <w:rsid w:val="000744C8"/>
    <w:rsid w:val="00074616"/>
    <w:rsid w:val="00074D75"/>
    <w:rsid w:val="00074E5E"/>
    <w:rsid w:val="00074FC7"/>
    <w:rsid w:val="00076E4F"/>
    <w:rsid w:val="000776C8"/>
    <w:rsid w:val="00077960"/>
    <w:rsid w:val="00077D07"/>
    <w:rsid w:val="000805E6"/>
    <w:rsid w:val="00080CD1"/>
    <w:rsid w:val="00080E58"/>
    <w:rsid w:val="00082000"/>
    <w:rsid w:val="000821C6"/>
    <w:rsid w:val="00082379"/>
    <w:rsid w:val="000826B1"/>
    <w:rsid w:val="00083503"/>
    <w:rsid w:val="00083610"/>
    <w:rsid w:val="000838AA"/>
    <w:rsid w:val="00083B65"/>
    <w:rsid w:val="0008405F"/>
    <w:rsid w:val="000848CF"/>
    <w:rsid w:val="00084C89"/>
    <w:rsid w:val="000851E0"/>
    <w:rsid w:val="00086BEA"/>
    <w:rsid w:val="000902E4"/>
    <w:rsid w:val="00090B75"/>
    <w:rsid w:val="0009110E"/>
    <w:rsid w:val="000912CA"/>
    <w:rsid w:val="00091706"/>
    <w:rsid w:val="00091D83"/>
    <w:rsid w:val="00091F02"/>
    <w:rsid w:val="000920CB"/>
    <w:rsid w:val="000922D4"/>
    <w:rsid w:val="0009231C"/>
    <w:rsid w:val="00093288"/>
    <w:rsid w:val="000936F3"/>
    <w:rsid w:val="00094450"/>
    <w:rsid w:val="00094690"/>
    <w:rsid w:val="00094EAE"/>
    <w:rsid w:val="00095224"/>
    <w:rsid w:val="0009548E"/>
    <w:rsid w:val="00095497"/>
    <w:rsid w:val="000957D0"/>
    <w:rsid w:val="00095E2A"/>
    <w:rsid w:val="000968A3"/>
    <w:rsid w:val="00096B7C"/>
    <w:rsid w:val="00096CEF"/>
    <w:rsid w:val="00096D9F"/>
    <w:rsid w:val="00096DF1"/>
    <w:rsid w:val="00097714"/>
    <w:rsid w:val="00097B0B"/>
    <w:rsid w:val="000A07AF"/>
    <w:rsid w:val="000A0A66"/>
    <w:rsid w:val="000A0B3F"/>
    <w:rsid w:val="000A0C97"/>
    <w:rsid w:val="000A17E1"/>
    <w:rsid w:val="000A1C3D"/>
    <w:rsid w:val="000A1DE9"/>
    <w:rsid w:val="000A274E"/>
    <w:rsid w:val="000A28C7"/>
    <w:rsid w:val="000A299B"/>
    <w:rsid w:val="000A325D"/>
    <w:rsid w:val="000A3518"/>
    <w:rsid w:val="000A43FE"/>
    <w:rsid w:val="000A5105"/>
    <w:rsid w:val="000A5B10"/>
    <w:rsid w:val="000A5CF3"/>
    <w:rsid w:val="000A6A95"/>
    <w:rsid w:val="000A6C50"/>
    <w:rsid w:val="000A6E35"/>
    <w:rsid w:val="000A7BA3"/>
    <w:rsid w:val="000A7D85"/>
    <w:rsid w:val="000B04B9"/>
    <w:rsid w:val="000B0779"/>
    <w:rsid w:val="000B08A1"/>
    <w:rsid w:val="000B08E4"/>
    <w:rsid w:val="000B0B7A"/>
    <w:rsid w:val="000B0C10"/>
    <w:rsid w:val="000B0E1A"/>
    <w:rsid w:val="000B13CB"/>
    <w:rsid w:val="000B19AB"/>
    <w:rsid w:val="000B1ABB"/>
    <w:rsid w:val="000B223A"/>
    <w:rsid w:val="000B2740"/>
    <w:rsid w:val="000B2D57"/>
    <w:rsid w:val="000B2D5B"/>
    <w:rsid w:val="000B2F79"/>
    <w:rsid w:val="000B38D9"/>
    <w:rsid w:val="000B3ACA"/>
    <w:rsid w:val="000B3CDC"/>
    <w:rsid w:val="000B3D52"/>
    <w:rsid w:val="000B4448"/>
    <w:rsid w:val="000B46EC"/>
    <w:rsid w:val="000B4A69"/>
    <w:rsid w:val="000B4BD3"/>
    <w:rsid w:val="000B4BE8"/>
    <w:rsid w:val="000B59FB"/>
    <w:rsid w:val="000B5C8F"/>
    <w:rsid w:val="000B6FA4"/>
    <w:rsid w:val="000B6FF5"/>
    <w:rsid w:val="000B7054"/>
    <w:rsid w:val="000B755E"/>
    <w:rsid w:val="000C024E"/>
    <w:rsid w:val="000C03D4"/>
    <w:rsid w:val="000C0565"/>
    <w:rsid w:val="000C0E5B"/>
    <w:rsid w:val="000C1145"/>
    <w:rsid w:val="000C127D"/>
    <w:rsid w:val="000C134E"/>
    <w:rsid w:val="000C14E2"/>
    <w:rsid w:val="000C207C"/>
    <w:rsid w:val="000C228E"/>
    <w:rsid w:val="000C23A3"/>
    <w:rsid w:val="000C2ACD"/>
    <w:rsid w:val="000C2DB0"/>
    <w:rsid w:val="000C3223"/>
    <w:rsid w:val="000C3C81"/>
    <w:rsid w:val="000C3E95"/>
    <w:rsid w:val="000C3F9C"/>
    <w:rsid w:val="000C4842"/>
    <w:rsid w:val="000C4D10"/>
    <w:rsid w:val="000C5156"/>
    <w:rsid w:val="000C5314"/>
    <w:rsid w:val="000C532B"/>
    <w:rsid w:val="000C54B9"/>
    <w:rsid w:val="000C5C1C"/>
    <w:rsid w:val="000C6094"/>
    <w:rsid w:val="000C657D"/>
    <w:rsid w:val="000C6D9E"/>
    <w:rsid w:val="000C755B"/>
    <w:rsid w:val="000C7892"/>
    <w:rsid w:val="000C7A8B"/>
    <w:rsid w:val="000C7CC9"/>
    <w:rsid w:val="000D0449"/>
    <w:rsid w:val="000D0904"/>
    <w:rsid w:val="000D0E11"/>
    <w:rsid w:val="000D122A"/>
    <w:rsid w:val="000D130D"/>
    <w:rsid w:val="000D14AD"/>
    <w:rsid w:val="000D1A0C"/>
    <w:rsid w:val="000D1CAA"/>
    <w:rsid w:val="000D21EE"/>
    <w:rsid w:val="000D264A"/>
    <w:rsid w:val="000D2928"/>
    <w:rsid w:val="000D2B0F"/>
    <w:rsid w:val="000D3212"/>
    <w:rsid w:val="000D32BB"/>
    <w:rsid w:val="000D3C76"/>
    <w:rsid w:val="000D3F3A"/>
    <w:rsid w:val="000D4081"/>
    <w:rsid w:val="000D4362"/>
    <w:rsid w:val="000D4475"/>
    <w:rsid w:val="000D46EF"/>
    <w:rsid w:val="000D4828"/>
    <w:rsid w:val="000D4B66"/>
    <w:rsid w:val="000D4DDB"/>
    <w:rsid w:val="000D55B0"/>
    <w:rsid w:val="000D69AD"/>
    <w:rsid w:val="000D6CF7"/>
    <w:rsid w:val="000D6FAF"/>
    <w:rsid w:val="000D7010"/>
    <w:rsid w:val="000D7068"/>
    <w:rsid w:val="000D73B2"/>
    <w:rsid w:val="000D7B67"/>
    <w:rsid w:val="000D7CC8"/>
    <w:rsid w:val="000E0AD5"/>
    <w:rsid w:val="000E121D"/>
    <w:rsid w:val="000E15BC"/>
    <w:rsid w:val="000E17C9"/>
    <w:rsid w:val="000E277A"/>
    <w:rsid w:val="000E2AAC"/>
    <w:rsid w:val="000E2B32"/>
    <w:rsid w:val="000E30B6"/>
    <w:rsid w:val="000E31C7"/>
    <w:rsid w:val="000E34ED"/>
    <w:rsid w:val="000E3C0F"/>
    <w:rsid w:val="000E40A2"/>
    <w:rsid w:val="000E40A6"/>
    <w:rsid w:val="000E4182"/>
    <w:rsid w:val="000E4578"/>
    <w:rsid w:val="000E48B5"/>
    <w:rsid w:val="000E48EA"/>
    <w:rsid w:val="000E4920"/>
    <w:rsid w:val="000E4FDD"/>
    <w:rsid w:val="000E50FF"/>
    <w:rsid w:val="000E51E8"/>
    <w:rsid w:val="000E54D8"/>
    <w:rsid w:val="000E5BE0"/>
    <w:rsid w:val="000E5C16"/>
    <w:rsid w:val="000E610D"/>
    <w:rsid w:val="000E633B"/>
    <w:rsid w:val="000E6B50"/>
    <w:rsid w:val="000E6CD6"/>
    <w:rsid w:val="000E6EE2"/>
    <w:rsid w:val="000E7EDE"/>
    <w:rsid w:val="000F0354"/>
    <w:rsid w:val="000F0E76"/>
    <w:rsid w:val="000F1492"/>
    <w:rsid w:val="000F18EC"/>
    <w:rsid w:val="000F1A37"/>
    <w:rsid w:val="000F1D1B"/>
    <w:rsid w:val="000F20BD"/>
    <w:rsid w:val="000F216D"/>
    <w:rsid w:val="000F23B2"/>
    <w:rsid w:val="000F25C0"/>
    <w:rsid w:val="000F2C56"/>
    <w:rsid w:val="000F3CC5"/>
    <w:rsid w:val="000F3DD8"/>
    <w:rsid w:val="000F3FC6"/>
    <w:rsid w:val="000F44D1"/>
    <w:rsid w:val="000F4534"/>
    <w:rsid w:val="000F4574"/>
    <w:rsid w:val="000F4963"/>
    <w:rsid w:val="000F4BEF"/>
    <w:rsid w:val="000F4E3D"/>
    <w:rsid w:val="000F5079"/>
    <w:rsid w:val="000F5353"/>
    <w:rsid w:val="000F54E6"/>
    <w:rsid w:val="000F6035"/>
    <w:rsid w:val="000F680B"/>
    <w:rsid w:val="000F7884"/>
    <w:rsid w:val="000F7A54"/>
    <w:rsid w:val="000F7E76"/>
    <w:rsid w:val="0010014F"/>
    <w:rsid w:val="00100821"/>
    <w:rsid w:val="00100F55"/>
    <w:rsid w:val="001012F0"/>
    <w:rsid w:val="00101557"/>
    <w:rsid w:val="00101606"/>
    <w:rsid w:val="0010183C"/>
    <w:rsid w:val="00102745"/>
    <w:rsid w:val="00102885"/>
    <w:rsid w:val="0010290D"/>
    <w:rsid w:val="001029F8"/>
    <w:rsid w:val="00102DC2"/>
    <w:rsid w:val="00102F39"/>
    <w:rsid w:val="00103130"/>
    <w:rsid w:val="00103182"/>
    <w:rsid w:val="001031CA"/>
    <w:rsid w:val="001032F7"/>
    <w:rsid w:val="0010558C"/>
    <w:rsid w:val="001058CF"/>
    <w:rsid w:val="0010596D"/>
    <w:rsid w:val="00105AE3"/>
    <w:rsid w:val="00105CAF"/>
    <w:rsid w:val="0010610E"/>
    <w:rsid w:val="00106E70"/>
    <w:rsid w:val="00106E88"/>
    <w:rsid w:val="001074C8"/>
    <w:rsid w:val="001075B7"/>
    <w:rsid w:val="00107ABC"/>
    <w:rsid w:val="00107B31"/>
    <w:rsid w:val="001109CB"/>
    <w:rsid w:val="00110CA8"/>
    <w:rsid w:val="00110D89"/>
    <w:rsid w:val="00111166"/>
    <w:rsid w:val="00111D92"/>
    <w:rsid w:val="00111DBA"/>
    <w:rsid w:val="001124B9"/>
    <w:rsid w:val="001126E6"/>
    <w:rsid w:val="00112732"/>
    <w:rsid w:val="00112E6C"/>
    <w:rsid w:val="001138DC"/>
    <w:rsid w:val="0011439F"/>
    <w:rsid w:val="00114F42"/>
    <w:rsid w:val="001154C6"/>
    <w:rsid w:val="001157AE"/>
    <w:rsid w:val="00115926"/>
    <w:rsid w:val="001161EB"/>
    <w:rsid w:val="00116265"/>
    <w:rsid w:val="001163D9"/>
    <w:rsid w:val="00116749"/>
    <w:rsid w:val="00116D2A"/>
    <w:rsid w:val="00117547"/>
    <w:rsid w:val="00117C7D"/>
    <w:rsid w:val="001203AE"/>
    <w:rsid w:val="0012044C"/>
    <w:rsid w:val="00120B8C"/>
    <w:rsid w:val="0012101A"/>
    <w:rsid w:val="001210C9"/>
    <w:rsid w:val="0012244F"/>
    <w:rsid w:val="0012255C"/>
    <w:rsid w:val="00122742"/>
    <w:rsid w:val="00122813"/>
    <w:rsid w:val="00122C02"/>
    <w:rsid w:val="00124DD2"/>
    <w:rsid w:val="0012564D"/>
    <w:rsid w:val="00125C10"/>
    <w:rsid w:val="00126093"/>
    <w:rsid w:val="00126AD6"/>
    <w:rsid w:val="00127338"/>
    <w:rsid w:val="00127386"/>
    <w:rsid w:val="001273D1"/>
    <w:rsid w:val="00127469"/>
    <w:rsid w:val="00127982"/>
    <w:rsid w:val="00127CE5"/>
    <w:rsid w:val="00130012"/>
    <w:rsid w:val="0013014B"/>
    <w:rsid w:val="00130857"/>
    <w:rsid w:val="00130864"/>
    <w:rsid w:val="00130A7B"/>
    <w:rsid w:val="00130BDB"/>
    <w:rsid w:val="00130EB4"/>
    <w:rsid w:val="00130F0B"/>
    <w:rsid w:val="00130F7F"/>
    <w:rsid w:val="001316C0"/>
    <w:rsid w:val="00131C29"/>
    <w:rsid w:val="001323C2"/>
    <w:rsid w:val="00132633"/>
    <w:rsid w:val="001339C5"/>
    <w:rsid w:val="00133C77"/>
    <w:rsid w:val="001349AF"/>
    <w:rsid w:val="00134F5E"/>
    <w:rsid w:val="00135053"/>
    <w:rsid w:val="001358BA"/>
    <w:rsid w:val="00135DED"/>
    <w:rsid w:val="001360FD"/>
    <w:rsid w:val="001361D3"/>
    <w:rsid w:val="00136253"/>
    <w:rsid w:val="00136264"/>
    <w:rsid w:val="00136270"/>
    <w:rsid w:val="001363D2"/>
    <w:rsid w:val="00136440"/>
    <w:rsid w:val="00136C57"/>
    <w:rsid w:val="00136E90"/>
    <w:rsid w:val="00137B01"/>
    <w:rsid w:val="00137D5A"/>
    <w:rsid w:val="00137DBF"/>
    <w:rsid w:val="00137FFB"/>
    <w:rsid w:val="00140837"/>
    <w:rsid w:val="001408F7"/>
    <w:rsid w:val="001409CD"/>
    <w:rsid w:val="00140C42"/>
    <w:rsid w:val="001415FD"/>
    <w:rsid w:val="00141FFA"/>
    <w:rsid w:val="00142528"/>
    <w:rsid w:val="00142BC3"/>
    <w:rsid w:val="0014358E"/>
    <w:rsid w:val="00143829"/>
    <w:rsid w:val="00144237"/>
    <w:rsid w:val="001448AE"/>
    <w:rsid w:val="00144AD2"/>
    <w:rsid w:val="00144E24"/>
    <w:rsid w:val="00144E9A"/>
    <w:rsid w:val="0014588C"/>
    <w:rsid w:val="00145C37"/>
    <w:rsid w:val="00146039"/>
    <w:rsid w:val="0014616D"/>
    <w:rsid w:val="00146417"/>
    <w:rsid w:val="001469B7"/>
    <w:rsid w:val="00147CCB"/>
    <w:rsid w:val="001500A4"/>
    <w:rsid w:val="00151316"/>
    <w:rsid w:val="00151B6D"/>
    <w:rsid w:val="00152154"/>
    <w:rsid w:val="00152A89"/>
    <w:rsid w:val="00152AA7"/>
    <w:rsid w:val="00153060"/>
    <w:rsid w:val="0015317B"/>
    <w:rsid w:val="00153458"/>
    <w:rsid w:val="0015358B"/>
    <w:rsid w:val="001535E0"/>
    <w:rsid w:val="0015420A"/>
    <w:rsid w:val="0015477E"/>
    <w:rsid w:val="0015485D"/>
    <w:rsid w:val="00155871"/>
    <w:rsid w:val="00155A7C"/>
    <w:rsid w:val="00155AA4"/>
    <w:rsid w:val="00155D7A"/>
    <w:rsid w:val="00156A5D"/>
    <w:rsid w:val="00156B69"/>
    <w:rsid w:val="00156D15"/>
    <w:rsid w:val="00156D89"/>
    <w:rsid w:val="001577D2"/>
    <w:rsid w:val="001603E0"/>
    <w:rsid w:val="00161092"/>
    <w:rsid w:val="001615D9"/>
    <w:rsid w:val="00161D51"/>
    <w:rsid w:val="00162072"/>
    <w:rsid w:val="001628F1"/>
    <w:rsid w:val="00162E4D"/>
    <w:rsid w:val="0016345D"/>
    <w:rsid w:val="00163AB5"/>
    <w:rsid w:val="001640C8"/>
    <w:rsid w:val="00164494"/>
    <w:rsid w:val="001645F8"/>
    <w:rsid w:val="001646D2"/>
    <w:rsid w:val="001653F3"/>
    <w:rsid w:val="001654D5"/>
    <w:rsid w:val="00165540"/>
    <w:rsid w:val="00165B36"/>
    <w:rsid w:val="00165EFC"/>
    <w:rsid w:val="001664B8"/>
    <w:rsid w:val="0016654E"/>
    <w:rsid w:val="001667AA"/>
    <w:rsid w:val="00167FBC"/>
    <w:rsid w:val="001704A9"/>
    <w:rsid w:val="00170A50"/>
    <w:rsid w:val="00170B68"/>
    <w:rsid w:val="00170C04"/>
    <w:rsid w:val="00171525"/>
    <w:rsid w:val="001719B2"/>
    <w:rsid w:val="00171B8C"/>
    <w:rsid w:val="00171EAF"/>
    <w:rsid w:val="00171EB5"/>
    <w:rsid w:val="001728A7"/>
    <w:rsid w:val="00172CDE"/>
    <w:rsid w:val="00172DB9"/>
    <w:rsid w:val="001730AA"/>
    <w:rsid w:val="0017374F"/>
    <w:rsid w:val="00173903"/>
    <w:rsid w:val="00173F86"/>
    <w:rsid w:val="00174573"/>
    <w:rsid w:val="00174E79"/>
    <w:rsid w:val="0017543C"/>
    <w:rsid w:val="001759D3"/>
    <w:rsid w:val="001759E5"/>
    <w:rsid w:val="00175A85"/>
    <w:rsid w:val="00176395"/>
    <w:rsid w:val="00176AF3"/>
    <w:rsid w:val="0017781F"/>
    <w:rsid w:val="00177AC5"/>
    <w:rsid w:val="00177AD5"/>
    <w:rsid w:val="00177F5E"/>
    <w:rsid w:val="00180BC7"/>
    <w:rsid w:val="00180E7A"/>
    <w:rsid w:val="00180F14"/>
    <w:rsid w:val="00181135"/>
    <w:rsid w:val="001812F0"/>
    <w:rsid w:val="0018185F"/>
    <w:rsid w:val="00181A73"/>
    <w:rsid w:val="00181B1B"/>
    <w:rsid w:val="00181D0D"/>
    <w:rsid w:val="001826C5"/>
    <w:rsid w:val="00182D31"/>
    <w:rsid w:val="001842F1"/>
    <w:rsid w:val="00184323"/>
    <w:rsid w:val="001844AD"/>
    <w:rsid w:val="00184ACB"/>
    <w:rsid w:val="00184AD6"/>
    <w:rsid w:val="00184FDF"/>
    <w:rsid w:val="001857C8"/>
    <w:rsid w:val="00186C0C"/>
    <w:rsid w:val="00186F8D"/>
    <w:rsid w:val="0018740C"/>
    <w:rsid w:val="00187BB5"/>
    <w:rsid w:val="00187C35"/>
    <w:rsid w:val="00190992"/>
    <w:rsid w:val="00190A3E"/>
    <w:rsid w:val="00190DCA"/>
    <w:rsid w:val="001913CC"/>
    <w:rsid w:val="001914DF"/>
    <w:rsid w:val="0019168B"/>
    <w:rsid w:val="001917B7"/>
    <w:rsid w:val="001919E4"/>
    <w:rsid w:val="00191BC6"/>
    <w:rsid w:val="00192881"/>
    <w:rsid w:val="00192A92"/>
    <w:rsid w:val="00192CE0"/>
    <w:rsid w:val="00194C7D"/>
    <w:rsid w:val="00194FE5"/>
    <w:rsid w:val="0019512C"/>
    <w:rsid w:val="0019518D"/>
    <w:rsid w:val="00195828"/>
    <w:rsid w:val="00195882"/>
    <w:rsid w:val="00195B49"/>
    <w:rsid w:val="00195FFC"/>
    <w:rsid w:val="00196423"/>
    <w:rsid w:val="001968B1"/>
    <w:rsid w:val="00196EFD"/>
    <w:rsid w:val="00196EFF"/>
    <w:rsid w:val="001971A8"/>
    <w:rsid w:val="00197BC7"/>
    <w:rsid w:val="00197C89"/>
    <w:rsid w:val="001A0AED"/>
    <w:rsid w:val="001A0D1D"/>
    <w:rsid w:val="001A0F9D"/>
    <w:rsid w:val="001A2029"/>
    <w:rsid w:val="001A2168"/>
    <w:rsid w:val="001A2425"/>
    <w:rsid w:val="001A3843"/>
    <w:rsid w:val="001A38A8"/>
    <w:rsid w:val="001A3D4D"/>
    <w:rsid w:val="001A3DB3"/>
    <w:rsid w:val="001A3F7E"/>
    <w:rsid w:val="001A409F"/>
    <w:rsid w:val="001A43AD"/>
    <w:rsid w:val="001A4A13"/>
    <w:rsid w:val="001A4A81"/>
    <w:rsid w:val="001A4CC1"/>
    <w:rsid w:val="001A594D"/>
    <w:rsid w:val="001A653E"/>
    <w:rsid w:val="001A6B1E"/>
    <w:rsid w:val="001A6DBE"/>
    <w:rsid w:val="001A6E04"/>
    <w:rsid w:val="001A77D7"/>
    <w:rsid w:val="001A7A9E"/>
    <w:rsid w:val="001B02BA"/>
    <w:rsid w:val="001B04DB"/>
    <w:rsid w:val="001B0C34"/>
    <w:rsid w:val="001B1317"/>
    <w:rsid w:val="001B15D8"/>
    <w:rsid w:val="001B21A5"/>
    <w:rsid w:val="001B228E"/>
    <w:rsid w:val="001B289D"/>
    <w:rsid w:val="001B2F3F"/>
    <w:rsid w:val="001B334B"/>
    <w:rsid w:val="001B341D"/>
    <w:rsid w:val="001B367A"/>
    <w:rsid w:val="001B3E64"/>
    <w:rsid w:val="001B408A"/>
    <w:rsid w:val="001B43D0"/>
    <w:rsid w:val="001B4614"/>
    <w:rsid w:val="001B5524"/>
    <w:rsid w:val="001B5FCB"/>
    <w:rsid w:val="001B61C3"/>
    <w:rsid w:val="001B6397"/>
    <w:rsid w:val="001B63E9"/>
    <w:rsid w:val="001B64AD"/>
    <w:rsid w:val="001B6C0B"/>
    <w:rsid w:val="001B7253"/>
    <w:rsid w:val="001B733E"/>
    <w:rsid w:val="001B758F"/>
    <w:rsid w:val="001B761F"/>
    <w:rsid w:val="001B7C62"/>
    <w:rsid w:val="001B7E2F"/>
    <w:rsid w:val="001B7EDD"/>
    <w:rsid w:val="001C05B5"/>
    <w:rsid w:val="001C088A"/>
    <w:rsid w:val="001C0DC0"/>
    <w:rsid w:val="001C0DD2"/>
    <w:rsid w:val="001C1A58"/>
    <w:rsid w:val="001C1C58"/>
    <w:rsid w:val="001C22C5"/>
    <w:rsid w:val="001C24D3"/>
    <w:rsid w:val="001C2701"/>
    <w:rsid w:val="001C2CC1"/>
    <w:rsid w:val="001C2CF4"/>
    <w:rsid w:val="001C2F42"/>
    <w:rsid w:val="001C3A8E"/>
    <w:rsid w:val="001C3AB9"/>
    <w:rsid w:val="001C3B2E"/>
    <w:rsid w:val="001C3BD9"/>
    <w:rsid w:val="001C4CAC"/>
    <w:rsid w:val="001C53E9"/>
    <w:rsid w:val="001C563C"/>
    <w:rsid w:val="001C5B75"/>
    <w:rsid w:val="001C5D8E"/>
    <w:rsid w:val="001C6348"/>
    <w:rsid w:val="001C64A4"/>
    <w:rsid w:val="001C6656"/>
    <w:rsid w:val="001C6687"/>
    <w:rsid w:val="001C6924"/>
    <w:rsid w:val="001C6B6C"/>
    <w:rsid w:val="001C718D"/>
    <w:rsid w:val="001C73B1"/>
    <w:rsid w:val="001C753C"/>
    <w:rsid w:val="001C7631"/>
    <w:rsid w:val="001C7A21"/>
    <w:rsid w:val="001D04B7"/>
    <w:rsid w:val="001D0553"/>
    <w:rsid w:val="001D077A"/>
    <w:rsid w:val="001D0A72"/>
    <w:rsid w:val="001D1680"/>
    <w:rsid w:val="001D16BB"/>
    <w:rsid w:val="001D20D7"/>
    <w:rsid w:val="001D2479"/>
    <w:rsid w:val="001D2F9B"/>
    <w:rsid w:val="001D33A2"/>
    <w:rsid w:val="001D38F7"/>
    <w:rsid w:val="001D432D"/>
    <w:rsid w:val="001D48D2"/>
    <w:rsid w:val="001D4ACA"/>
    <w:rsid w:val="001D4EB1"/>
    <w:rsid w:val="001D59B5"/>
    <w:rsid w:val="001D6108"/>
    <w:rsid w:val="001D61E1"/>
    <w:rsid w:val="001D63F9"/>
    <w:rsid w:val="001D6975"/>
    <w:rsid w:val="001D69B9"/>
    <w:rsid w:val="001D6CE6"/>
    <w:rsid w:val="001D721A"/>
    <w:rsid w:val="001D7564"/>
    <w:rsid w:val="001E0326"/>
    <w:rsid w:val="001E0650"/>
    <w:rsid w:val="001E091F"/>
    <w:rsid w:val="001E0EFA"/>
    <w:rsid w:val="001E1288"/>
    <w:rsid w:val="001E22CE"/>
    <w:rsid w:val="001E2B6A"/>
    <w:rsid w:val="001E2B97"/>
    <w:rsid w:val="001E2DDC"/>
    <w:rsid w:val="001E34BA"/>
    <w:rsid w:val="001E357A"/>
    <w:rsid w:val="001E3999"/>
    <w:rsid w:val="001E43B4"/>
    <w:rsid w:val="001E49AB"/>
    <w:rsid w:val="001E4D5F"/>
    <w:rsid w:val="001E4EF1"/>
    <w:rsid w:val="001E51AD"/>
    <w:rsid w:val="001E55DD"/>
    <w:rsid w:val="001E560D"/>
    <w:rsid w:val="001E5847"/>
    <w:rsid w:val="001E5B51"/>
    <w:rsid w:val="001E5BEA"/>
    <w:rsid w:val="001E5D59"/>
    <w:rsid w:val="001E61BC"/>
    <w:rsid w:val="001E61E4"/>
    <w:rsid w:val="001E6211"/>
    <w:rsid w:val="001E65B1"/>
    <w:rsid w:val="001E69E6"/>
    <w:rsid w:val="001E6EF7"/>
    <w:rsid w:val="001E7284"/>
    <w:rsid w:val="001E7450"/>
    <w:rsid w:val="001E7F4B"/>
    <w:rsid w:val="001F0154"/>
    <w:rsid w:val="001F03FE"/>
    <w:rsid w:val="001F06EB"/>
    <w:rsid w:val="001F0CAB"/>
    <w:rsid w:val="001F1471"/>
    <w:rsid w:val="001F1A9B"/>
    <w:rsid w:val="001F2136"/>
    <w:rsid w:val="001F2D82"/>
    <w:rsid w:val="001F2EF3"/>
    <w:rsid w:val="001F3510"/>
    <w:rsid w:val="001F37EE"/>
    <w:rsid w:val="001F3B55"/>
    <w:rsid w:val="001F446A"/>
    <w:rsid w:val="001F4914"/>
    <w:rsid w:val="001F4E70"/>
    <w:rsid w:val="001F4EFA"/>
    <w:rsid w:val="001F5024"/>
    <w:rsid w:val="001F599F"/>
    <w:rsid w:val="001F5DA4"/>
    <w:rsid w:val="001F6120"/>
    <w:rsid w:val="001F631A"/>
    <w:rsid w:val="001F68CD"/>
    <w:rsid w:val="001F6931"/>
    <w:rsid w:val="001F79E6"/>
    <w:rsid w:val="001F7B84"/>
    <w:rsid w:val="0020035F"/>
    <w:rsid w:val="0020051F"/>
    <w:rsid w:val="00200565"/>
    <w:rsid w:val="002013D9"/>
    <w:rsid w:val="002018C1"/>
    <w:rsid w:val="00201A27"/>
    <w:rsid w:val="00201B99"/>
    <w:rsid w:val="00201BDC"/>
    <w:rsid w:val="00201CD5"/>
    <w:rsid w:val="0020275D"/>
    <w:rsid w:val="00202769"/>
    <w:rsid w:val="0020294E"/>
    <w:rsid w:val="00202DD5"/>
    <w:rsid w:val="00202DDB"/>
    <w:rsid w:val="002037B1"/>
    <w:rsid w:val="00203E62"/>
    <w:rsid w:val="002040BA"/>
    <w:rsid w:val="00205012"/>
    <w:rsid w:val="002051B9"/>
    <w:rsid w:val="002056ED"/>
    <w:rsid w:val="00205C64"/>
    <w:rsid w:val="0020642A"/>
    <w:rsid w:val="00206707"/>
    <w:rsid w:val="00206DC9"/>
    <w:rsid w:val="00206E77"/>
    <w:rsid w:val="002073D5"/>
    <w:rsid w:val="00207775"/>
    <w:rsid w:val="002078E7"/>
    <w:rsid w:val="00207DA7"/>
    <w:rsid w:val="00210368"/>
    <w:rsid w:val="00210649"/>
    <w:rsid w:val="0021065F"/>
    <w:rsid w:val="002112A0"/>
    <w:rsid w:val="00211593"/>
    <w:rsid w:val="0021174C"/>
    <w:rsid w:val="00211C46"/>
    <w:rsid w:val="00211F2A"/>
    <w:rsid w:val="002122BE"/>
    <w:rsid w:val="00212CE7"/>
    <w:rsid w:val="002136DB"/>
    <w:rsid w:val="00214212"/>
    <w:rsid w:val="0021480C"/>
    <w:rsid w:val="00214FC4"/>
    <w:rsid w:val="0021502C"/>
    <w:rsid w:val="0021523F"/>
    <w:rsid w:val="00215B5F"/>
    <w:rsid w:val="00215FED"/>
    <w:rsid w:val="00216004"/>
    <w:rsid w:val="00216163"/>
    <w:rsid w:val="00216168"/>
    <w:rsid w:val="00216D1C"/>
    <w:rsid w:val="0021772B"/>
    <w:rsid w:val="002178EE"/>
    <w:rsid w:val="00217C9E"/>
    <w:rsid w:val="0022015A"/>
    <w:rsid w:val="00220561"/>
    <w:rsid w:val="00220766"/>
    <w:rsid w:val="002207BC"/>
    <w:rsid w:val="00221458"/>
    <w:rsid w:val="0022154C"/>
    <w:rsid w:val="00222392"/>
    <w:rsid w:val="00222980"/>
    <w:rsid w:val="002229F5"/>
    <w:rsid w:val="00222DF9"/>
    <w:rsid w:val="00222F3C"/>
    <w:rsid w:val="002230F8"/>
    <w:rsid w:val="002231E9"/>
    <w:rsid w:val="00223282"/>
    <w:rsid w:val="002232AD"/>
    <w:rsid w:val="002237EF"/>
    <w:rsid w:val="0022395D"/>
    <w:rsid w:val="00223B24"/>
    <w:rsid w:val="002243EC"/>
    <w:rsid w:val="002252C0"/>
    <w:rsid w:val="00225484"/>
    <w:rsid w:val="0022594B"/>
    <w:rsid w:val="00225F0B"/>
    <w:rsid w:val="00226368"/>
    <w:rsid w:val="00226CF9"/>
    <w:rsid w:val="00226E12"/>
    <w:rsid w:val="0022747E"/>
    <w:rsid w:val="00227D19"/>
    <w:rsid w:val="002303D1"/>
    <w:rsid w:val="0023048C"/>
    <w:rsid w:val="00230B50"/>
    <w:rsid w:val="00230F74"/>
    <w:rsid w:val="002310F5"/>
    <w:rsid w:val="00231B54"/>
    <w:rsid w:val="00231D0C"/>
    <w:rsid w:val="0023219E"/>
    <w:rsid w:val="00232353"/>
    <w:rsid w:val="0023262B"/>
    <w:rsid w:val="002328BE"/>
    <w:rsid w:val="00232A5F"/>
    <w:rsid w:val="002333FE"/>
    <w:rsid w:val="002335F0"/>
    <w:rsid w:val="00233876"/>
    <w:rsid w:val="002339F9"/>
    <w:rsid w:val="002340AE"/>
    <w:rsid w:val="0023414D"/>
    <w:rsid w:val="002343D7"/>
    <w:rsid w:val="002346E7"/>
    <w:rsid w:val="00234B54"/>
    <w:rsid w:val="00234D9E"/>
    <w:rsid w:val="00234EE1"/>
    <w:rsid w:val="002353DF"/>
    <w:rsid w:val="00235444"/>
    <w:rsid w:val="0023631E"/>
    <w:rsid w:val="00236451"/>
    <w:rsid w:val="002368CD"/>
    <w:rsid w:val="00236AE3"/>
    <w:rsid w:val="00236B47"/>
    <w:rsid w:val="00236DF6"/>
    <w:rsid w:val="00237315"/>
    <w:rsid w:val="00237565"/>
    <w:rsid w:val="002408C2"/>
    <w:rsid w:val="00240E8E"/>
    <w:rsid w:val="0024174C"/>
    <w:rsid w:val="00242DFA"/>
    <w:rsid w:val="00243230"/>
    <w:rsid w:val="00243826"/>
    <w:rsid w:val="00243999"/>
    <w:rsid w:val="00243D7D"/>
    <w:rsid w:val="0024417A"/>
    <w:rsid w:val="0024463E"/>
    <w:rsid w:val="00244E69"/>
    <w:rsid w:val="00244FB4"/>
    <w:rsid w:val="002455B6"/>
    <w:rsid w:val="002457DD"/>
    <w:rsid w:val="00245B81"/>
    <w:rsid w:val="002462C7"/>
    <w:rsid w:val="002468AC"/>
    <w:rsid w:val="002471E9"/>
    <w:rsid w:val="0024727D"/>
    <w:rsid w:val="00247AC8"/>
    <w:rsid w:val="00247D0A"/>
    <w:rsid w:val="002509D7"/>
    <w:rsid w:val="00250C56"/>
    <w:rsid w:val="00250D90"/>
    <w:rsid w:val="00251195"/>
    <w:rsid w:val="002511FC"/>
    <w:rsid w:val="002514A4"/>
    <w:rsid w:val="00251B43"/>
    <w:rsid w:val="00251CDC"/>
    <w:rsid w:val="00251DE9"/>
    <w:rsid w:val="00252847"/>
    <w:rsid w:val="00252865"/>
    <w:rsid w:val="002529D4"/>
    <w:rsid w:val="00252BF6"/>
    <w:rsid w:val="0025355C"/>
    <w:rsid w:val="0025368D"/>
    <w:rsid w:val="00253875"/>
    <w:rsid w:val="00254BE6"/>
    <w:rsid w:val="00255224"/>
    <w:rsid w:val="00255444"/>
    <w:rsid w:val="00255D72"/>
    <w:rsid w:val="0025617B"/>
    <w:rsid w:val="00256B43"/>
    <w:rsid w:val="00257391"/>
    <w:rsid w:val="002575AE"/>
    <w:rsid w:val="00257699"/>
    <w:rsid w:val="00257B1E"/>
    <w:rsid w:val="00257BEE"/>
    <w:rsid w:val="002610DB"/>
    <w:rsid w:val="00262989"/>
    <w:rsid w:val="00262B13"/>
    <w:rsid w:val="00263443"/>
    <w:rsid w:val="00263577"/>
    <w:rsid w:val="00263963"/>
    <w:rsid w:val="00263A15"/>
    <w:rsid w:val="00263A1F"/>
    <w:rsid w:val="00263CB8"/>
    <w:rsid w:val="00264160"/>
    <w:rsid w:val="00264A3E"/>
    <w:rsid w:val="00264B2A"/>
    <w:rsid w:val="00264DCC"/>
    <w:rsid w:val="00264F2E"/>
    <w:rsid w:val="002652BB"/>
    <w:rsid w:val="00266473"/>
    <w:rsid w:val="002666F0"/>
    <w:rsid w:val="00267BE9"/>
    <w:rsid w:val="002706D1"/>
    <w:rsid w:val="002709CB"/>
    <w:rsid w:val="00270CB5"/>
    <w:rsid w:val="00270D10"/>
    <w:rsid w:val="00271623"/>
    <w:rsid w:val="002722E3"/>
    <w:rsid w:val="00272441"/>
    <w:rsid w:val="00272D1E"/>
    <w:rsid w:val="002730EB"/>
    <w:rsid w:val="00274046"/>
    <w:rsid w:val="002740C5"/>
    <w:rsid w:val="00274318"/>
    <w:rsid w:val="002744B8"/>
    <w:rsid w:val="0027453B"/>
    <w:rsid w:val="00274869"/>
    <w:rsid w:val="00274C2E"/>
    <w:rsid w:val="002754AF"/>
    <w:rsid w:val="00276051"/>
    <w:rsid w:val="00276872"/>
    <w:rsid w:val="00276AF1"/>
    <w:rsid w:val="00277EEE"/>
    <w:rsid w:val="002805FE"/>
    <w:rsid w:val="00280716"/>
    <w:rsid w:val="00280D60"/>
    <w:rsid w:val="0028104B"/>
    <w:rsid w:val="00281A45"/>
    <w:rsid w:val="00281B06"/>
    <w:rsid w:val="00282368"/>
    <w:rsid w:val="002824AE"/>
    <w:rsid w:val="00282B37"/>
    <w:rsid w:val="00282BD3"/>
    <w:rsid w:val="0028318D"/>
    <w:rsid w:val="002833B3"/>
    <w:rsid w:val="00283570"/>
    <w:rsid w:val="0028375F"/>
    <w:rsid w:val="00283911"/>
    <w:rsid w:val="00284694"/>
    <w:rsid w:val="002848E8"/>
    <w:rsid w:val="00284B13"/>
    <w:rsid w:val="00284B1A"/>
    <w:rsid w:val="00284B8B"/>
    <w:rsid w:val="00284CE5"/>
    <w:rsid w:val="00285021"/>
    <w:rsid w:val="00285412"/>
    <w:rsid w:val="00285703"/>
    <w:rsid w:val="00285A04"/>
    <w:rsid w:val="0028625A"/>
    <w:rsid w:val="0028791A"/>
    <w:rsid w:val="00287A0D"/>
    <w:rsid w:val="00290058"/>
    <w:rsid w:val="0029022B"/>
    <w:rsid w:val="002903CC"/>
    <w:rsid w:val="00290889"/>
    <w:rsid w:val="00290B18"/>
    <w:rsid w:val="00290C82"/>
    <w:rsid w:val="00290C9F"/>
    <w:rsid w:val="002913BE"/>
    <w:rsid w:val="002914DB"/>
    <w:rsid w:val="002914F3"/>
    <w:rsid w:val="0029179F"/>
    <w:rsid w:val="002918A5"/>
    <w:rsid w:val="002918B6"/>
    <w:rsid w:val="002922DA"/>
    <w:rsid w:val="00292487"/>
    <w:rsid w:val="00292A3E"/>
    <w:rsid w:val="00292BC6"/>
    <w:rsid w:val="00292EA6"/>
    <w:rsid w:val="0029394D"/>
    <w:rsid w:val="00293BC9"/>
    <w:rsid w:val="00293C11"/>
    <w:rsid w:val="00293FCF"/>
    <w:rsid w:val="0029425B"/>
    <w:rsid w:val="00294318"/>
    <w:rsid w:val="00294826"/>
    <w:rsid w:val="00294909"/>
    <w:rsid w:val="00294F2A"/>
    <w:rsid w:val="00294F9F"/>
    <w:rsid w:val="0029542C"/>
    <w:rsid w:val="00295815"/>
    <w:rsid w:val="00295D4A"/>
    <w:rsid w:val="002960C6"/>
    <w:rsid w:val="00296A2F"/>
    <w:rsid w:val="00296B3B"/>
    <w:rsid w:val="00297C26"/>
    <w:rsid w:val="00297E9A"/>
    <w:rsid w:val="002A02D0"/>
    <w:rsid w:val="002A0363"/>
    <w:rsid w:val="002A06A9"/>
    <w:rsid w:val="002A07C2"/>
    <w:rsid w:val="002A0924"/>
    <w:rsid w:val="002A09D2"/>
    <w:rsid w:val="002A1108"/>
    <w:rsid w:val="002A115A"/>
    <w:rsid w:val="002A167B"/>
    <w:rsid w:val="002A2516"/>
    <w:rsid w:val="002A2B11"/>
    <w:rsid w:val="002A2B32"/>
    <w:rsid w:val="002A2D37"/>
    <w:rsid w:val="002A388D"/>
    <w:rsid w:val="002A3E61"/>
    <w:rsid w:val="002A3F1F"/>
    <w:rsid w:val="002A3FA7"/>
    <w:rsid w:val="002A407E"/>
    <w:rsid w:val="002A40E1"/>
    <w:rsid w:val="002A50C2"/>
    <w:rsid w:val="002A54A6"/>
    <w:rsid w:val="002A69EF"/>
    <w:rsid w:val="002A6EDF"/>
    <w:rsid w:val="002A7CA5"/>
    <w:rsid w:val="002B019C"/>
    <w:rsid w:val="002B048F"/>
    <w:rsid w:val="002B04DF"/>
    <w:rsid w:val="002B0672"/>
    <w:rsid w:val="002B1114"/>
    <w:rsid w:val="002B2190"/>
    <w:rsid w:val="002B2298"/>
    <w:rsid w:val="002B34BD"/>
    <w:rsid w:val="002B34BF"/>
    <w:rsid w:val="002B3779"/>
    <w:rsid w:val="002B3ECA"/>
    <w:rsid w:val="002B43BF"/>
    <w:rsid w:val="002B4428"/>
    <w:rsid w:val="002B4B02"/>
    <w:rsid w:val="002B50EB"/>
    <w:rsid w:val="002B55C1"/>
    <w:rsid w:val="002B5A25"/>
    <w:rsid w:val="002B6069"/>
    <w:rsid w:val="002B66F6"/>
    <w:rsid w:val="002B6923"/>
    <w:rsid w:val="002B6A2D"/>
    <w:rsid w:val="002B6D8D"/>
    <w:rsid w:val="002B7610"/>
    <w:rsid w:val="002C0BCF"/>
    <w:rsid w:val="002C1043"/>
    <w:rsid w:val="002C1058"/>
    <w:rsid w:val="002C10CF"/>
    <w:rsid w:val="002C1239"/>
    <w:rsid w:val="002C1902"/>
    <w:rsid w:val="002C22DB"/>
    <w:rsid w:val="002C2544"/>
    <w:rsid w:val="002C2DED"/>
    <w:rsid w:val="002C2F7F"/>
    <w:rsid w:val="002C310C"/>
    <w:rsid w:val="002C330C"/>
    <w:rsid w:val="002C36DA"/>
    <w:rsid w:val="002C3AA1"/>
    <w:rsid w:val="002C3AED"/>
    <w:rsid w:val="002C3F90"/>
    <w:rsid w:val="002C4B28"/>
    <w:rsid w:val="002C4CE6"/>
    <w:rsid w:val="002C4D53"/>
    <w:rsid w:val="002C507B"/>
    <w:rsid w:val="002C5160"/>
    <w:rsid w:val="002C53F3"/>
    <w:rsid w:val="002C555C"/>
    <w:rsid w:val="002C5725"/>
    <w:rsid w:val="002C58AC"/>
    <w:rsid w:val="002C5E3E"/>
    <w:rsid w:val="002C69C1"/>
    <w:rsid w:val="002C6C33"/>
    <w:rsid w:val="002C6CA9"/>
    <w:rsid w:val="002C6E99"/>
    <w:rsid w:val="002C71F0"/>
    <w:rsid w:val="002C7221"/>
    <w:rsid w:val="002C7E04"/>
    <w:rsid w:val="002C7E9B"/>
    <w:rsid w:val="002C7F50"/>
    <w:rsid w:val="002D08CD"/>
    <w:rsid w:val="002D091D"/>
    <w:rsid w:val="002D0B9A"/>
    <w:rsid w:val="002D1A33"/>
    <w:rsid w:val="002D1DE7"/>
    <w:rsid w:val="002D20AB"/>
    <w:rsid w:val="002D21EC"/>
    <w:rsid w:val="002D226D"/>
    <w:rsid w:val="002D313C"/>
    <w:rsid w:val="002D36B8"/>
    <w:rsid w:val="002D4201"/>
    <w:rsid w:val="002D4588"/>
    <w:rsid w:val="002D4B69"/>
    <w:rsid w:val="002D4F1E"/>
    <w:rsid w:val="002D5063"/>
    <w:rsid w:val="002D5123"/>
    <w:rsid w:val="002D525A"/>
    <w:rsid w:val="002D53AE"/>
    <w:rsid w:val="002D5FFC"/>
    <w:rsid w:val="002D644D"/>
    <w:rsid w:val="002D657A"/>
    <w:rsid w:val="002D6EE8"/>
    <w:rsid w:val="002D7F5E"/>
    <w:rsid w:val="002E12BE"/>
    <w:rsid w:val="002E18B0"/>
    <w:rsid w:val="002E1AB7"/>
    <w:rsid w:val="002E1CDC"/>
    <w:rsid w:val="002E1D01"/>
    <w:rsid w:val="002E1EAC"/>
    <w:rsid w:val="002E1EDB"/>
    <w:rsid w:val="002E1EEA"/>
    <w:rsid w:val="002E1FD1"/>
    <w:rsid w:val="002E23F0"/>
    <w:rsid w:val="002E25F9"/>
    <w:rsid w:val="002E28FC"/>
    <w:rsid w:val="002E2BB2"/>
    <w:rsid w:val="002E3307"/>
    <w:rsid w:val="002E33EE"/>
    <w:rsid w:val="002E33F2"/>
    <w:rsid w:val="002E3440"/>
    <w:rsid w:val="002E3716"/>
    <w:rsid w:val="002E399B"/>
    <w:rsid w:val="002E3CBA"/>
    <w:rsid w:val="002E3ED2"/>
    <w:rsid w:val="002E3F01"/>
    <w:rsid w:val="002E431C"/>
    <w:rsid w:val="002E4403"/>
    <w:rsid w:val="002E4614"/>
    <w:rsid w:val="002E4C07"/>
    <w:rsid w:val="002E4CDC"/>
    <w:rsid w:val="002E4D69"/>
    <w:rsid w:val="002E5B8F"/>
    <w:rsid w:val="002E607A"/>
    <w:rsid w:val="002E6230"/>
    <w:rsid w:val="002E640F"/>
    <w:rsid w:val="002E6BFD"/>
    <w:rsid w:val="002E6FB2"/>
    <w:rsid w:val="002E7638"/>
    <w:rsid w:val="002E7AE6"/>
    <w:rsid w:val="002F0A37"/>
    <w:rsid w:val="002F0C52"/>
    <w:rsid w:val="002F185C"/>
    <w:rsid w:val="002F295C"/>
    <w:rsid w:val="002F2AA6"/>
    <w:rsid w:val="002F2ABA"/>
    <w:rsid w:val="002F2C92"/>
    <w:rsid w:val="002F332F"/>
    <w:rsid w:val="002F34E3"/>
    <w:rsid w:val="002F3D9A"/>
    <w:rsid w:val="002F3ECC"/>
    <w:rsid w:val="002F3EEA"/>
    <w:rsid w:val="002F41A7"/>
    <w:rsid w:val="002F4302"/>
    <w:rsid w:val="002F4827"/>
    <w:rsid w:val="002F4F45"/>
    <w:rsid w:val="002F554D"/>
    <w:rsid w:val="002F5E7D"/>
    <w:rsid w:val="002F5F27"/>
    <w:rsid w:val="002F689C"/>
    <w:rsid w:val="002F7832"/>
    <w:rsid w:val="002F7889"/>
    <w:rsid w:val="002F78AB"/>
    <w:rsid w:val="002F7A60"/>
    <w:rsid w:val="0030043B"/>
    <w:rsid w:val="0030070A"/>
    <w:rsid w:val="00300B7E"/>
    <w:rsid w:val="00301086"/>
    <w:rsid w:val="00301237"/>
    <w:rsid w:val="0030143C"/>
    <w:rsid w:val="0030192F"/>
    <w:rsid w:val="00302324"/>
    <w:rsid w:val="00302506"/>
    <w:rsid w:val="00302722"/>
    <w:rsid w:val="00302A67"/>
    <w:rsid w:val="00302A86"/>
    <w:rsid w:val="003033D2"/>
    <w:rsid w:val="0030401C"/>
    <w:rsid w:val="00304672"/>
    <w:rsid w:val="00304CD8"/>
    <w:rsid w:val="0030595F"/>
    <w:rsid w:val="00305A2D"/>
    <w:rsid w:val="00305D18"/>
    <w:rsid w:val="00305E79"/>
    <w:rsid w:val="0030619E"/>
    <w:rsid w:val="00306548"/>
    <w:rsid w:val="003075AF"/>
    <w:rsid w:val="00307707"/>
    <w:rsid w:val="00310280"/>
    <w:rsid w:val="00310B81"/>
    <w:rsid w:val="00310CAA"/>
    <w:rsid w:val="003116A8"/>
    <w:rsid w:val="00311776"/>
    <w:rsid w:val="003119A3"/>
    <w:rsid w:val="003119F9"/>
    <w:rsid w:val="00311AC6"/>
    <w:rsid w:val="00312E34"/>
    <w:rsid w:val="0031322F"/>
    <w:rsid w:val="00313BC6"/>
    <w:rsid w:val="003147D6"/>
    <w:rsid w:val="00314BF9"/>
    <w:rsid w:val="00314DBA"/>
    <w:rsid w:val="003155A9"/>
    <w:rsid w:val="003157F4"/>
    <w:rsid w:val="003159FA"/>
    <w:rsid w:val="00315B04"/>
    <w:rsid w:val="00316697"/>
    <w:rsid w:val="003167D9"/>
    <w:rsid w:val="003167DE"/>
    <w:rsid w:val="00316F02"/>
    <w:rsid w:val="0031753F"/>
    <w:rsid w:val="003177B4"/>
    <w:rsid w:val="0031788A"/>
    <w:rsid w:val="003201E9"/>
    <w:rsid w:val="00320F11"/>
    <w:rsid w:val="0032115D"/>
    <w:rsid w:val="003212D1"/>
    <w:rsid w:val="00321A46"/>
    <w:rsid w:val="00321A6B"/>
    <w:rsid w:val="00322344"/>
    <w:rsid w:val="00322473"/>
    <w:rsid w:val="00322787"/>
    <w:rsid w:val="0032285F"/>
    <w:rsid w:val="0032289C"/>
    <w:rsid w:val="00322944"/>
    <w:rsid w:val="00323365"/>
    <w:rsid w:val="00323B77"/>
    <w:rsid w:val="00324438"/>
    <w:rsid w:val="00325056"/>
    <w:rsid w:val="00325435"/>
    <w:rsid w:val="00325601"/>
    <w:rsid w:val="003256F2"/>
    <w:rsid w:val="00325828"/>
    <w:rsid w:val="00325870"/>
    <w:rsid w:val="00327154"/>
    <w:rsid w:val="003276EB"/>
    <w:rsid w:val="00327DF5"/>
    <w:rsid w:val="003301A5"/>
    <w:rsid w:val="003305B2"/>
    <w:rsid w:val="0033070A"/>
    <w:rsid w:val="00331195"/>
    <w:rsid w:val="003313C7"/>
    <w:rsid w:val="003316E9"/>
    <w:rsid w:val="00331D80"/>
    <w:rsid w:val="00331EC6"/>
    <w:rsid w:val="003328EA"/>
    <w:rsid w:val="003329E5"/>
    <w:rsid w:val="00332BED"/>
    <w:rsid w:val="00332FE5"/>
    <w:rsid w:val="003330CC"/>
    <w:rsid w:val="00333517"/>
    <w:rsid w:val="003337D2"/>
    <w:rsid w:val="003344F4"/>
    <w:rsid w:val="00334601"/>
    <w:rsid w:val="00334A83"/>
    <w:rsid w:val="00334BD2"/>
    <w:rsid w:val="00334E19"/>
    <w:rsid w:val="00334F4D"/>
    <w:rsid w:val="0033522E"/>
    <w:rsid w:val="0033534D"/>
    <w:rsid w:val="00335654"/>
    <w:rsid w:val="0033577C"/>
    <w:rsid w:val="00335A25"/>
    <w:rsid w:val="00335B21"/>
    <w:rsid w:val="00335DE8"/>
    <w:rsid w:val="0033651E"/>
    <w:rsid w:val="00336F7F"/>
    <w:rsid w:val="003374AA"/>
    <w:rsid w:val="00337683"/>
    <w:rsid w:val="00337C5C"/>
    <w:rsid w:val="00337D7F"/>
    <w:rsid w:val="00340560"/>
    <w:rsid w:val="0034074A"/>
    <w:rsid w:val="00340802"/>
    <w:rsid w:val="0034082C"/>
    <w:rsid w:val="003414B7"/>
    <w:rsid w:val="00341A03"/>
    <w:rsid w:val="00341E57"/>
    <w:rsid w:val="00341F6F"/>
    <w:rsid w:val="0034226D"/>
    <w:rsid w:val="00342AEB"/>
    <w:rsid w:val="00342C69"/>
    <w:rsid w:val="00343081"/>
    <w:rsid w:val="00343117"/>
    <w:rsid w:val="003433E0"/>
    <w:rsid w:val="00344700"/>
    <w:rsid w:val="00344809"/>
    <w:rsid w:val="003449D4"/>
    <w:rsid w:val="00344BAF"/>
    <w:rsid w:val="00344D68"/>
    <w:rsid w:val="00345079"/>
    <w:rsid w:val="003455D1"/>
    <w:rsid w:val="00345B81"/>
    <w:rsid w:val="00345E69"/>
    <w:rsid w:val="00346CDC"/>
    <w:rsid w:val="0034700E"/>
    <w:rsid w:val="0034717C"/>
    <w:rsid w:val="00347495"/>
    <w:rsid w:val="0034785B"/>
    <w:rsid w:val="00350463"/>
    <w:rsid w:val="0035054B"/>
    <w:rsid w:val="003505BD"/>
    <w:rsid w:val="00350912"/>
    <w:rsid w:val="00350F07"/>
    <w:rsid w:val="0035179C"/>
    <w:rsid w:val="0035203E"/>
    <w:rsid w:val="00352A57"/>
    <w:rsid w:val="0035301C"/>
    <w:rsid w:val="00353137"/>
    <w:rsid w:val="003533C8"/>
    <w:rsid w:val="00353412"/>
    <w:rsid w:val="00353438"/>
    <w:rsid w:val="00353573"/>
    <w:rsid w:val="003537E4"/>
    <w:rsid w:val="003548D6"/>
    <w:rsid w:val="003575F1"/>
    <w:rsid w:val="00357630"/>
    <w:rsid w:val="00357F35"/>
    <w:rsid w:val="00357FD9"/>
    <w:rsid w:val="0036010B"/>
    <w:rsid w:val="00360890"/>
    <w:rsid w:val="00360978"/>
    <w:rsid w:val="00360D51"/>
    <w:rsid w:val="003613B6"/>
    <w:rsid w:val="0036169F"/>
    <w:rsid w:val="00361910"/>
    <w:rsid w:val="00361982"/>
    <w:rsid w:val="003619E6"/>
    <w:rsid w:val="003623C5"/>
    <w:rsid w:val="00362405"/>
    <w:rsid w:val="00362CDA"/>
    <w:rsid w:val="00362D28"/>
    <w:rsid w:val="0036302C"/>
    <w:rsid w:val="0036317F"/>
    <w:rsid w:val="00363BB2"/>
    <w:rsid w:val="0036418A"/>
    <w:rsid w:val="003648E3"/>
    <w:rsid w:val="00364A5C"/>
    <w:rsid w:val="00364DF1"/>
    <w:rsid w:val="00365890"/>
    <w:rsid w:val="003659EB"/>
    <w:rsid w:val="00365ACA"/>
    <w:rsid w:val="00366966"/>
    <w:rsid w:val="00366CD7"/>
    <w:rsid w:val="003673D1"/>
    <w:rsid w:val="00367505"/>
    <w:rsid w:val="0036759C"/>
    <w:rsid w:val="0036775B"/>
    <w:rsid w:val="00370099"/>
    <w:rsid w:val="003707ED"/>
    <w:rsid w:val="003708C8"/>
    <w:rsid w:val="003717C4"/>
    <w:rsid w:val="0037196E"/>
    <w:rsid w:val="00371A6C"/>
    <w:rsid w:val="00371AF0"/>
    <w:rsid w:val="00372363"/>
    <w:rsid w:val="00372BF7"/>
    <w:rsid w:val="00372C1E"/>
    <w:rsid w:val="0037395F"/>
    <w:rsid w:val="003739D3"/>
    <w:rsid w:val="003739FF"/>
    <w:rsid w:val="00373C1F"/>
    <w:rsid w:val="003748B9"/>
    <w:rsid w:val="00374A8A"/>
    <w:rsid w:val="00375488"/>
    <w:rsid w:val="003758F3"/>
    <w:rsid w:val="00375956"/>
    <w:rsid w:val="00375B71"/>
    <w:rsid w:val="003766CB"/>
    <w:rsid w:val="00376EA2"/>
    <w:rsid w:val="00377613"/>
    <w:rsid w:val="003778DF"/>
    <w:rsid w:val="00377D59"/>
    <w:rsid w:val="00380629"/>
    <w:rsid w:val="00380CF8"/>
    <w:rsid w:val="00380E36"/>
    <w:rsid w:val="00380F16"/>
    <w:rsid w:val="0038112E"/>
    <w:rsid w:val="003813E4"/>
    <w:rsid w:val="003815F6"/>
    <w:rsid w:val="00381829"/>
    <w:rsid w:val="00381F3E"/>
    <w:rsid w:val="00382876"/>
    <w:rsid w:val="00382F2D"/>
    <w:rsid w:val="00382FBF"/>
    <w:rsid w:val="003832E6"/>
    <w:rsid w:val="0038387B"/>
    <w:rsid w:val="00383917"/>
    <w:rsid w:val="00383A69"/>
    <w:rsid w:val="003840FB"/>
    <w:rsid w:val="00384338"/>
    <w:rsid w:val="003845BD"/>
    <w:rsid w:val="003846A2"/>
    <w:rsid w:val="003847E0"/>
    <w:rsid w:val="00384B51"/>
    <w:rsid w:val="00384E19"/>
    <w:rsid w:val="0038508D"/>
    <w:rsid w:val="003855C9"/>
    <w:rsid w:val="00386213"/>
    <w:rsid w:val="00386E64"/>
    <w:rsid w:val="0038728A"/>
    <w:rsid w:val="00387CA9"/>
    <w:rsid w:val="00387F15"/>
    <w:rsid w:val="003902E1"/>
    <w:rsid w:val="00390349"/>
    <w:rsid w:val="00390CFA"/>
    <w:rsid w:val="00390DCF"/>
    <w:rsid w:val="00390EFD"/>
    <w:rsid w:val="003914C7"/>
    <w:rsid w:val="00392203"/>
    <w:rsid w:val="003925E0"/>
    <w:rsid w:val="00392BAE"/>
    <w:rsid w:val="00393BB5"/>
    <w:rsid w:val="00393D6C"/>
    <w:rsid w:val="00393FA7"/>
    <w:rsid w:val="003942F7"/>
    <w:rsid w:val="003943F9"/>
    <w:rsid w:val="003948F6"/>
    <w:rsid w:val="00394971"/>
    <w:rsid w:val="00394AAB"/>
    <w:rsid w:val="00394AD4"/>
    <w:rsid w:val="0039567A"/>
    <w:rsid w:val="0039571D"/>
    <w:rsid w:val="00395860"/>
    <w:rsid w:val="0039683A"/>
    <w:rsid w:val="00396A40"/>
    <w:rsid w:val="00396D01"/>
    <w:rsid w:val="00396F0E"/>
    <w:rsid w:val="0039700D"/>
    <w:rsid w:val="003A0054"/>
    <w:rsid w:val="003A0E45"/>
    <w:rsid w:val="003A117A"/>
    <w:rsid w:val="003A1DDE"/>
    <w:rsid w:val="003A1E52"/>
    <w:rsid w:val="003A2184"/>
    <w:rsid w:val="003A22D8"/>
    <w:rsid w:val="003A23D2"/>
    <w:rsid w:val="003A2990"/>
    <w:rsid w:val="003A3EA9"/>
    <w:rsid w:val="003A4277"/>
    <w:rsid w:val="003A47CF"/>
    <w:rsid w:val="003A4E93"/>
    <w:rsid w:val="003A4FC3"/>
    <w:rsid w:val="003A5078"/>
    <w:rsid w:val="003A516E"/>
    <w:rsid w:val="003A6218"/>
    <w:rsid w:val="003A65ED"/>
    <w:rsid w:val="003A69A5"/>
    <w:rsid w:val="003A6E23"/>
    <w:rsid w:val="003A705C"/>
    <w:rsid w:val="003B1641"/>
    <w:rsid w:val="003B1828"/>
    <w:rsid w:val="003B1AD2"/>
    <w:rsid w:val="003B1B27"/>
    <w:rsid w:val="003B2E57"/>
    <w:rsid w:val="003B30DA"/>
    <w:rsid w:val="003B32DF"/>
    <w:rsid w:val="003B3A6E"/>
    <w:rsid w:val="003B4605"/>
    <w:rsid w:val="003B474D"/>
    <w:rsid w:val="003B50A2"/>
    <w:rsid w:val="003B56A0"/>
    <w:rsid w:val="003B590B"/>
    <w:rsid w:val="003B5BEC"/>
    <w:rsid w:val="003B6BDE"/>
    <w:rsid w:val="003B6F7D"/>
    <w:rsid w:val="003B7184"/>
    <w:rsid w:val="003B727A"/>
    <w:rsid w:val="003B7638"/>
    <w:rsid w:val="003B7A96"/>
    <w:rsid w:val="003B7B55"/>
    <w:rsid w:val="003B7CB4"/>
    <w:rsid w:val="003C0445"/>
    <w:rsid w:val="003C0C8E"/>
    <w:rsid w:val="003C116D"/>
    <w:rsid w:val="003C1392"/>
    <w:rsid w:val="003C13A0"/>
    <w:rsid w:val="003C1472"/>
    <w:rsid w:val="003C16C0"/>
    <w:rsid w:val="003C179E"/>
    <w:rsid w:val="003C2320"/>
    <w:rsid w:val="003C2366"/>
    <w:rsid w:val="003C2AD1"/>
    <w:rsid w:val="003C386C"/>
    <w:rsid w:val="003C4831"/>
    <w:rsid w:val="003C4FB3"/>
    <w:rsid w:val="003C5296"/>
    <w:rsid w:val="003C5454"/>
    <w:rsid w:val="003C5901"/>
    <w:rsid w:val="003C6100"/>
    <w:rsid w:val="003C63DA"/>
    <w:rsid w:val="003C64DF"/>
    <w:rsid w:val="003C6840"/>
    <w:rsid w:val="003C79D1"/>
    <w:rsid w:val="003C7AB3"/>
    <w:rsid w:val="003C7C85"/>
    <w:rsid w:val="003D04CB"/>
    <w:rsid w:val="003D090B"/>
    <w:rsid w:val="003D0B18"/>
    <w:rsid w:val="003D0D70"/>
    <w:rsid w:val="003D0FD8"/>
    <w:rsid w:val="003D131F"/>
    <w:rsid w:val="003D2BA8"/>
    <w:rsid w:val="003D2BE9"/>
    <w:rsid w:val="003D2E68"/>
    <w:rsid w:val="003D33DB"/>
    <w:rsid w:val="003D3D5D"/>
    <w:rsid w:val="003D3E6A"/>
    <w:rsid w:val="003D4331"/>
    <w:rsid w:val="003D4AFB"/>
    <w:rsid w:val="003D4D3E"/>
    <w:rsid w:val="003D6164"/>
    <w:rsid w:val="003D62EE"/>
    <w:rsid w:val="003D6482"/>
    <w:rsid w:val="003D6748"/>
    <w:rsid w:val="003D73C2"/>
    <w:rsid w:val="003D74AC"/>
    <w:rsid w:val="003D7686"/>
    <w:rsid w:val="003D7BAF"/>
    <w:rsid w:val="003D7E19"/>
    <w:rsid w:val="003E006C"/>
    <w:rsid w:val="003E1008"/>
    <w:rsid w:val="003E162A"/>
    <w:rsid w:val="003E16F5"/>
    <w:rsid w:val="003E1E34"/>
    <w:rsid w:val="003E3082"/>
    <w:rsid w:val="003E36B1"/>
    <w:rsid w:val="003E4139"/>
    <w:rsid w:val="003E44F3"/>
    <w:rsid w:val="003E5422"/>
    <w:rsid w:val="003E55F8"/>
    <w:rsid w:val="003E5773"/>
    <w:rsid w:val="003E5C5E"/>
    <w:rsid w:val="003E5F56"/>
    <w:rsid w:val="003E6217"/>
    <w:rsid w:val="003E6B3A"/>
    <w:rsid w:val="003E6C70"/>
    <w:rsid w:val="003E6CEE"/>
    <w:rsid w:val="003E7472"/>
    <w:rsid w:val="003E749C"/>
    <w:rsid w:val="003E7830"/>
    <w:rsid w:val="003E78ED"/>
    <w:rsid w:val="003E7B82"/>
    <w:rsid w:val="003E7E06"/>
    <w:rsid w:val="003F01E6"/>
    <w:rsid w:val="003F177B"/>
    <w:rsid w:val="003F1F0C"/>
    <w:rsid w:val="003F2072"/>
    <w:rsid w:val="003F2556"/>
    <w:rsid w:val="003F2637"/>
    <w:rsid w:val="003F28A9"/>
    <w:rsid w:val="003F3167"/>
    <w:rsid w:val="003F3430"/>
    <w:rsid w:val="003F39D6"/>
    <w:rsid w:val="003F3AF8"/>
    <w:rsid w:val="003F3F77"/>
    <w:rsid w:val="003F4003"/>
    <w:rsid w:val="003F41BA"/>
    <w:rsid w:val="003F49CD"/>
    <w:rsid w:val="003F50A5"/>
    <w:rsid w:val="003F581D"/>
    <w:rsid w:val="003F5A50"/>
    <w:rsid w:val="003F618F"/>
    <w:rsid w:val="003F6C09"/>
    <w:rsid w:val="003F779A"/>
    <w:rsid w:val="003F7E70"/>
    <w:rsid w:val="004016AA"/>
    <w:rsid w:val="00401783"/>
    <w:rsid w:val="004017B9"/>
    <w:rsid w:val="004017EE"/>
    <w:rsid w:val="004020EB"/>
    <w:rsid w:val="0040282C"/>
    <w:rsid w:val="00402B55"/>
    <w:rsid w:val="00403357"/>
    <w:rsid w:val="004038BF"/>
    <w:rsid w:val="00403EA2"/>
    <w:rsid w:val="00404163"/>
    <w:rsid w:val="004041BA"/>
    <w:rsid w:val="0040439C"/>
    <w:rsid w:val="00404485"/>
    <w:rsid w:val="0040482B"/>
    <w:rsid w:val="00404AD8"/>
    <w:rsid w:val="0040578A"/>
    <w:rsid w:val="00405BED"/>
    <w:rsid w:val="00405CB2"/>
    <w:rsid w:val="00406005"/>
    <w:rsid w:val="004067E6"/>
    <w:rsid w:val="004079DE"/>
    <w:rsid w:val="00407FC3"/>
    <w:rsid w:val="00410177"/>
    <w:rsid w:val="004104C2"/>
    <w:rsid w:val="00410850"/>
    <w:rsid w:val="00411107"/>
    <w:rsid w:val="0041247C"/>
    <w:rsid w:val="00412CF0"/>
    <w:rsid w:val="00412E43"/>
    <w:rsid w:val="00413303"/>
    <w:rsid w:val="00413FD1"/>
    <w:rsid w:val="00414077"/>
    <w:rsid w:val="004148F0"/>
    <w:rsid w:val="00414C70"/>
    <w:rsid w:val="00414CB2"/>
    <w:rsid w:val="004150B6"/>
    <w:rsid w:val="004150EE"/>
    <w:rsid w:val="00415397"/>
    <w:rsid w:val="00415489"/>
    <w:rsid w:val="00415D84"/>
    <w:rsid w:val="00415DB2"/>
    <w:rsid w:val="00415E2D"/>
    <w:rsid w:val="00415F94"/>
    <w:rsid w:val="00416057"/>
    <w:rsid w:val="0041706F"/>
    <w:rsid w:val="00417430"/>
    <w:rsid w:val="00417521"/>
    <w:rsid w:val="004175B6"/>
    <w:rsid w:val="004179A7"/>
    <w:rsid w:val="004206BD"/>
    <w:rsid w:val="00420774"/>
    <w:rsid w:val="00420B6D"/>
    <w:rsid w:val="00421251"/>
    <w:rsid w:val="00421266"/>
    <w:rsid w:val="004213D7"/>
    <w:rsid w:val="00421986"/>
    <w:rsid w:val="00422361"/>
    <w:rsid w:val="004223DD"/>
    <w:rsid w:val="00422D1F"/>
    <w:rsid w:val="004236F9"/>
    <w:rsid w:val="0042391F"/>
    <w:rsid w:val="004239D6"/>
    <w:rsid w:val="00423BCC"/>
    <w:rsid w:val="00423E56"/>
    <w:rsid w:val="00424483"/>
    <w:rsid w:val="004244C7"/>
    <w:rsid w:val="004246D6"/>
    <w:rsid w:val="00424979"/>
    <w:rsid w:val="00424A0B"/>
    <w:rsid w:val="00425BB2"/>
    <w:rsid w:val="00425C19"/>
    <w:rsid w:val="00426009"/>
    <w:rsid w:val="00426493"/>
    <w:rsid w:val="00426C2D"/>
    <w:rsid w:val="004274C1"/>
    <w:rsid w:val="00427A9F"/>
    <w:rsid w:val="00427D90"/>
    <w:rsid w:val="00430097"/>
    <w:rsid w:val="00430379"/>
    <w:rsid w:val="00430D50"/>
    <w:rsid w:val="00430DBD"/>
    <w:rsid w:val="00431887"/>
    <w:rsid w:val="00431CE4"/>
    <w:rsid w:val="00431D10"/>
    <w:rsid w:val="00431E92"/>
    <w:rsid w:val="00432F09"/>
    <w:rsid w:val="00433440"/>
    <w:rsid w:val="00433DCC"/>
    <w:rsid w:val="00433FF0"/>
    <w:rsid w:val="00434041"/>
    <w:rsid w:val="004350A2"/>
    <w:rsid w:val="004353C5"/>
    <w:rsid w:val="00435760"/>
    <w:rsid w:val="004359FC"/>
    <w:rsid w:val="00435EDE"/>
    <w:rsid w:val="00435F5B"/>
    <w:rsid w:val="004361C5"/>
    <w:rsid w:val="0043679F"/>
    <w:rsid w:val="00436F18"/>
    <w:rsid w:val="004371CF"/>
    <w:rsid w:val="004372FA"/>
    <w:rsid w:val="00437412"/>
    <w:rsid w:val="0044084A"/>
    <w:rsid w:val="00440BE8"/>
    <w:rsid w:val="00441057"/>
    <w:rsid w:val="00441617"/>
    <w:rsid w:val="00441D85"/>
    <w:rsid w:val="00441E7E"/>
    <w:rsid w:val="00442039"/>
    <w:rsid w:val="004423E4"/>
    <w:rsid w:val="004428A4"/>
    <w:rsid w:val="00442E63"/>
    <w:rsid w:val="0044340F"/>
    <w:rsid w:val="004434F9"/>
    <w:rsid w:val="00444177"/>
    <w:rsid w:val="0044419B"/>
    <w:rsid w:val="0044424E"/>
    <w:rsid w:val="004449D5"/>
    <w:rsid w:val="00444BAB"/>
    <w:rsid w:val="00444D90"/>
    <w:rsid w:val="00444E6A"/>
    <w:rsid w:val="00445837"/>
    <w:rsid w:val="00445E80"/>
    <w:rsid w:val="00446194"/>
    <w:rsid w:val="00446DAD"/>
    <w:rsid w:val="00447103"/>
    <w:rsid w:val="004471E9"/>
    <w:rsid w:val="00447456"/>
    <w:rsid w:val="004475FB"/>
    <w:rsid w:val="00447E41"/>
    <w:rsid w:val="0045044B"/>
    <w:rsid w:val="004506CE"/>
    <w:rsid w:val="00450F3A"/>
    <w:rsid w:val="004511C0"/>
    <w:rsid w:val="00451380"/>
    <w:rsid w:val="00451865"/>
    <w:rsid w:val="004518C1"/>
    <w:rsid w:val="004521D3"/>
    <w:rsid w:val="004523DD"/>
    <w:rsid w:val="0045246E"/>
    <w:rsid w:val="0045253E"/>
    <w:rsid w:val="00452622"/>
    <w:rsid w:val="004526D7"/>
    <w:rsid w:val="0045270C"/>
    <w:rsid w:val="0045278C"/>
    <w:rsid w:val="004529BF"/>
    <w:rsid w:val="00453251"/>
    <w:rsid w:val="00453761"/>
    <w:rsid w:val="00453D22"/>
    <w:rsid w:val="00453F5E"/>
    <w:rsid w:val="00454A0F"/>
    <w:rsid w:val="00454ABD"/>
    <w:rsid w:val="004551BF"/>
    <w:rsid w:val="0045553B"/>
    <w:rsid w:val="00455554"/>
    <w:rsid w:val="004557A5"/>
    <w:rsid w:val="00456315"/>
    <w:rsid w:val="004565B9"/>
    <w:rsid w:val="004565D9"/>
    <w:rsid w:val="00456740"/>
    <w:rsid w:val="004569D0"/>
    <w:rsid w:val="00456FC6"/>
    <w:rsid w:val="00457166"/>
    <w:rsid w:val="004571B6"/>
    <w:rsid w:val="004576AB"/>
    <w:rsid w:val="0045783E"/>
    <w:rsid w:val="00457FC6"/>
    <w:rsid w:val="00460047"/>
    <w:rsid w:val="00460150"/>
    <w:rsid w:val="004601FE"/>
    <w:rsid w:val="0046068F"/>
    <w:rsid w:val="00460BD9"/>
    <w:rsid w:val="004619F2"/>
    <w:rsid w:val="00462796"/>
    <w:rsid w:val="00462B78"/>
    <w:rsid w:val="00463236"/>
    <w:rsid w:val="00463D9B"/>
    <w:rsid w:val="00464690"/>
    <w:rsid w:val="00464B6D"/>
    <w:rsid w:val="00464D72"/>
    <w:rsid w:val="00465917"/>
    <w:rsid w:val="00466DF8"/>
    <w:rsid w:val="00466F38"/>
    <w:rsid w:val="004671DE"/>
    <w:rsid w:val="0046742B"/>
    <w:rsid w:val="00467950"/>
    <w:rsid w:val="004679F6"/>
    <w:rsid w:val="00467F16"/>
    <w:rsid w:val="00470106"/>
    <w:rsid w:val="00470F65"/>
    <w:rsid w:val="00470FAA"/>
    <w:rsid w:val="004713B0"/>
    <w:rsid w:val="00471E53"/>
    <w:rsid w:val="004722F7"/>
    <w:rsid w:val="00472391"/>
    <w:rsid w:val="004725CC"/>
    <w:rsid w:val="0047287B"/>
    <w:rsid w:val="00472A95"/>
    <w:rsid w:val="004732C8"/>
    <w:rsid w:val="004735CA"/>
    <w:rsid w:val="004736E4"/>
    <w:rsid w:val="00473728"/>
    <w:rsid w:val="00473812"/>
    <w:rsid w:val="0047381B"/>
    <w:rsid w:val="00473913"/>
    <w:rsid w:val="00473AE9"/>
    <w:rsid w:val="00474E3D"/>
    <w:rsid w:val="00474F67"/>
    <w:rsid w:val="00474FC5"/>
    <w:rsid w:val="00475B26"/>
    <w:rsid w:val="0047608F"/>
    <w:rsid w:val="0047618F"/>
    <w:rsid w:val="0047620E"/>
    <w:rsid w:val="00476463"/>
    <w:rsid w:val="004769F6"/>
    <w:rsid w:val="00477091"/>
    <w:rsid w:val="0047709A"/>
    <w:rsid w:val="004776DB"/>
    <w:rsid w:val="00477F45"/>
    <w:rsid w:val="004803D6"/>
    <w:rsid w:val="00481893"/>
    <w:rsid w:val="0048210E"/>
    <w:rsid w:val="00483165"/>
    <w:rsid w:val="00483550"/>
    <w:rsid w:val="0048358C"/>
    <w:rsid w:val="004836C8"/>
    <w:rsid w:val="00483B60"/>
    <w:rsid w:val="00483FC4"/>
    <w:rsid w:val="00483FFD"/>
    <w:rsid w:val="004840F3"/>
    <w:rsid w:val="0048496A"/>
    <w:rsid w:val="004849FD"/>
    <w:rsid w:val="00484F55"/>
    <w:rsid w:val="0048530F"/>
    <w:rsid w:val="004856E2"/>
    <w:rsid w:val="00485A6B"/>
    <w:rsid w:val="00485BAD"/>
    <w:rsid w:val="004866CF"/>
    <w:rsid w:val="004869CB"/>
    <w:rsid w:val="00486A9E"/>
    <w:rsid w:val="00487B94"/>
    <w:rsid w:val="00487D4A"/>
    <w:rsid w:val="00487D87"/>
    <w:rsid w:val="00490252"/>
    <w:rsid w:val="00490354"/>
    <w:rsid w:val="00490833"/>
    <w:rsid w:val="004909B5"/>
    <w:rsid w:val="00491036"/>
    <w:rsid w:val="0049113C"/>
    <w:rsid w:val="00491148"/>
    <w:rsid w:val="00491217"/>
    <w:rsid w:val="004922DA"/>
    <w:rsid w:val="004927B4"/>
    <w:rsid w:val="00493256"/>
    <w:rsid w:val="00493C86"/>
    <w:rsid w:val="00493FFD"/>
    <w:rsid w:val="00494145"/>
    <w:rsid w:val="00494274"/>
    <w:rsid w:val="00494409"/>
    <w:rsid w:val="00494696"/>
    <w:rsid w:val="00494710"/>
    <w:rsid w:val="00494836"/>
    <w:rsid w:val="00495656"/>
    <w:rsid w:val="00495E5A"/>
    <w:rsid w:val="00495F8F"/>
    <w:rsid w:val="00496533"/>
    <w:rsid w:val="00497672"/>
    <w:rsid w:val="00497B40"/>
    <w:rsid w:val="00497FD5"/>
    <w:rsid w:val="004A00B7"/>
    <w:rsid w:val="004A095D"/>
    <w:rsid w:val="004A0DB6"/>
    <w:rsid w:val="004A0F5C"/>
    <w:rsid w:val="004A1240"/>
    <w:rsid w:val="004A22CA"/>
    <w:rsid w:val="004A22FA"/>
    <w:rsid w:val="004A248B"/>
    <w:rsid w:val="004A2899"/>
    <w:rsid w:val="004A28A1"/>
    <w:rsid w:val="004A2951"/>
    <w:rsid w:val="004A2BC4"/>
    <w:rsid w:val="004A2E33"/>
    <w:rsid w:val="004A3106"/>
    <w:rsid w:val="004A3625"/>
    <w:rsid w:val="004A372D"/>
    <w:rsid w:val="004A4077"/>
    <w:rsid w:val="004A4185"/>
    <w:rsid w:val="004A43FC"/>
    <w:rsid w:val="004A49AC"/>
    <w:rsid w:val="004A49BE"/>
    <w:rsid w:val="004A50D7"/>
    <w:rsid w:val="004A5144"/>
    <w:rsid w:val="004A51CC"/>
    <w:rsid w:val="004A520A"/>
    <w:rsid w:val="004A52E7"/>
    <w:rsid w:val="004A6413"/>
    <w:rsid w:val="004A6AEF"/>
    <w:rsid w:val="004A6C15"/>
    <w:rsid w:val="004A6E02"/>
    <w:rsid w:val="004A6F2D"/>
    <w:rsid w:val="004A6F97"/>
    <w:rsid w:val="004A7646"/>
    <w:rsid w:val="004A786E"/>
    <w:rsid w:val="004A7FAB"/>
    <w:rsid w:val="004B0462"/>
    <w:rsid w:val="004B0809"/>
    <w:rsid w:val="004B0ACB"/>
    <w:rsid w:val="004B142F"/>
    <w:rsid w:val="004B1E9E"/>
    <w:rsid w:val="004B2258"/>
    <w:rsid w:val="004B2366"/>
    <w:rsid w:val="004B3177"/>
    <w:rsid w:val="004B3744"/>
    <w:rsid w:val="004B3BAB"/>
    <w:rsid w:val="004B3FDB"/>
    <w:rsid w:val="004B43B2"/>
    <w:rsid w:val="004B4A61"/>
    <w:rsid w:val="004B4E8F"/>
    <w:rsid w:val="004B4EDD"/>
    <w:rsid w:val="004B508E"/>
    <w:rsid w:val="004B5216"/>
    <w:rsid w:val="004B5236"/>
    <w:rsid w:val="004B5367"/>
    <w:rsid w:val="004B551F"/>
    <w:rsid w:val="004B5B24"/>
    <w:rsid w:val="004B5E3E"/>
    <w:rsid w:val="004B6745"/>
    <w:rsid w:val="004B6A98"/>
    <w:rsid w:val="004B6ECD"/>
    <w:rsid w:val="004B707A"/>
    <w:rsid w:val="004B7493"/>
    <w:rsid w:val="004B760A"/>
    <w:rsid w:val="004B76CE"/>
    <w:rsid w:val="004B7C03"/>
    <w:rsid w:val="004C0853"/>
    <w:rsid w:val="004C0E56"/>
    <w:rsid w:val="004C1264"/>
    <w:rsid w:val="004C1393"/>
    <w:rsid w:val="004C15FC"/>
    <w:rsid w:val="004C1932"/>
    <w:rsid w:val="004C206C"/>
    <w:rsid w:val="004C2601"/>
    <w:rsid w:val="004C3D38"/>
    <w:rsid w:val="004C4329"/>
    <w:rsid w:val="004C4449"/>
    <w:rsid w:val="004C4971"/>
    <w:rsid w:val="004C509C"/>
    <w:rsid w:val="004C5D9C"/>
    <w:rsid w:val="004C6064"/>
    <w:rsid w:val="004C64FD"/>
    <w:rsid w:val="004C6A97"/>
    <w:rsid w:val="004C6BB7"/>
    <w:rsid w:val="004C6D9B"/>
    <w:rsid w:val="004C6F68"/>
    <w:rsid w:val="004C7DF6"/>
    <w:rsid w:val="004D020F"/>
    <w:rsid w:val="004D032F"/>
    <w:rsid w:val="004D0644"/>
    <w:rsid w:val="004D0A1D"/>
    <w:rsid w:val="004D0B0A"/>
    <w:rsid w:val="004D0BF6"/>
    <w:rsid w:val="004D0D2E"/>
    <w:rsid w:val="004D117F"/>
    <w:rsid w:val="004D11D1"/>
    <w:rsid w:val="004D1CB0"/>
    <w:rsid w:val="004D1F67"/>
    <w:rsid w:val="004D1FA5"/>
    <w:rsid w:val="004D2738"/>
    <w:rsid w:val="004D2B44"/>
    <w:rsid w:val="004D2C00"/>
    <w:rsid w:val="004D2E9C"/>
    <w:rsid w:val="004D389D"/>
    <w:rsid w:val="004D3AFB"/>
    <w:rsid w:val="004D3B79"/>
    <w:rsid w:val="004D3FFD"/>
    <w:rsid w:val="004D47BC"/>
    <w:rsid w:val="004D4F6E"/>
    <w:rsid w:val="004D5064"/>
    <w:rsid w:val="004D531E"/>
    <w:rsid w:val="004D58FD"/>
    <w:rsid w:val="004D5D65"/>
    <w:rsid w:val="004D6B17"/>
    <w:rsid w:val="004D6D8A"/>
    <w:rsid w:val="004D7134"/>
    <w:rsid w:val="004D7814"/>
    <w:rsid w:val="004D7B47"/>
    <w:rsid w:val="004E0576"/>
    <w:rsid w:val="004E06F2"/>
    <w:rsid w:val="004E093F"/>
    <w:rsid w:val="004E1332"/>
    <w:rsid w:val="004E157D"/>
    <w:rsid w:val="004E17CF"/>
    <w:rsid w:val="004E1F41"/>
    <w:rsid w:val="004E23D9"/>
    <w:rsid w:val="004E296B"/>
    <w:rsid w:val="004E35FF"/>
    <w:rsid w:val="004E3EB3"/>
    <w:rsid w:val="004E4581"/>
    <w:rsid w:val="004E4CBC"/>
    <w:rsid w:val="004E51D8"/>
    <w:rsid w:val="004E54F2"/>
    <w:rsid w:val="004E558C"/>
    <w:rsid w:val="004E591B"/>
    <w:rsid w:val="004E5D49"/>
    <w:rsid w:val="004E614B"/>
    <w:rsid w:val="004E6A74"/>
    <w:rsid w:val="004E6D50"/>
    <w:rsid w:val="004E6EF2"/>
    <w:rsid w:val="004E7BC5"/>
    <w:rsid w:val="004F01DD"/>
    <w:rsid w:val="004F07A8"/>
    <w:rsid w:val="004F1421"/>
    <w:rsid w:val="004F1617"/>
    <w:rsid w:val="004F1627"/>
    <w:rsid w:val="004F17C9"/>
    <w:rsid w:val="004F1DF1"/>
    <w:rsid w:val="004F212F"/>
    <w:rsid w:val="004F21D1"/>
    <w:rsid w:val="004F250B"/>
    <w:rsid w:val="004F2876"/>
    <w:rsid w:val="004F2A03"/>
    <w:rsid w:val="004F2C6D"/>
    <w:rsid w:val="004F3458"/>
    <w:rsid w:val="004F345B"/>
    <w:rsid w:val="004F3540"/>
    <w:rsid w:val="004F3668"/>
    <w:rsid w:val="004F3E77"/>
    <w:rsid w:val="004F4997"/>
    <w:rsid w:val="004F49FF"/>
    <w:rsid w:val="004F4A1E"/>
    <w:rsid w:val="004F4A97"/>
    <w:rsid w:val="004F4B40"/>
    <w:rsid w:val="004F52BD"/>
    <w:rsid w:val="004F57CD"/>
    <w:rsid w:val="004F58F6"/>
    <w:rsid w:val="004F5A01"/>
    <w:rsid w:val="004F5CBC"/>
    <w:rsid w:val="004F5FD4"/>
    <w:rsid w:val="004F6655"/>
    <w:rsid w:val="004F6D12"/>
    <w:rsid w:val="004F6D6C"/>
    <w:rsid w:val="004F73C6"/>
    <w:rsid w:val="004F743E"/>
    <w:rsid w:val="0050021E"/>
    <w:rsid w:val="0050050A"/>
    <w:rsid w:val="005005C1"/>
    <w:rsid w:val="00501223"/>
    <w:rsid w:val="005016B1"/>
    <w:rsid w:val="00501713"/>
    <w:rsid w:val="005019DD"/>
    <w:rsid w:val="00501BC7"/>
    <w:rsid w:val="005020FD"/>
    <w:rsid w:val="00502DB1"/>
    <w:rsid w:val="00502EA1"/>
    <w:rsid w:val="00502EF0"/>
    <w:rsid w:val="00502F43"/>
    <w:rsid w:val="00503157"/>
    <w:rsid w:val="00503323"/>
    <w:rsid w:val="00503767"/>
    <w:rsid w:val="00503912"/>
    <w:rsid w:val="00503D8E"/>
    <w:rsid w:val="00503E18"/>
    <w:rsid w:val="00505635"/>
    <w:rsid w:val="005058EA"/>
    <w:rsid w:val="00505FBB"/>
    <w:rsid w:val="0050629D"/>
    <w:rsid w:val="005064C6"/>
    <w:rsid w:val="005072EE"/>
    <w:rsid w:val="0050768B"/>
    <w:rsid w:val="00507962"/>
    <w:rsid w:val="00507B22"/>
    <w:rsid w:val="005104B9"/>
    <w:rsid w:val="00510742"/>
    <w:rsid w:val="00511273"/>
    <w:rsid w:val="005113C3"/>
    <w:rsid w:val="00511461"/>
    <w:rsid w:val="00511A49"/>
    <w:rsid w:val="00511C3B"/>
    <w:rsid w:val="005122BC"/>
    <w:rsid w:val="00512798"/>
    <w:rsid w:val="005127B0"/>
    <w:rsid w:val="005129CD"/>
    <w:rsid w:val="00512BD3"/>
    <w:rsid w:val="005132D4"/>
    <w:rsid w:val="00513845"/>
    <w:rsid w:val="005139EB"/>
    <w:rsid w:val="005139FE"/>
    <w:rsid w:val="00513AE9"/>
    <w:rsid w:val="00513F4B"/>
    <w:rsid w:val="00514249"/>
    <w:rsid w:val="0051542D"/>
    <w:rsid w:val="005159C7"/>
    <w:rsid w:val="00516308"/>
    <w:rsid w:val="005164E5"/>
    <w:rsid w:val="00516C79"/>
    <w:rsid w:val="00516EFB"/>
    <w:rsid w:val="00517076"/>
    <w:rsid w:val="005171ED"/>
    <w:rsid w:val="00517951"/>
    <w:rsid w:val="00517A5E"/>
    <w:rsid w:val="00517DEF"/>
    <w:rsid w:val="00520359"/>
    <w:rsid w:val="00520663"/>
    <w:rsid w:val="0052090A"/>
    <w:rsid w:val="00520B9A"/>
    <w:rsid w:val="00520CCC"/>
    <w:rsid w:val="00520DD2"/>
    <w:rsid w:val="005212F8"/>
    <w:rsid w:val="005213B8"/>
    <w:rsid w:val="0052155F"/>
    <w:rsid w:val="0052287A"/>
    <w:rsid w:val="00522C9C"/>
    <w:rsid w:val="005230BC"/>
    <w:rsid w:val="00523CF7"/>
    <w:rsid w:val="005248F8"/>
    <w:rsid w:val="00524A37"/>
    <w:rsid w:val="00525243"/>
    <w:rsid w:val="00525964"/>
    <w:rsid w:val="005259CA"/>
    <w:rsid w:val="00525AF5"/>
    <w:rsid w:val="00525E83"/>
    <w:rsid w:val="005262A0"/>
    <w:rsid w:val="0052683D"/>
    <w:rsid w:val="00526A67"/>
    <w:rsid w:val="00526C5F"/>
    <w:rsid w:val="0052740E"/>
    <w:rsid w:val="00527674"/>
    <w:rsid w:val="00530404"/>
    <w:rsid w:val="005305C8"/>
    <w:rsid w:val="005306B1"/>
    <w:rsid w:val="005310CD"/>
    <w:rsid w:val="005311E9"/>
    <w:rsid w:val="00531924"/>
    <w:rsid w:val="00531AC4"/>
    <w:rsid w:val="00531E64"/>
    <w:rsid w:val="0053208D"/>
    <w:rsid w:val="00532576"/>
    <w:rsid w:val="005327D1"/>
    <w:rsid w:val="00532842"/>
    <w:rsid w:val="005334F7"/>
    <w:rsid w:val="005335D6"/>
    <w:rsid w:val="00533D74"/>
    <w:rsid w:val="005346C8"/>
    <w:rsid w:val="00534A3B"/>
    <w:rsid w:val="00534D46"/>
    <w:rsid w:val="005353A3"/>
    <w:rsid w:val="005353C2"/>
    <w:rsid w:val="00535611"/>
    <w:rsid w:val="005357A0"/>
    <w:rsid w:val="005357F2"/>
    <w:rsid w:val="00535B36"/>
    <w:rsid w:val="005373C6"/>
    <w:rsid w:val="00537B57"/>
    <w:rsid w:val="00537FA2"/>
    <w:rsid w:val="00540A15"/>
    <w:rsid w:val="00540A35"/>
    <w:rsid w:val="00540C02"/>
    <w:rsid w:val="00540D04"/>
    <w:rsid w:val="00540EF3"/>
    <w:rsid w:val="00540F94"/>
    <w:rsid w:val="005410ED"/>
    <w:rsid w:val="005417C7"/>
    <w:rsid w:val="0054186B"/>
    <w:rsid w:val="005419BD"/>
    <w:rsid w:val="00541C4A"/>
    <w:rsid w:val="00541CA7"/>
    <w:rsid w:val="005424AA"/>
    <w:rsid w:val="00542BA5"/>
    <w:rsid w:val="00543320"/>
    <w:rsid w:val="00543465"/>
    <w:rsid w:val="00543654"/>
    <w:rsid w:val="0054385B"/>
    <w:rsid w:val="005445C7"/>
    <w:rsid w:val="0054485C"/>
    <w:rsid w:val="00545513"/>
    <w:rsid w:val="005456E8"/>
    <w:rsid w:val="005457EC"/>
    <w:rsid w:val="005459D2"/>
    <w:rsid w:val="00545B59"/>
    <w:rsid w:val="00546162"/>
    <w:rsid w:val="0054633F"/>
    <w:rsid w:val="00546503"/>
    <w:rsid w:val="005466E3"/>
    <w:rsid w:val="005470C0"/>
    <w:rsid w:val="00547B80"/>
    <w:rsid w:val="00547C06"/>
    <w:rsid w:val="0055025F"/>
    <w:rsid w:val="00550AB3"/>
    <w:rsid w:val="00550FCB"/>
    <w:rsid w:val="0055272F"/>
    <w:rsid w:val="00552AEA"/>
    <w:rsid w:val="00553190"/>
    <w:rsid w:val="0055326E"/>
    <w:rsid w:val="00553633"/>
    <w:rsid w:val="00553A6E"/>
    <w:rsid w:val="0055421E"/>
    <w:rsid w:val="00554502"/>
    <w:rsid w:val="00555DF9"/>
    <w:rsid w:val="0055680B"/>
    <w:rsid w:val="00556859"/>
    <w:rsid w:val="005569B0"/>
    <w:rsid w:val="00556AD2"/>
    <w:rsid w:val="00556B53"/>
    <w:rsid w:val="00556DDE"/>
    <w:rsid w:val="00556EF3"/>
    <w:rsid w:val="0055715D"/>
    <w:rsid w:val="005573CF"/>
    <w:rsid w:val="00557791"/>
    <w:rsid w:val="005602B9"/>
    <w:rsid w:val="00560987"/>
    <w:rsid w:val="00561025"/>
    <w:rsid w:val="005615E1"/>
    <w:rsid w:val="0056169B"/>
    <w:rsid w:val="005617DB"/>
    <w:rsid w:val="005618B7"/>
    <w:rsid w:val="00561C53"/>
    <w:rsid w:val="005622E8"/>
    <w:rsid w:val="005624AB"/>
    <w:rsid w:val="00563AB7"/>
    <w:rsid w:val="00563ED2"/>
    <w:rsid w:val="0056412D"/>
    <w:rsid w:val="005642DC"/>
    <w:rsid w:val="0056440E"/>
    <w:rsid w:val="0056516D"/>
    <w:rsid w:val="0056524D"/>
    <w:rsid w:val="00565A45"/>
    <w:rsid w:val="005662C3"/>
    <w:rsid w:val="00566F81"/>
    <w:rsid w:val="00567CDD"/>
    <w:rsid w:val="00567E7D"/>
    <w:rsid w:val="00570734"/>
    <w:rsid w:val="00570EB3"/>
    <w:rsid w:val="00570FC4"/>
    <w:rsid w:val="00571038"/>
    <w:rsid w:val="0057166C"/>
    <w:rsid w:val="00571C48"/>
    <w:rsid w:val="00572222"/>
    <w:rsid w:val="0057232A"/>
    <w:rsid w:val="00572C3F"/>
    <w:rsid w:val="00572F0D"/>
    <w:rsid w:val="00572F37"/>
    <w:rsid w:val="0057304E"/>
    <w:rsid w:val="0057310C"/>
    <w:rsid w:val="005732CC"/>
    <w:rsid w:val="00573BA9"/>
    <w:rsid w:val="00573C00"/>
    <w:rsid w:val="00574783"/>
    <w:rsid w:val="00574869"/>
    <w:rsid w:val="00575858"/>
    <w:rsid w:val="00575A4E"/>
    <w:rsid w:val="00575AD3"/>
    <w:rsid w:val="0057621C"/>
    <w:rsid w:val="0057647E"/>
    <w:rsid w:val="00577327"/>
    <w:rsid w:val="00580648"/>
    <w:rsid w:val="00580A61"/>
    <w:rsid w:val="00580C6D"/>
    <w:rsid w:val="005813B6"/>
    <w:rsid w:val="00581545"/>
    <w:rsid w:val="00581A21"/>
    <w:rsid w:val="00581AD6"/>
    <w:rsid w:val="00581EED"/>
    <w:rsid w:val="0058245E"/>
    <w:rsid w:val="00583595"/>
    <w:rsid w:val="00583BF2"/>
    <w:rsid w:val="00583F61"/>
    <w:rsid w:val="00584238"/>
    <w:rsid w:val="005843B8"/>
    <w:rsid w:val="0058480D"/>
    <w:rsid w:val="00584AB7"/>
    <w:rsid w:val="00584D3E"/>
    <w:rsid w:val="00585A2B"/>
    <w:rsid w:val="00586EB8"/>
    <w:rsid w:val="00587724"/>
    <w:rsid w:val="005877A0"/>
    <w:rsid w:val="00587E13"/>
    <w:rsid w:val="00590335"/>
    <w:rsid w:val="005903D4"/>
    <w:rsid w:val="00590B6C"/>
    <w:rsid w:val="00590D8D"/>
    <w:rsid w:val="00590DED"/>
    <w:rsid w:val="00590E50"/>
    <w:rsid w:val="005918BC"/>
    <w:rsid w:val="00592A6A"/>
    <w:rsid w:val="00592BD3"/>
    <w:rsid w:val="00592FCD"/>
    <w:rsid w:val="0059339E"/>
    <w:rsid w:val="00593917"/>
    <w:rsid w:val="00594765"/>
    <w:rsid w:val="00594C0A"/>
    <w:rsid w:val="00595148"/>
    <w:rsid w:val="005955BC"/>
    <w:rsid w:val="00595C34"/>
    <w:rsid w:val="00596193"/>
    <w:rsid w:val="00596225"/>
    <w:rsid w:val="005962BF"/>
    <w:rsid w:val="005968B0"/>
    <w:rsid w:val="00596BDA"/>
    <w:rsid w:val="00597BD3"/>
    <w:rsid w:val="00597F3A"/>
    <w:rsid w:val="005A04E4"/>
    <w:rsid w:val="005A0877"/>
    <w:rsid w:val="005A08CE"/>
    <w:rsid w:val="005A126E"/>
    <w:rsid w:val="005A1297"/>
    <w:rsid w:val="005A1B17"/>
    <w:rsid w:val="005A1DF1"/>
    <w:rsid w:val="005A2799"/>
    <w:rsid w:val="005A29D9"/>
    <w:rsid w:val="005A2B01"/>
    <w:rsid w:val="005A39ED"/>
    <w:rsid w:val="005A3EE9"/>
    <w:rsid w:val="005A422D"/>
    <w:rsid w:val="005A4676"/>
    <w:rsid w:val="005A4BE1"/>
    <w:rsid w:val="005A5768"/>
    <w:rsid w:val="005A5A36"/>
    <w:rsid w:val="005A626E"/>
    <w:rsid w:val="005A66C7"/>
    <w:rsid w:val="005A6F9B"/>
    <w:rsid w:val="005A76C6"/>
    <w:rsid w:val="005A7902"/>
    <w:rsid w:val="005B0253"/>
    <w:rsid w:val="005B06FD"/>
    <w:rsid w:val="005B080E"/>
    <w:rsid w:val="005B0843"/>
    <w:rsid w:val="005B0C13"/>
    <w:rsid w:val="005B30C7"/>
    <w:rsid w:val="005B396F"/>
    <w:rsid w:val="005B3EE6"/>
    <w:rsid w:val="005B43FF"/>
    <w:rsid w:val="005B445B"/>
    <w:rsid w:val="005B447A"/>
    <w:rsid w:val="005B4A4F"/>
    <w:rsid w:val="005B5119"/>
    <w:rsid w:val="005B5979"/>
    <w:rsid w:val="005B6191"/>
    <w:rsid w:val="005B6336"/>
    <w:rsid w:val="005B65B7"/>
    <w:rsid w:val="005B72AC"/>
    <w:rsid w:val="005B76CC"/>
    <w:rsid w:val="005B78FB"/>
    <w:rsid w:val="005C0645"/>
    <w:rsid w:val="005C06F7"/>
    <w:rsid w:val="005C0F8B"/>
    <w:rsid w:val="005C1D0B"/>
    <w:rsid w:val="005C1DDE"/>
    <w:rsid w:val="005C2694"/>
    <w:rsid w:val="005C27AB"/>
    <w:rsid w:val="005C2EB5"/>
    <w:rsid w:val="005C35E1"/>
    <w:rsid w:val="005C3C62"/>
    <w:rsid w:val="005C410F"/>
    <w:rsid w:val="005C4293"/>
    <w:rsid w:val="005C4768"/>
    <w:rsid w:val="005C4E0F"/>
    <w:rsid w:val="005C508A"/>
    <w:rsid w:val="005C54EC"/>
    <w:rsid w:val="005C569F"/>
    <w:rsid w:val="005C5D30"/>
    <w:rsid w:val="005C5D4D"/>
    <w:rsid w:val="005C5E4A"/>
    <w:rsid w:val="005C69AB"/>
    <w:rsid w:val="005C7594"/>
    <w:rsid w:val="005C7752"/>
    <w:rsid w:val="005C7CA8"/>
    <w:rsid w:val="005D0104"/>
    <w:rsid w:val="005D01B9"/>
    <w:rsid w:val="005D020C"/>
    <w:rsid w:val="005D0299"/>
    <w:rsid w:val="005D0595"/>
    <w:rsid w:val="005D1207"/>
    <w:rsid w:val="005D1315"/>
    <w:rsid w:val="005D258C"/>
    <w:rsid w:val="005D2A5C"/>
    <w:rsid w:val="005D2CEF"/>
    <w:rsid w:val="005D3B48"/>
    <w:rsid w:val="005D3F4C"/>
    <w:rsid w:val="005D4400"/>
    <w:rsid w:val="005D505C"/>
    <w:rsid w:val="005D5195"/>
    <w:rsid w:val="005D54EC"/>
    <w:rsid w:val="005D5FA4"/>
    <w:rsid w:val="005D6565"/>
    <w:rsid w:val="005D66E9"/>
    <w:rsid w:val="005D759C"/>
    <w:rsid w:val="005D7911"/>
    <w:rsid w:val="005D7D82"/>
    <w:rsid w:val="005E04CB"/>
    <w:rsid w:val="005E05AE"/>
    <w:rsid w:val="005E10DB"/>
    <w:rsid w:val="005E1349"/>
    <w:rsid w:val="005E15F4"/>
    <w:rsid w:val="005E171C"/>
    <w:rsid w:val="005E1A4F"/>
    <w:rsid w:val="005E1BD3"/>
    <w:rsid w:val="005E1D85"/>
    <w:rsid w:val="005E20D0"/>
    <w:rsid w:val="005E2430"/>
    <w:rsid w:val="005E2491"/>
    <w:rsid w:val="005E2569"/>
    <w:rsid w:val="005E263D"/>
    <w:rsid w:val="005E28C1"/>
    <w:rsid w:val="005E30E6"/>
    <w:rsid w:val="005E346F"/>
    <w:rsid w:val="005E38A0"/>
    <w:rsid w:val="005E408B"/>
    <w:rsid w:val="005E4B2B"/>
    <w:rsid w:val="005E4E06"/>
    <w:rsid w:val="005E5089"/>
    <w:rsid w:val="005E515E"/>
    <w:rsid w:val="005E54D5"/>
    <w:rsid w:val="005E592C"/>
    <w:rsid w:val="005E5BEC"/>
    <w:rsid w:val="005E5C22"/>
    <w:rsid w:val="005E6024"/>
    <w:rsid w:val="005E69BF"/>
    <w:rsid w:val="005E79DC"/>
    <w:rsid w:val="005E7D86"/>
    <w:rsid w:val="005F06BB"/>
    <w:rsid w:val="005F06F5"/>
    <w:rsid w:val="005F1B80"/>
    <w:rsid w:val="005F1DE3"/>
    <w:rsid w:val="005F26AD"/>
    <w:rsid w:val="005F2B6B"/>
    <w:rsid w:val="005F309C"/>
    <w:rsid w:val="005F32D7"/>
    <w:rsid w:val="005F37CC"/>
    <w:rsid w:val="005F3A4F"/>
    <w:rsid w:val="005F3EB1"/>
    <w:rsid w:val="005F425A"/>
    <w:rsid w:val="005F43AC"/>
    <w:rsid w:val="005F4D17"/>
    <w:rsid w:val="005F4D1A"/>
    <w:rsid w:val="005F4FA6"/>
    <w:rsid w:val="005F508D"/>
    <w:rsid w:val="005F5449"/>
    <w:rsid w:val="005F5945"/>
    <w:rsid w:val="005F5C47"/>
    <w:rsid w:val="005F6074"/>
    <w:rsid w:val="005F6146"/>
    <w:rsid w:val="005F6773"/>
    <w:rsid w:val="005F68C9"/>
    <w:rsid w:val="005F69EC"/>
    <w:rsid w:val="005F7306"/>
    <w:rsid w:val="005F7468"/>
    <w:rsid w:val="005F7BEE"/>
    <w:rsid w:val="006007AB"/>
    <w:rsid w:val="00600EAC"/>
    <w:rsid w:val="00600F32"/>
    <w:rsid w:val="006017C9"/>
    <w:rsid w:val="006019AB"/>
    <w:rsid w:val="0060200A"/>
    <w:rsid w:val="006027A6"/>
    <w:rsid w:val="00602842"/>
    <w:rsid w:val="00602CD3"/>
    <w:rsid w:val="0060312E"/>
    <w:rsid w:val="0060323E"/>
    <w:rsid w:val="006032E2"/>
    <w:rsid w:val="0060377C"/>
    <w:rsid w:val="00603BAD"/>
    <w:rsid w:val="00603E5A"/>
    <w:rsid w:val="00604089"/>
    <w:rsid w:val="00604273"/>
    <w:rsid w:val="00604AC1"/>
    <w:rsid w:val="00604F0B"/>
    <w:rsid w:val="0060506C"/>
    <w:rsid w:val="006068ED"/>
    <w:rsid w:val="00606942"/>
    <w:rsid w:val="00606A13"/>
    <w:rsid w:val="00606BF7"/>
    <w:rsid w:val="0060730C"/>
    <w:rsid w:val="00607506"/>
    <w:rsid w:val="0060757A"/>
    <w:rsid w:val="0060771F"/>
    <w:rsid w:val="00610004"/>
    <w:rsid w:val="006112D1"/>
    <w:rsid w:val="00611653"/>
    <w:rsid w:val="00611897"/>
    <w:rsid w:val="00611E5A"/>
    <w:rsid w:val="0061229D"/>
    <w:rsid w:val="006122AD"/>
    <w:rsid w:val="006128FB"/>
    <w:rsid w:val="0061292C"/>
    <w:rsid w:val="00613550"/>
    <w:rsid w:val="006142B1"/>
    <w:rsid w:val="00614EE9"/>
    <w:rsid w:val="0061535A"/>
    <w:rsid w:val="0061539F"/>
    <w:rsid w:val="0061545A"/>
    <w:rsid w:val="00615E00"/>
    <w:rsid w:val="00616662"/>
    <w:rsid w:val="0061676B"/>
    <w:rsid w:val="0061679A"/>
    <w:rsid w:val="00617415"/>
    <w:rsid w:val="00617A08"/>
    <w:rsid w:val="006203A1"/>
    <w:rsid w:val="006206C4"/>
    <w:rsid w:val="00620A6E"/>
    <w:rsid w:val="00620A74"/>
    <w:rsid w:val="00620F53"/>
    <w:rsid w:val="0062107B"/>
    <w:rsid w:val="00621C09"/>
    <w:rsid w:val="00621C69"/>
    <w:rsid w:val="006224A1"/>
    <w:rsid w:val="00622C8B"/>
    <w:rsid w:val="00623161"/>
    <w:rsid w:val="006233F7"/>
    <w:rsid w:val="0062398F"/>
    <w:rsid w:val="00623D31"/>
    <w:rsid w:val="00623E42"/>
    <w:rsid w:val="00625434"/>
    <w:rsid w:val="00625777"/>
    <w:rsid w:val="00625A9E"/>
    <w:rsid w:val="00626311"/>
    <w:rsid w:val="0062728E"/>
    <w:rsid w:val="00627717"/>
    <w:rsid w:val="00627825"/>
    <w:rsid w:val="00627CFA"/>
    <w:rsid w:val="006304C4"/>
    <w:rsid w:val="006305CD"/>
    <w:rsid w:val="00630663"/>
    <w:rsid w:val="006308F5"/>
    <w:rsid w:val="00630977"/>
    <w:rsid w:val="00630CE8"/>
    <w:rsid w:val="0063105D"/>
    <w:rsid w:val="00631752"/>
    <w:rsid w:val="006318A0"/>
    <w:rsid w:val="00631990"/>
    <w:rsid w:val="00631A63"/>
    <w:rsid w:val="00632055"/>
    <w:rsid w:val="006322D6"/>
    <w:rsid w:val="006324D0"/>
    <w:rsid w:val="00632839"/>
    <w:rsid w:val="00633265"/>
    <w:rsid w:val="006341FD"/>
    <w:rsid w:val="0063442F"/>
    <w:rsid w:val="00635267"/>
    <w:rsid w:val="00635647"/>
    <w:rsid w:val="0063585B"/>
    <w:rsid w:val="0063586E"/>
    <w:rsid w:val="006359A2"/>
    <w:rsid w:val="006359D5"/>
    <w:rsid w:val="00635C87"/>
    <w:rsid w:val="00636482"/>
    <w:rsid w:val="006365C7"/>
    <w:rsid w:val="00636E51"/>
    <w:rsid w:val="006375D7"/>
    <w:rsid w:val="006403C2"/>
    <w:rsid w:val="00640677"/>
    <w:rsid w:val="006407E0"/>
    <w:rsid w:val="00640A13"/>
    <w:rsid w:val="006411AC"/>
    <w:rsid w:val="00641492"/>
    <w:rsid w:val="00641C93"/>
    <w:rsid w:val="006425BC"/>
    <w:rsid w:val="00642A3C"/>
    <w:rsid w:val="00642BC9"/>
    <w:rsid w:val="00642C49"/>
    <w:rsid w:val="00643178"/>
    <w:rsid w:val="006440D4"/>
    <w:rsid w:val="006441E8"/>
    <w:rsid w:val="006445AF"/>
    <w:rsid w:val="00644668"/>
    <w:rsid w:val="0064488F"/>
    <w:rsid w:val="00644892"/>
    <w:rsid w:val="00644ADA"/>
    <w:rsid w:val="00644F00"/>
    <w:rsid w:val="0064554F"/>
    <w:rsid w:val="00645576"/>
    <w:rsid w:val="006456C8"/>
    <w:rsid w:val="006457AE"/>
    <w:rsid w:val="00646153"/>
    <w:rsid w:val="006465CE"/>
    <w:rsid w:val="00646C92"/>
    <w:rsid w:val="00646D94"/>
    <w:rsid w:val="00646FCF"/>
    <w:rsid w:val="00650AE5"/>
    <w:rsid w:val="00650B22"/>
    <w:rsid w:val="0065162B"/>
    <w:rsid w:val="00651738"/>
    <w:rsid w:val="00651A6E"/>
    <w:rsid w:val="00651FC9"/>
    <w:rsid w:val="00652200"/>
    <w:rsid w:val="006524FC"/>
    <w:rsid w:val="0065275C"/>
    <w:rsid w:val="006530F3"/>
    <w:rsid w:val="006532C7"/>
    <w:rsid w:val="006533FB"/>
    <w:rsid w:val="00653756"/>
    <w:rsid w:val="0065376D"/>
    <w:rsid w:val="0065385A"/>
    <w:rsid w:val="006569EC"/>
    <w:rsid w:val="00656D83"/>
    <w:rsid w:val="006578DF"/>
    <w:rsid w:val="0066026C"/>
    <w:rsid w:val="006608DB"/>
    <w:rsid w:val="0066099F"/>
    <w:rsid w:val="00660BDF"/>
    <w:rsid w:val="006610B5"/>
    <w:rsid w:val="00661DA6"/>
    <w:rsid w:val="00661FC8"/>
    <w:rsid w:val="00662022"/>
    <w:rsid w:val="00662315"/>
    <w:rsid w:val="006625C6"/>
    <w:rsid w:val="006628A2"/>
    <w:rsid w:val="00662F3E"/>
    <w:rsid w:val="006639E3"/>
    <w:rsid w:val="00663C38"/>
    <w:rsid w:val="0066409D"/>
    <w:rsid w:val="006644F2"/>
    <w:rsid w:val="006645C5"/>
    <w:rsid w:val="0066466E"/>
    <w:rsid w:val="006646FA"/>
    <w:rsid w:val="00664A36"/>
    <w:rsid w:val="00664BC0"/>
    <w:rsid w:val="00666223"/>
    <w:rsid w:val="006669E9"/>
    <w:rsid w:val="00666B58"/>
    <w:rsid w:val="00666B61"/>
    <w:rsid w:val="00666E30"/>
    <w:rsid w:val="00667119"/>
    <w:rsid w:val="0066720B"/>
    <w:rsid w:val="0066729B"/>
    <w:rsid w:val="00667342"/>
    <w:rsid w:val="006674CB"/>
    <w:rsid w:val="0066758A"/>
    <w:rsid w:val="00667619"/>
    <w:rsid w:val="00667830"/>
    <w:rsid w:val="0066785C"/>
    <w:rsid w:val="00670426"/>
    <w:rsid w:val="006705ED"/>
    <w:rsid w:val="006709DF"/>
    <w:rsid w:val="00670E25"/>
    <w:rsid w:val="0067134D"/>
    <w:rsid w:val="00671B27"/>
    <w:rsid w:val="00672341"/>
    <w:rsid w:val="00672774"/>
    <w:rsid w:val="00672893"/>
    <w:rsid w:val="00672CB7"/>
    <w:rsid w:val="00672DDD"/>
    <w:rsid w:val="006731DF"/>
    <w:rsid w:val="006735FC"/>
    <w:rsid w:val="00673E9D"/>
    <w:rsid w:val="0067475F"/>
    <w:rsid w:val="006748A3"/>
    <w:rsid w:val="00674E4C"/>
    <w:rsid w:val="00674EE3"/>
    <w:rsid w:val="00675009"/>
    <w:rsid w:val="006759CF"/>
    <w:rsid w:val="00675CE6"/>
    <w:rsid w:val="00675D69"/>
    <w:rsid w:val="00675E96"/>
    <w:rsid w:val="00675EAC"/>
    <w:rsid w:val="006764F4"/>
    <w:rsid w:val="006767F6"/>
    <w:rsid w:val="00676F5C"/>
    <w:rsid w:val="00677595"/>
    <w:rsid w:val="00677816"/>
    <w:rsid w:val="006778C8"/>
    <w:rsid w:val="0067791C"/>
    <w:rsid w:val="006779AC"/>
    <w:rsid w:val="00677A82"/>
    <w:rsid w:val="00677F1C"/>
    <w:rsid w:val="00677F4B"/>
    <w:rsid w:val="006808BC"/>
    <w:rsid w:val="00680BBD"/>
    <w:rsid w:val="00680D34"/>
    <w:rsid w:val="00681847"/>
    <w:rsid w:val="00681884"/>
    <w:rsid w:val="00681D69"/>
    <w:rsid w:val="00682545"/>
    <w:rsid w:val="00682902"/>
    <w:rsid w:val="00682B43"/>
    <w:rsid w:val="00682EE3"/>
    <w:rsid w:val="0068345C"/>
    <w:rsid w:val="00683B69"/>
    <w:rsid w:val="00684E3F"/>
    <w:rsid w:val="00685BFB"/>
    <w:rsid w:val="00685FFF"/>
    <w:rsid w:val="006861B1"/>
    <w:rsid w:val="00686231"/>
    <w:rsid w:val="0068629B"/>
    <w:rsid w:val="006871CC"/>
    <w:rsid w:val="00687269"/>
    <w:rsid w:val="0068789F"/>
    <w:rsid w:val="0069003A"/>
    <w:rsid w:val="00690046"/>
    <w:rsid w:val="0069012B"/>
    <w:rsid w:val="00690269"/>
    <w:rsid w:val="00690883"/>
    <w:rsid w:val="00690D6B"/>
    <w:rsid w:val="00691007"/>
    <w:rsid w:val="00691038"/>
    <w:rsid w:val="0069106F"/>
    <w:rsid w:val="0069119F"/>
    <w:rsid w:val="00691281"/>
    <w:rsid w:val="006916A4"/>
    <w:rsid w:val="0069175A"/>
    <w:rsid w:val="006921B0"/>
    <w:rsid w:val="006925EB"/>
    <w:rsid w:val="00692699"/>
    <w:rsid w:val="00692D8A"/>
    <w:rsid w:val="00692D93"/>
    <w:rsid w:val="0069389A"/>
    <w:rsid w:val="00694A96"/>
    <w:rsid w:val="00694D1F"/>
    <w:rsid w:val="00694DB9"/>
    <w:rsid w:val="00695402"/>
    <w:rsid w:val="006954D7"/>
    <w:rsid w:val="00695809"/>
    <w:rsid w:val="00695901"/>
    <w:rsid w:val="00695995"/>
    <w:rsid w:val="00695B9F"/>
    <w:rsid w:val="00696141"/>
    <w:rsid w:val="006962A0"/>
    <w:rsid w:val="006967AF"/>
    <w:rsid w:val="006967BB"/>
    <w:rsid w:val="0069703D"/>
    <w:rsid w:val="00697308"/>
    <w:rsid w:val="006978BB"/>
    <w:rsid w:val="006A0348"/>
    <w:rsid w:val="006A08EC"/>
    <w:rsid w:val="006A1122"/>
    <w:rsid w:val="006A1146"/>
    <w:rsid w:val="006A15ED"/>
    <w:rsid w:val="006A1DAB"/>
    <w:rsid w:val="006A1E6B"/>
    <w:rsid w:val="006A1E9B"/>
    <w:rsid w:val="006A2894"/>
    <w:rsid w:val="006A2FC6"/>
    <w:rsid w:val="006A33BC"/>
    <w:rsid w:val="006A3E5E"/>
    <w:rsid w:val="006A4012"/>
    <w:rsid w:val="006A4140"/>
    <w:rsid w:val="006A42CA"/>
    <w:rsid w:val="006A44B4"/>
    <w:rsid w:val="006A502F"/>
    <w:rsid w:val="006A55E8"/>
    <w:rsid w:val="006A5674"/>
    <w:rsid w:val="006A5A1A"/>
    <w:rsid w:val="006A5E09"/>
    <w:rsid w:val="006A6437"/>
    <w:rsid w:val="006A64F5"/>
    <w:rsid w:val="006A6584"/>
    <w:rsid w:val="006A65AD"/>
    <w:rsid w:val="006A69C2"/>
    <w:rsid w:val="006A72E2"/>
    <w:rsid w:val="006A73FD"/>
    <w:rsid w:val="006A74EE"/>
    <w:rsid w:val="006A78D1"/>
    <w:rsid w:val="006A7C1E"/>
    <w:rsid w:val="006A7F6D"/>
    <w:rsid w:val="006B016D"/>
    <w:rsid w:val="006B0A68"/>
    <w:rsid w:val="006B0A6B"/>
    <w:rsid w:val="006B10E1"/>
    <w:rsid w:val="006B11E4"/>
    <w:rsid w:val="006B1291"/>
    <w:rsid w:val="006B15F3"/>
    <w:rsid w:val="006B226B"/>
    <w:rsid w:val="006B234B"/>
    <w:rsid w:val="006B28D5"/>
    <w:rsid w:val="006B3468"/>
    <w:rsid w:val="006B3AC3"/>
    <w:rsid w:val="006B3B16"/>
    <w:rsid w:val="006B4185"/>
    <w:rsid w:val="006B4471"/>
    <w:rsid w:val="006B4664"/>
    <w:rsid w:val="006B4A8E"/>
    <w:rsid w:val="006B4A9B"/>
    <w:rsid w:val="006B4C7D"/>
    <w:rsid w:val="006B5323"/>
    <w:rsid w:val="006B57BC"/>
    <w:rsid w:val="006B5A54"/>
    <w:rsid w:val="006B5AAE"/>
    <w:rsid w:val="006B6715"/>
    <w:rsid w:val="006B6A94"/>
    <w:rsid w:val="006B7938"/>
    <w:rsid w:val="006C012A"/>
    <w:rsid w:val="006C050C"/>
    <w:rsid w:val="006C06DD"/>
    <w:rsid w:val="006C1153"/>
    <w:rsid w:val="006C1170"/>
    <w:rsid w:val="006C14B3"/>
    <w:rsid w:val="006C1C0B"/>
    <w:rsid w:val="006C271D"/>
    <w:rsid w:val="006C27B4"/>
    <w:rsid w:val="006C290E"/>
    <w:rsid w:val="006C34D4"/>
    <w:rsid w:val="006C372E"/>
    <w:rsid w:val="006C3B2B"/>
    <w:rsid w:val="006C4043"/>
    <w:rsid w:val="006C40B3"/>
    <w:rsid w:val="006C427D"/>
    <w:rsid w:val="006C4796"/>
    <w:rsid w:val="006C489E"/>
    <w:rsid w:val="006C4996"/>
    <w:rsid w:val="006C50E0"/>
    <w:rsid w:val="006C5677"/>
    <w:rsid w:val="006C5711"/>
    <w:rsid w:val="006C587A"/>
    <w:rsid w:val="006C59FC"/>
    <w:rsid w:val="006C5BCD"/>
    <w:rsid w:val="006C6059"/>
    <w:rsid w:val="006C6216"/>
    <w:rsid w:val="006C6E29"/>
    <w:rsid w:val="006C72B9"/>
    <w:rsid w:val="006C79A9"/>
    <w:rsid w:val="006C7AF4"/>
    <w:rsid w:val="006C7B2E"/>
    <w:rsid w:val="006C7E18"/>
    <w:rsid w:val="006D0653"/>
    <w:rsid w:val="006D1665"/>
    <w:rsid w:val="006D1A22"/>
    <w:rsid w:val="006D1CDD"/>
    <w:rsid w:val="006D2632"/>
    <w:rsid w:val="006D2EB9"/>
    <w:rsid w:val="006D326F"/>
    <w:rsid w:val="006D338D"/>
    <w:rsid w:val="006D3823"/>
    <w:rsid w:val="006D3F58"/>
    <w:rsid w:val="006D44DE"/>
    <w:rsid w:val="006D4BC7"/>
    <w:rsid w:val="006D4CD2"/>
    <w:rsid w:val="006D4ECF"/>
    <w:rsid w:val="006D5075"/>
    <w:rsid w:val="006D529E"/>
    <w:rsid w:val="006D597E"/>
    <w:rsid w:val="006D59BF"/>
    <w:rsid w:val="006D5A23"/>
    <w:rsid w:val="006D5FA0"/>
    <w:rsid w:val="006D5FAE"/>
    <w:rsid w:val="006D630F"/>
    <w:rsid w:val="006D6839"/>
    <w:rsid w:val="006D68F2"/>
    <w:rsid w:val="006D6D70"/>
    <w:rsid w:val="006D7124"/>
    <w:rsid w:val="006D73D8"/>
    <w:rsid w:val="006D7622"/>
    <w:rsid w:val="006D789F"/>
    <w:rsid w:val="006D7CB4"/>
    <w:rsid w:val="006D7F7E"/>
    <w:rsid w:val="006E0228"/>
    <w:rsid w:val="006E05C5"/>
    <w:rsid w:val="006E0D2C"/>
    <w:rsid w:val="006E0D3A"/>
    <w:rsid w:val="006E1A10"/>
    <w:rsid w:val="006E1D61"/>
    <w:rsid w:val="006E2147"/>
    <w:rsid w:val="006E2479"/>
    <w:rsid w:val="006E2B76"/>
    <w:rsid w:val="006E330D"/>
    <w:rsid w:val="006E3546"/>
    <w:rsid w:val="006E3688"/>
    <w:rsid w:val="006E3774"/>
    <w:rsid w:val="006E40F8"/>
    <w:rsid w:val="006E4185"/>
    <w:rsid w:val="006E474C"/>
    <w:rsid w:val="006E521A"/>
    <w:rsid w:val="006E53AC"/>
    <w:rsid w:val="006E64C6"/>
    <w:rsid w:val="006E71C5"/>
    <w:rsid w:val="006E7D56"/>
    <w:rsid w:val="006E7DED"/>
    <w:rsid w:val="006F03BE"/>
    <w:rsid w:val="006F0695"/>
    <w:rsid w:val="006F089F"/>
    <w:rsid w:val="006F0A41"/>
    <w:rsid w:val="006F0DC8"/>
    <w:rsid w:val="006F0EA6"/>
    <w:rsid w:val="006F1587"/>
    <w:rsid w:val="006F1983"/>
    <w:rsid w:val="006F1990"/>
    <w:rsid w:val="006F19AF"/>
    <w:rsid w:val="006F2287"/>
    <w:rsid w:val="006F255C"/>
    <w:rsid w:val="006F26FE"/>
    <w:rsid w:val="006F2AD4"/>
    <w:rsid w:val="006F3105"/>
    <w:rsid w:val="006F38C6"/>
    <w:rsid w:val="006F42AD"/>
    <w:rsid w:val="006F44BF"/>
    <w:rsid w:val="006F46CF"/>
    <w:rsid w:val="006F4C85"/>
    <w:rsid w:val="006F4E03"/>
    <w:rsid w:val="006F50FF"/>
    <w:rsid w:val="006F527D"/>
    <w:rsid w:val="006F52F7"/>
    <w:rsid w:val="006F5535"/>
    <w:rsid w:val="006F60BC"/>
    <w:rsid w:val="006F6208"/>
    <w:rsid w:val="006F65A6"/>
    <w:rsid w:val="006F6842"/>
    <w:rsid w:val="006F6B1F"/>
    <w:rsid w:val="006F6BA6"/>
    <w:rsid w:val="006F6BDC"/>
    <w:rsid w:val="006F7713"/>
    <w:rsid w:val="006F783E"/>
    <w:rsid w:val="006F78B5"/>
    <w:rsid w:val="00700463"/>
    <w:rsid w:val="00700700"/>
    <w:rsid w:val="00700A3D"/>
    <w:rsid w:val="00700EAC"/>
    <w:rsid w:val="0070161B"/>
    <w:rsid w:val="0070165D"/>
    <w:rsid w:val="00701F8F"/>
    <w:rsid w:val="00701F95"/>
    <w:rsid w:val="0070204F"/>
    <w:rsid w:val="007024B4"/>
    <w:rsid w:val="007025A6"/>
    <w:rsid w:val="00702819"/>
    <w:rsid w:val="00702E04"/>
    <w:rsid w:val="00702F3C"/>
    <w:rsid w:val="00703683"/>
    <w:rsid w:val="00703711"/>
    <w:rsid w:val="00703CDB"/>
    <w:rsid w:val="00703D63"/>
    <w:rsid w:val="00703D73"/>
    <w:rsid w:val="00703F28"/>
    <w:rsid w:val="00704FE1"/>
    <w:rsid w:val="007050A7"/>
    <w:rsid w:val="00705291"/>
    <w:rsid w:val="007052A8"/>
    <w:rsid w:val="00705581"/>
    <w:rsid w:val="007056F4"/>
    <w:rsid w:val="00705F6A"/>
    <w:rsid w:val="007062B4"/>
    <w:rsid w:val="00706450"/>
    <w:rsid w:val="00707287"/>
    <w:rsid w:val="00707B7F"/>
    <w:rsid w:val="00707E23"/>
    <w:rsid w:val="00710AAA"/>
    <w:rsid w:val="00711330"/>
    <w:rsid w:val="00711C81"/>
    <w:rsid w:val="00712658"/>
    <w:rsid w:val="0071298E"/>
    <w:rsid w:val="00712A0A"/>
    <w:rsid w:val="00712FAA"/>
    <w:rsid w:val="0071362C"/>
    <w:rsid w:val="00713671"/>
    <w:rsid w:val="00713739"/>
    <w:rsid w:val="00713A4D"/>
    <w:rsid w:val="007144EA"/>
    <w:rsid w:val="00714953"/>
    <w:rsid w:val="00714D56"/>
    <w:rsid w:val="00715883"/>
    <w:rsid w:val="00715C87"/>
    <w:rsid w:val="00715D08"/>
    <w:rsid w:val="00715F35"/>
    <w:rsid w:val="0071694E"/>
    <w:rsid w:val="00716E89"/>
    <w:rsid w:val="007175B7"/>
    <w:rsid w:val="00717D29"/>
    <w:rsid w:val="007203AC"/>
    <w:rsid w:val="00720BE4"/>
    <w:rsid w:val="00721E6C"/>
    <w:rsid w:val="00721F14"/>
    <w:rsid w:val="00722128"/>
    <w:rsid w:val="00722268"/>
    <w:rsid w:val="00722294"/>
    <w:rsid w:val="00722431"/>
    <w:rsid w:val="00723267"/>
    <w:rsid w:val="00723346"/>
    <w:rsid w:val="00723600"/>
    <w:rsid w:val="00723667"/>
    <w:rsid w:val="00723DC9"/>
    <w:rsid w:val="00723E28"/>
    <w:rsid w:val="007248EC"/>
    <w:rsid w:val="007251A9"/>
    <w:rsid w:val="00725281"/>
    <w:rsid w:val="00725360"/>
    <w:rsid w:val="0072554B"/>
    <w:rsid w:val="00725B44"/>
    <w:rsid w:val="007262C9"/>
    <w:rsid w:val="007267E5"/>
    <w:rsid w:val="00726CEC"/>
    <w:rsid w:val="007275B2"/>
    <w:rsid w:val="00727649"/>
    <w:rsid w:val="00730F5B"/>
    <w:rsid w:val="00731C81"/>
    <w:rsid w:val="00731F1D"/>
    <w:rsid w:val="00731F38"/>
    <w:rsid w:val="00732352"/>
    <w:rsid w:val="00732A66"/>
    <w:rsid w:val="00732C09"/>
    <w:rsid w:val="00733168"/>
    <w:rsid w:val="00733367"/>
    <w:rsid w:val="007333AF"/>
    <w:rsid w:val="007337FB"/>
    <w:rsid w:val="007340C4"/>
    <w:rsid w:val="007353BC"/>
    <w:rsid w:val="0073559F"/>
    <w:rsid w:val="007356B9"/>
    <w:rsid w:val="0073583E"/>
    <w:rsid w:val="0073589C"/>
    <w:rsid w:val="007359C4"/>
    <w:rsid w:val="00737652"/>
    <w:rsid w:val="0073766B"/>
    <w:rsid w:val="0073769E"/>
    <w:rsid w:val="007378A8"/>
    <w:rsid w:val="0074000B"/>
    <w:rsid w:val="007405DF"/>
    <w:rsid w:val="007406A4"/>
    <w:rsid w:val="007406AC"/>
    <w:rsid w:val="0074075A"/>
    <w:rsid w:val="00740B87"/>
    <w:rsid w:val="00740D53"/>
    <w:rsid w:val="00741F6C"/>
    <w:rsid w:val="00742178"/>
    <w:rsid w:val="00742238"/>
    <w:rsid w:val="00742490"/>
    <w:rsid w:val="0074256F"/>
    <w:rsid w:val="007425F7"/>
    <w:rsid w:val="0074272F"/>
    <w:rsid w:val="00742B28"/>
    <w:rsid w:val="00742DA4"/>
    <w:rsid w:val="00743081"/>
    <w:rsid w:val="00743D0D"/>
    <w:rsid w:val="0074435E"/>
    <w:rsid w:val="0074473A"/>
    <w:rsid w:val="007451CD"/>
    <w:rsid w:val="00745372"/>
    <w:rsid w:val="00745584"/>
    <w:rsid w:val="00745730"/>
    <w:rsid w:val="00745963"/>
    <w:rsid w:val="00746555"/>
    <w:rsid w:val="00746AD0"/>
    <w:rsid w:val="00746C4B"/>
    <w:rsid w:val="00746C4C"/>
    <w:rsid w:val="00747293"/>
    <w:rsid w:val="00747A93"/>
    <w:rsid w:val="0075008B"/>
    <w:rsid w:val="00750172"/>
    <w:rsid w:val="00750183"/>
    <w:rsid w:val="00750528"/>
    <w:rsid w:val="00750AEA"/>
    <w:rsid w:val="00750D60"/>
    <w:rsid w:val="00751354"/>
    <w:rsid w:val="007515D2"/>
    <w:rsid w:val="00751D36"/>
    <w:rsid w:val="007522E6"/>
    <w:rsid w:val="007522E9"/>
    <w:rsid w:val="007523A2"/>
    <w:rsid w:val="00752456"/>
    <w:rsid w:val="0075263E"/>
    <w:rsid w:val="00752ABF"/>
    <w:rsid w:val="0075314F"/>
    <w:rsid w:val="007531C3"/>
    <w:rsid w:val="00753504"/>
    <w:rsid w:val="00753B62"/>
    <w:rsid w:val="00753C24"/>
    <w:rsid w:val="00753F25"/>
    <w:rsid w:val="00753F27"/>
    <w:rsid w:val="00753F3B"/>
    <w:rsid w:val="0075552D"/>
    <w:rsid w:val="00755718"/>
    <w:rsid w:val="00756118"/>
    <w:rsid w:val="007563BB"/>
    <w:rsid w:val="00756403"/>
    <w:rsid w:val="007564A1"/>
    <w:rsid w:val="00756931"/>
    <w:rsid w:val="0075699B"/>
    <w:rsid w:val="00756B2F"/>
    <w:rsid w:val="00756F35"/>
    <w:rsid w:val="00760512"/>
    <w:rsid w:val="00760AA8"/>
    <w:rsid w:val="00761129"/>
    <w:rsid w:val="00761A7F"/>
    <w:rsid w:val="00761D64"/>
    <w:rsid w:val="00762207"/>
    <w:rsid w:val="00762377"/>
    <w:rsid w:val="00762CE4"/>
    <w:rsid w:val="00762F10"/>
    <w:rsid w:val="00763210"/>
    <w:rsid w:val="007637F2"/>
    <w:rsid w:val="0076382B"/>
    <w:rsid w:val="007639A7"/>
    <w:rsid w:val="00763DEA"/>
    <w:rsid w:val="00763EA9"/>
    <w:rsid w:val="007642CC"/>
    <w:rsid w:val="007647BE"/>
    <w:rsid w:val="00764A59"/>
    <w:rsid w:val="00764D4F"/>
    <w:rsid w:val="007653F9"/>
    <w:rsid w:val="0076542A"/>
    <w:rsid w:val="0076563D"/>
    <w:rsid w:val="007658D6"/>
    <w:rsid w:val="007664F2"/>
    <w:rsid w:val="00766CB6"/>
    <w:rsid w:val="0076722C"/>
    <w:rsid w:val="00767D99"/>
    <w:rsid w:val="00770741"/>
    <w:rsid w:val="0077098B"/>
    <w:rsid w:val="00770FDE"/>
    <w:rsid w:val="0077150E"/>
    <w:rsid w:val="007724D7"/>
    <w:rsid w:val="007724DE"/>
    <w:rsid w:val="0077270D"/>
    <w:rsid w:val="00773D76"/>
    <w:rsid w:val="00773E27"/>
    <w:rsid w:val="00774615"/>
    <w:rsid w:val="00774BAC"/>
    <w:rsid w:val="00774E18"/>
    <w:rsid w:val="007751CB"/>
    <w:rsid w:val="007755BF"/>
    <w:rsid w:val="00775742"/>
    <w:rsid w:val="0077609E"/>
    <w:rsid w:val="00776618"/>
    <w:rsid w:val="00776883"/>
    <w:rsid w:val="00776EAB"/>
    <w:rsid w:val="00776F6F"/>
    <w:rsid w:val="00776F94"/>
    <w:rsid w:val="00776FD6"/>
    <w:rsid w:val="00777063"/>
    <w:rsid w:val="00777512"/>
    <w:rsid w:val="00777706"/>
    <w:rsid w:val="00777C1B"/>
    <w:rsid w:val="007815CE"/>
    <w:rsid w:val="00781AA4"/>
    <w:rsid w:val="00782803"/>
    <w:rsid w:val="00782C6E"/>
    <w:rsid w:val="00783281"/>
    <w:rsid w:val="0078375B"/>
    <w:rsid w:val="0078463F"/>
    <w:rsid w:val="00784713"/>
    <w:rsid w:val="00784C4B"/>
    <w:rsid w:val="0078538C"/>
    <w:rsid w:val="007853C8"/>
    <w:rsid w:val="0078567A"/>
    <w:rsid w:val="0078570B"/>
    <w:rsid w:val="00785BFB"/>
    <w:rsid w:val="00785E45"/>
    <w:rsid w:val="00786E28"/>
    <w:rsid w:val="007870C4"/>
    <w:rsid w:val="0078712F"/>
    <w:rsid w:val="00787819"/>
    <w:rsid w:val="00790D80"/>
    <w:rsid w:val="00790FF7"/>
    <w:rsid w:val="0079165B"/>
    <w:rsid w:val="00791CCB"/>
    <w:rsid w:val="00791EB8"/>
    <w:rsid w:val="00791F49"/>
    <w:rsid w:val="007920BE"/>
    <w:rsid w:val="007920C2"/>
    <w:rsid w:val="0079349F"/>
    <w:rsid w:val="00793B38"/>
    <w:rsid w:val="00793C7A"/>
    <w:rsid w:val="00793F03"/>
    <w:rsid w:val="0079401A"/>
    <w:rsid w:val="0079406E"/>
    <w:rsid w:val="00794548"/>
    <w:rsid w:val="00794C21"/>
    <w:rsid w:val="00795085"/>
    <w:rsid w:val="007955AD"/>
    <w:rsid w:val="00795E01"/>
    <w:rsid w:val="007961D4"/>
    <w:rsid w:val="00796A86"/>
    <w:rsid w:val="00796E3E"/>
    <w:rsid w:val="00797077"/>
    <w:rsid w:val="00797A3C"/>
    <w:rsid w:val="00797BC5"/>
    <w:rsid w:val="007A013E"/>
    <w:rsid w:val="007A1F2E"/>
    <w:rsid w:val="007A2203"/>
    <w:rsid w:val="007A2921"/>
    <w:rsid w:val="007A2A1D"/>
    <w:rsid w:val="007A2E88"/>
    <w:rsid w:val="007A345A"/>
    <w:rsid w:val="007A34A3"/>
    <w:rsid w:val="007A3EE2"/>
    <w:rsid w:val="007A511E"/>
    <w:rsid w:val="007A571D"/>
    <w:rsid w:val="007A5B2E"/>
    <w:rsid w:val="007A6298"/>
    <w:rsid w:val="007A631E"/>
    <w:rsid w:val="007A64F0"/>
    <w:rsid w:val="007A6D25"/>
    <w:rsid w:val="007A6FA8"/>
    <w:rsid w:val="007A7261"/>
    <w:rsid w:val="007A7785"/>
    <w:rsid w:val="007A784F"/>
    <w:rsid w:val="007A7A0D"/>
    <w:rsid w:val="007B0111"/>
    <w:rsid w:val="007B0D17"/>
    <w:rsid w:val="007B0E18"/>
    <w:rsid w:val="007B1157"/>
    <w:rsid w:val="007B134F"/>
    <w:rsid w:val="007B1409"/>
    <w:rsid w:val="007B142A"/>
    <w:rsid w:val="007B171F"/>
    <w:rsid w:val="007B2837"/>
    <w:rsid w:val="007B2EB4"/>
    <w:rsid w:val="007B3C7A"/>
    <w:rsid w:val="007B4343"/>
    <w:rsid w:val="007B4516"/>
    <w:rsid w:val="007B47F2"/>
    <w:rsid w:val="007B48E7"/>
    <w:rsid w:val="007B4D30"/>
    <w:rsid w:val="007B5024"/>
    <w:rsid w:val="007B5306"/>
    <w:rsid w:val="007B5556"/>
    <w:rsid w:val="007B5613"/>
    <w:rsid w:val="007B588A"/>
    <w:rsid w:val="007B5D38"/>
    <w:rsid w:val="007B5D98"/>
    <w:rsid w:val="007B5DD5"/>
    <w:rsid w:val="007B5ECE"/>
    <w:rsid w:val="007B60E3"/>
    <w:rsid w:val="007B6198"/>
    <w:rsid w:val="007B6338"/>
    <w:rsid w:val="007B63AA"/>
    <w:rsid w:val="007B63DE"/>
    <w:rsid w:val="007B6B6D"/>
    <w:rsid w:val="007B6C05"/>
    <w:rsid w:val="007B6DD1"/>
    <w:rsid w:val="007B6E37"/>
    <w:rsid w:val="007B6E4E"/>
    <w:rsid w:val="007B7361"/>
    <w:rsid w:val="007B77DE"/>
    <w:rsid w:val="007B7B28"/>
    <w:rsid w:val="007B7E20"/>
    <w:rsid w:val="007C0516"/>
    <w:rsid w:val="007C07E3"/>
    <w:rsid w:val="007C0A5A"/>
    <w:rsid w:val="007C0DA8"/>
    <w:rsid w:val="007C165A"/>
    <w:rsid w:val="007C1D0A"/>
    <w:rsid w:val="007C1F47"/>
    <w:rsid w:val="007C2AFC"/>
    <w:rsid w:val="007C2BAD"/>
    <w:rsid w:val="007C2C1B"/>
    <w:rsid w:val="007C396C"/>
    <w:rsid w:val="007C3DC0"/>
    <w:rsid w:val="007C4F2C"/>
    <w:rsid w:val="007C4F91"/>
    <w:rsid w:val="007C5837"/>
    <w:rsid w:val="007C5A90"/>
    <w:rsid w:val="007C5E95"/>
    <w:rsid w:val="007C6477"/>
    <w:rsid w:val="007C6638"/>
    <w:rsid w:val="007C6C9C"/>
    <w:rsid w:val="007C6F83"/>
    <w:rsid w:val="007C7CDD"/>
    <w:rsid w:val="007C7D78"/>
    <w:rsid w:val="007C7D84"/>
    <w:rsid w:val="007C7E68"/>
    <w:rsid w:val="007D0E9E"/>
    <w:rsid w:val="007D213D"/>
    <w:rsid w:val="007D2A4C"/>
    <w:rsid w:val="007D2D83"/>
    <w:rsid w:val="007D2E53"/>
    <w:rsid w:val="007D2FA6"/>
    <w:rsid w:val="007D3600"/>
    <w:rsid w:val="007D3673"/>
    <w:rsid w:val="007D36D2"/>
    <w:rsid w:val="007D449B"/>
    <w:rsid w:val="007D4B80"/>
    <w:rsid w:val="007D523F"/>
    <w:rsid w:val="007D5726"/>
    <w:rsid w:val="007D5C3E"/>
    <w:rsid w:val="007D5D07"/>
    <w:rsid w:val="007D5D25"/>
    <w:rsid w:val="007D5D6B"/>
    <w:rsid w:val="007D6281"/>
    <w:rsid w:val="007E0171"/>
    <w:rsid w:val="007E0748"/>
    <w:rsid w:val="007E0DCC"/>
    <w:rsid w:val="007E0FD6"/>
    <w:rsid w:val="007E1242"/>
    <w:rsid w:val="007E1308"/>
    <w:rsid w:val="007E1628"/>
    <w:rsid w:val="007E17A6"/>
    <w:rsid w:val="007E1DCA"/>
    <w:rsid w:val="007E1FCA"/>
    <w:rsid w:val="007E2C6D"/>
    <w:rsid w:val="007E2CBA"/>
    <w:rsid w:val="007E3146"/>
    <w:rsid w:val="007E39E4"/>
    <w:rsid w:val="007E4153"/>
    <w:rsid w:val="007E4A91"/>
    <w:rsid w:val="007E4C26"/>
    <w:rsid w:val="007E551C"/>
    <w:rsid w:val="007E55FD"/>
    <w:rsid w:val="007E5A17"/>
    <w:rsid w:val="007E5C77"/>
    <w:rsid w:val="007E5D40"/>
    <w:rsid w:val="007E616E"/>
    <w:rsid w:val="007E6181"/>
    <w:rsid w:val="007E6A86"/>
    <w:rsid w:val="007E71D3"/>
    <w:rsid w:val="007E725A"/>
    <w:rsid w:val="007E72F0"/>
    <w:rsid w:val="007E744D"/>
    <w:rsid w:val="007E7B8C"/>
    <w:rsid w:val="007F0687"/>
    <w:rsid w:val="007F0A94"/>
    <w:rsid w:val="007F0E07"/>
    <w:rsid w:val="007F0E41"/>
    <w:rsid w:val="007F123E"/>
    <w:rsid w:val="007F1E28"/>
    <w:rsid w:val="007F1EBC"/>
    <w:rsid w:val="007F21CA"/>
    <w:rsid w:val="007F2D7D"/>
    <w:rsid w:val="007F347E"/>
    <w:rsid w:val="007F3F34"/>
    <w:rsid w:val="007F48C2"/>
    <w:rsid w:val="007F4B4B"/>
    <w:rsid w:val="007F51D0"/>
    <w:rsid w:val="007F68C0"/>
    <w:rsid w:val="007F6E07"/>
    <w:rsid w:val="007F7463"/>
    <w:rsid w:val="007F7532"/>
    <w:rsid w:val="007F7739"/>
    <w:rsid w:val="007F7D3B"/>
    <w:rsid w:val="007F7F9E"/>
    <w:rsid w:val="008006EE"/>
    <w:rsid w:val="0080188E"/>
    <w:rsid w:val="00801D43"/>
    <w:rsid w:val="00802609"/>
    <w:rsid w:val="008026A2"/>
    <w:rsid w:val="008026B1"/>
    <w:rsid w:val="00802828"/>
    <w:rsid w:val="0080287D"/>
    <w:rsid w:val="0080307D"/>
    <w:rsid w:val="00803771"/>
    <w:rsid w:val="00803E72"/>
    <w:rsid w:val="00804427"/>
    <w:rsid w:val="008044D5"/>
    <w:rsid w:val="008049B8"/>
    <w:rsid w:val="00804C8D"/>
    <w:rsid w:val="00804D30"/>
    <w:rsid w:val="0080511A"/>
    <w:rsid w:val="00805E55"/>
    <w:rsid w:val="008065C4"/>
    <w:rsid w:val="008067BF"/>
    <w:rsid w:val="008068E4"/>
    <w:rsid w:val="008070BD"/>
    <w:rsid w:val="008071E1"/>
    <w:rsid w:val="008072A3"/>
    <w:rsid w:val="00807680"/>
    <w:rsid w:val="00807C06"/>
    <w:rsid w:val="00807DA4"/>
    <w:rsid w:val="008100F9"/>
    <w:rsid w:val="00810144"/>
    <w:rsid w:val="0081017C"/>
    <w:rsid w:val="0081058F"/>
    <w:rsid w:val="008108F8"/>
    <w:rsid w:val="0081121D"/>
    <w:rsid w:val="00811C0D"/>
    <w:rsid w:val="0081304C"/>
    <w:rsid w:val="008139FB"/>
    <w:rsid w:val="00814F99"/>
    <w:rsid w:val="008170D4"/>
    <w:rsid w:val="0081731F"/>
    <w:rsid w:val="00817664"/>
    <w:rsid w:val="00817D63"/>
    <w:rsid w:val="00817DF7"/>
    <w:rsid w:val="00817F84"/>
    <w:rsid w:val="008204C6"/>
    <w:rsid w:val="00820729"/>
    <w:rsid w:val="00820F29"/>
    <w:rsid w:val="00821241"/>
    <w:rsid w:val="008213D4"/>
    <w:rsid w:val="00821593"/>
    <w:rsid w:val="008217C2"/>
    <w:rsid w:val="008219D9"/>
    <w:rsid w:val="00821AED"/>
    <w:rsid w:val="00821EB8"/>
    <w:rsid w:val="00822061"/>
    <w:rsid w:val="008220D1"/>
    <w:rsid w:val="008222E8"/>
    <w:rsid w:val="00822370"/>
    <w:rsid w:val="00822856"/>
    <w:rsid w:val="008233E1"/>
    <w:rsid w:val="008234C8"/>
    <w:rsid w:val="008238F3"/>
    <w:rsid w:val="00823CFA"/>
    <w:rsid w:val="00823E08"/>
    <w:rsid w:val="00824638"/>
    <w:rsid w:val="00824EA1"/>
    <w:rsid w:val="00825431"/>
    <w:rsid w:val="0082546A"/>
    <w:rsid w:val="008255C6"/>
    <w:rsid w:val="00825822"/>
    <w:rsid w:val="00825832"/>
    <w:rsid w:val="008259BD"/>
    <w:rsid w:val="00825EDD"/>
    <w:rsid w:val="008262FB"/>
    <w:rsid w:val="00826373"/>
    <w:rsid w:val="00827847"/>
    <w:rsid w:val="008278BF"/>
    <w:rsid w:val="0083242E"/>
    <w:rsid w:val="00832701"/>
    <w:rsid w:val="00832C66"/>
    <w:rsid w:val="00832DA9"/>
    <w:rsid w:val="00832FCF"/>
    <w:rsid w:val="00833060"/>
    <w:rsid w:val="00833088"/>
    <w:rsid w:val="0083315F"/>
    <w:rsid w:val="00833C7F"/>
    <w:rsid w:val="0083402D"/>
    <w:rsid w:val="008341B0"/>
    <w:rsid w:val="00834CBB"/>
    <w:rsid w:val="00835C21"/>
    <w:rsid w:val="00836825"/>
    <w:rsid w:val="00836E47"/>
    <w:rsid w:val="00836FD3"/>
    <w:rsid w:val="00837238"/>
    <w:rsid w:val="00837346"/>
    <w:rsid w:val="0083760A"/>
    <w:rsid w:val="0084025E"/>
    <w:rsid w:val="0084026F"/>
    <w:rsid w:val="00840377"/>
    <w:rsid w:val="0084058D"/>
    <w:rsid w:val="00840628"/>
    <w:rsid w:val="00840D07"/>
    <w:rsid w:val="00841190"/>
    <w:rsid w:val="00842672"/>
    <w:rsid w:val="0084289A"/>
    <w:rsid w:val="008429E8"/>
    <w:rsid w:val="00842A14"/>
    <w:rsid w:val="008437CD"/>
    <w:rsid w:val="00843D58"/>
    <w:rsid w:val="008445B2"/>
    <w:rsid w:val="00844EAC"/>
    <w:rsid w:val="0084526E"/>
    <w:rsid w:val="008454DF"/>
    <w:rsid w:val="008456E2"/>
    <w:rsid w:val="00845AB0"/>
    <w:rsid w:val="00845BD0"/>
    <w:rsid w:val="00846273"/>
    <w:rsid w:val="00846D55"/>
    <w:rsid w:val="00847050"/>
    <w:rsid w:val="0084751F"/>
    <w:rsid w:val="00847BD8"/>
    <w:rsid w:val="00847CB8"/>
    <w:rsid w:val="00850055"/>
    <w:rsid w:val="0085007F"/>
    <w:rsid w:val="008504DD"/>
    <w:rsid w:val="00851128"/>
    <w:rsid w:val="008511B7"/>
    <w:rsid w:val="008511F5"/>
    <w:rsid w:val="0085164F"/>
    <w:rsid w:val="00851804"/>
    <w:rsid w:val="008520D3"/>
    <w:rsid w:val="008522B3"/>
    <w:rsid w:val="008524B5"/>
    <w:rsid w:val="00852990"/>
    <w:rsid w:val="00852CAC"/>
    <w:rsid w:val="00852ED6"/>
    <w:rsid w:val="00853EE2"/>
    <w:rsid w:val="00854205"/>
    <w:rsid w:val="0085455A"/>
    <w:rsid w:val="0085479C"/>
    <w:rsid w:val="00856411"/>
    <w:rsid w:val="00856A7E"/>
    <w:rsid w:val="00856C6E"/>
    <w:rsid w:val="00856D3C"/>
    <w:rsid w:val="008577BB"/>
    <w:rsid w:val="00857E40"/>
    <w:rsid w:val="00857E75"/>
    <w:rsid w:val="0086031A"/>
    <w:rsid w:val="0086091D"/>
    <w:rsid w:val="00860E55"/>
    <w:rsid w:val="00860F0C"/>
    <w:rsid w:val="00861166"/>
    <w:rsid w:val="0086133B"/>
    <w:rsid w:val="008626F3"/>
    <w:rsid w:val="00862CD8"/>
    <w:rsid w:val="00862E18"/>
    <w:rsid w:val="00863494"/>
    <w:rsid w:val="008636A9"/>
    <w:rsid w:val="00864EA2"/>
    <w:rsid w:val="00864FAC"/>
    <w:rsid w:val="00864FB4"/>
    <w:rsid w:val="00865002"/>
    <w:rsid w:val="008656D6"/>
    <w:rsid w:val="00865A0E"/>
    <w:rsid w:val="00865A51"/>
    <w:rsid w:val="00866087"/>
    <w:rsid w:val="008667B7"/>
    <w:rsid w:val="008669EC"/>
    <w:rsid w:val="00866C0F"/>
    <w:rsid w:val="008676C0"/>
    <w:rsid w:val="008679B3"/>
    <w:rsid w:val="0087012E"/>
    <w:rsid w:val="0087015D"/>
    <w:rsid w:val="00870B77"/>
    <w:rsid w:val="00871E61"/>
    <w:rsid w:val="0087231A"/>
    <w:rsid w:val="00872FFE"/>
    <w:rsid w:val="00873B9E"/>
    <w:rsid w:val="008740C8"/>
    <w:rsid w:val="008749FB"/>
    <w:rsid w:val="00874A1B"/>
    <w:rsid w:val="00874C5A"/>
    <w:rsid w:val="00874ECE"/>
    <w:rsid w:val="00875058"/>
    <w:rsid w:val="00875DC9"/>
    <w:rsid w:val="008762DA"/>
    <w:rsid w:val="008763BA"/>
    <w:rsid w:val="00876991"/>
    <w:rsid w:val="00877394"/>
    <w:rsid w:val="00877C03"/>
    <w:rsid w:val="00880069"/>
    <w:rsid w:val="00880492"/>
    <w:rsid w:val="00880ABF"/>
    <w:rsid w:val="008817CA"/>
    <w:rsid w:val="00881AC8"/>
    <w:rsid w:val="00881D7A"/>
    <w:rsid w:val="00881E39"/>
    <w:rsid w:val="00882034"/>
    <w:rsid w:val="00882CF5"/>
    <w:rsid w:val="00883216"/>
    <w:rsid w:val="008833D6"/>
    <w:rsid w:val="00883C45"/>
    <w:rsid w:val="00883DED"/>
    <w:rsid w:val="0088431D"/>
    <w:rsid w:val="00884AD7"/>
    <w:rsid w:val="00885B57"/>
    <w:rsid w:val="0088632D"/>
    <w:rsid w:val="0088698F"/>
    <w:rsid w:val="00886C2A"/>
    <w:rsid w:val="0088734A"/>
    <w:rsid w:val="008873DF"/>
    <w:rsid w:val="00887474"/>
    <w:rsid w:val="0088785F"/>
    <w:rsid w:val="00887C5F"/>
    <w:rsid w:val="00887C9B"/>
    <w:rsid w:val="00887E13"/>
    <w:rsid w:val="0089016F"/>
    <w:rsid w:val="00890614"/>
    <w:rsid w:val="008909ED"/>
    <w:rsid w:val="00890D1E"/>
    <w:rsid w:val="008913F9"/>
    <w:rsid w:val="00891A45"/>
    <w:rsid w:val="008930F6"/>
    <w:rsid w:val="0089318B"/>
    <w:rsid w:val="008933B4"/>
    <w:rsid w:val="00893915"/>
    <w:rsid w:val="00893A9F"/>
    <w:rsid w:val="0089439A"/>
    <w:rsid w:val="00894769"/>
    <w:rsid w:val="00894F51"/>
    <w:rsid w:val="0089532A"/>
    <w:rsid w:val="0089614F"/>
    <w:rsid w:val="00896600"/>
    <w:rsid w:val="0089680D"/>
    <w:rsid w:val="00896974"/>
    <w:rsid w:val="00896C6F"/>
    <w:rsid w:val="00897CEE"/>
    <w:rsid w:val="00897D61"/>
    <w:rsid w:val="00897E60"/>
    <w:rsid w:val="008A0831"/>
    <w:rsid w:val="008A0E05"/>
    <w:rsid w:val="008A1098"/>
    <w:rsid w:val="008A17D2"/>
    <w:rsid w:val="008A1BB2"/>
    <w:rsid w:val="008A1C76"/>
    <w:rsid w:val="008A27F1"/>
    <w:rsid w:val="008A2B63"/>
    <w:rsid w:val="008A2C3A"/>
    <w:rsid w:val="008A30E2"/>
    <w:rsid w:val="008A349A"/>
    <w:rsid w:val="008A369C"/>
    <w:rsid w:val="008A3ED0"/>
    <w:rsid w:val="008A42EE"/>
    <w:rsid w:val="008A442D"/>
    <w:rsid w:val="008A4B5B"/>
    <w:rsid w:val="008A4BDF"/>
    <w:rsid w:val="008A4DAD"/>
    <w:rsid w:val="008A506F"/>
    <w:rsid w:val="008A5230"/>
    <w:rsid w:val="008A58FE"/>
    <w:rsid w:val="008A5E13"/>
    <w:rsid w:val="008A60CF"/>
    <w:rsid w:val="008A63D0"/>
    <w:rsid w:val="008A673E"/>
    <w:rsid w:val="008A68C5"/>
    <w:rsid w:val="008A78E6"/>
    <w:rsid w:val="008B079D"/>
    <w:rsid w:val="008B0E87"/>
    <w:rsid w:val="008B0EBF"/>
    <w:rsid w:val="008B10AD"/>
    <w:rsid w:val="008B1646"/>
    <w:rsid w:val="008B19F0"/>
    <w:rsid w:val="008B1AF7"/>
    <w:rsid w:val="008B1B7A"/>
    <w:rsid w:val="008B1EA4"/>
    <w:rsid w:val="008B29C7"/>
    <w:rsid w:val="008B3C4B"/>
    <w:rsid w:val="008B507E"/>
    <w:rsid w:val="008B5871"/>
    <w:rsid w:val="008B60DB"/>
    <w:rsid w:val="008B6D18"/>
    <w:rsid w:val="008B6F84"/>
    <w:rsid w:val="008B7FCC"/>
    <w:rsid w:val="008B7FF0"/>
    <w:rsid w:val="008C080F"/>
    <w:rsid w:val="008C08A6"/>
    <w:rsid w:val="008C0A84"/>
    <w:rsid w:val="008C101A"/>
    <w:rsid w:val="008C15C3"/>
    <w:rsid w:val="008C1A4C"/>
    <w:rsid w:val="008C1D98"/>
    <w:rsid w:val="008C1E92"/>
    <w:rsid w:val="008C2067"/>
    <w:rsid w:val="008C218A"/>
    <w:rsid w:val="008C2373"/>
    <w:rsid w:val="008C252E"/>
    <w:rsid w:val="008C264D"/>
    <w:rsid w:val="008C2EC6"/>
    <w:rsid w:val="008C2FC7"/>
    <w:rsid w:val="008C34E5"/>
    <w:rsid w:val="008C355A"/>
    <w:rsid w:val="008C3DA2"/>
    <w:rsid w:val="008C45DA"/>
    <w:rsid w:val="008C4D69"/>
    <w:rsid w:val="008C4DE0"/>
    <w:rsid w:val="008C504E"/>
    <w:rsid w:val="008C5BA2"/>
    <w:rsid w:val="008C5EE7"/>
    <w:rsid w:val="008C62EF"/>
    <w:rsid w:val="008C6899"/>
    <w:rsid w:val="008C6EE1"/>
    <w:rsid w:val="008C716E"/>
    <w:rsid w:val="008C71F2"/>
    <w:rsid w:val="008C7506"/>
    <w:rsid w:val="008C755A"/>
    <w:rsid w:val="008D06F2"/>
    <w:rsid w:val="008D08BF"/>
    <w:rsid w:val="008D120E"/>
    <w:rsid w:val="008D1EDA"/>
    <w:rsid w:val="008D1F4C"/>
    <w:rsid w:val="008D1F81"/>
    <w:rsid w:val="008D2056"/>
    <w:rsid w:val="008D2355"/>
    <w:rsid w:val="008D27E5"/>
    <w:rsid w:val="008D42D4"/>
    <w:rsid w:val="008D4628"/>
    <w:rsid w:val="008D4AFC"/>
    <w:rsid w:val="008D4DC7"/>
    <w:rsid w:val="008D4E59"/>
    <w:rsid w:val="008D4E8A"/>
    <w:rsid w:val="008D4FBF"/>
    <w:rsid w:val="008D4FFF"/>
    <w:rsid w:val="008D51EC"/>
    <w:rsid w:val="008D5836"/>
    <w:rsid w:val="008D598D"/>
    <w:rsid w:val="008D5C2E"/>
    <w:rsid w:val="008D5CD0"/>
    <w:rsid w:val="008D6543"/>
    <w:rsid w:val="008D6B32"/>
    <w:rsid w:val="008D6B4A"/>
    <w:rsid w:val="008D707E"/>
    <w:rsid w:val="008D7999"/>
    <w:rsid w:val="008D7B18"/>
    <w:rsid w:val="008E035C"/>
    <w:rsid w:val="008E0B88"/>
    <w:rsid w:val="008E0BD5"/>
    <w:rsid w:val="008E12F6"/>
    <w:rsid w:val="008E16B0"/>
    <w:rsid w:val="008E1A06"/>
    <w:rsid w:val="008E1B0C"/>
    <w:rsid w:val="008E2604"/>
    <w:rsid w:val="008E2617"/>
    <w:rsid w:val="008E32E1"/>
    <w:rsid w:val="008E3820"/>
    <w:rsid w:val="008E4C71"/>
    <w:rsid w:val="008E4D38"/>
    <w:rsid w:val="008E50C6"/>
    <w:rsid w:val="008E5672"/>
    <w:rsid w:val="008E5B0E"/>
    <w:rsid w:val="008E5F2B"/>
    <w:rsid w:val="008E608F"/>
    <w:rsid w:val="008E65C0"/>
    <w:rsid w:val="008E6C46"/>
    <w:rsid w:val="008E719E"/>
    <w:rsid w:val="008E7800"/>
    <w:rsid w:val="008E7F6F"/>
    <w:rsid w:val="008E7FF8"/>
    <w:rsid w:val="008F0032"/>
    <w:rsid w:val="008F01F6"/>
    <w:rsid w:val="008F0711"/>
    <w:rsid w:val="008F0790"/>
    <w:rsid w:val="008F0855"/>
    <w:rsid w:val="008F1084"/>
    <w:rsid w:val="008F1591"/>
    <w:rsid w:val="008F15ED"/>
    <w:rsid w:val="008F1EDC"/>
    <w:rsid w:val="008F3C5A"/>
    <w:rsid w:val="008F424F"/>
    <w:rsid w:val="008F4796"/>
    <w:rsid w:val="008F4876"/>
    <w:rsid w:val="008F4BC6"/>
    <w:rsid w:val="008F4BDB"/>
    <w:rsid w:val="008F5D6F"/>
    <w:rsid w:val="008F63E7"/>
    <w:rsid w:val="008F647B"/>
    <w:rsid w:val="008F662F"/>
    <w:rsid w:val="008F675C"/>
    <w:rsid w:val="008F7363"/>
    <w:rsid w:val="008F743D"/>
    <w:rsid w:val="008F7DF0"/>
    <w:rsid w:val="00900334"/>
    <w:rsid w:val="009006FD"/>
    <w:rsid w:val="00900763"/>
    <w:rsid w:val="00900948"/>
    <w:rsid w:val="00900B8A"/>
    <w:rsid w:val="00900E58"/>
    <w:rsid w:val="00901B0C"/>
    <w:rsid w:val="00901E67"/>
    <w:rsid w:val="0090226F"/>
    <w:rsid w:val="00902D47"/>
    <w:rsid w:val="00902ECF"/>
    <w:rsid w:val="00903050"/>
    <w:rsid w:val="00903078"/>
    <w:rsid w:val="00903FC4"/>
    <w:rsid w:val="009042D3"/>
    <w:rsid w:val="00904C21"/>
    <w:rsid w:val="00904E80"/>
    <w:rsid w:val="00905EBC"/>
    <w:rsid w:val="00906E6E"/>
    <w:rsid w:val="00907261"/>
    <w:rsid w:val="00907430"/>
    <w:rsid w:val="00907BF3"/>
    <w:rsid w:val="00910843"/>
    <w:rsid w:val="00910AD7"/>
    <w:rsid w:val="00910F62"/>
    <w:rsid w:val="009112DB"/>
    <w:rsid w:val="00911529"/>
    <w:rsid w:val="009115A1"/>
    <w:rsid w:val="00911924"/>
    <w:rsid w:val="00912619"/>
    <w:rsid w:val="00912C62"/>
    <w:rsid w:val="00912F78"/>
    <w:rsid w:val="009139A2"/>
    <w:rsid w:val="00914998"/>
    <w:rsid w:val="00914AAB"/>
    <w:rsid w:val="00915564"/>
    <w:rsid w:val="009156D4"/>
    <w:rsid w:val="00915BED"/>
    <w:rsid w:val="00915DBA"/>
    <w:rsid w:val="00915F47"/>
    <w:rsid w:val="00915FEF"/>
    <w:rsid w:val="00916041"/>
    <w:rsid w:val="00916EAF"/>
    <w:rsid w:val="00916F4C"/>
    <w:rsid w:val="00917177"/>
    <w:rsid w:val="00917179"/>
    <w:rsid w:val="009176B5"/>
    <w:rsid w:val="00917838"/>
    <w:rsid w:val="00917866"/>
    <w:rsid w:val="00920913"/>
    <w:rsid w:val="00920BCD"/>
    <w:rsid w:val="00920C1C"/>
    <w:rsid w:val="00920E93"/>
    <w:rsid w:val="00921300"/>
    <w:rsid w:val="00921992"/>
    <w:rsid w:val="00921A7A"/>
    <w:rsid w:val="0092200F"/>
    <w:rsid w:val="00922869"/>
    <w:rsid w:val="00923196"/>
    <w:rsid w:val="0092368F"/>
    <w:rsid w:val="009238A1"/>
    <w:rsid w:val="00924B56"/>
    <w:rsid w:val="00924E26"/>
    <w:rsid w:val="00924EBD"/>
    <w:rsid w:val="0092577A"/>
    <w:rsid w:val="00925D95"/>
    <w:rsid w:val="00925E78"/>
    <w:rsid w:val="009266D8"/>
    <w:rsid w:val="009269FE"/>
    <w:rsid w:val="00926D29"/>
    <w:rsid w:val="00926E05"/>
    <w:rsid w:val="00926E9D"/>
    <w:rsid w:val="0092702A"/>
    <w:rsid w:val="009272DE"/>
    <w:rsid w:val="00927CCC"/>
    <w:rsid w:val="00927D57"/>
    <w:rsid w:val="0093042E"/>
    <w:rsid w:val="00930723"/>
    <w:rsid w:val="009309F2"/>
    <w:rsid w:val="00930DEA"/>
    <w:rsid w:val="00931585"/>
    <w:rsid w:val="009315F1"/>
    <w:rsid w:val="00931691"/>
    <w:rsid w:val="00931C82"/>
    <w:rsid w:val="00931ECC"/>
    <w:rsid w:val="00932ACB"/>
    <w:rsid w:val="00932B47"/>
    <w:rsid w:val="00932D57"/>
    <w:rsid w:val="00932E0A"/>
    <w:rsid w:val="009330AA"/>
    <w:rsid w:val="009332F0"/>
    <w:rsid w:val="00933E63"/>
    <w:rsid w:val="00934006"/>
    <w:rsid w:val="009340A5"/>
    <w:rsid w:val="009346B8"/>
    <w:rsid w:val="00935663"/>
    <w:rsid w:val="009357CE"/>
    <w:rsid w:val="00935B61"/>
    <w:rsid w:val="00935B7D"/>
    <w:rsid w:val="009364EB"/>
    <w:rsid w:val="009368F9"/>
    <w:rsid w:val="00936CDF"/>
    <w:rsid w:val="00940587"/>
    <w:rsid w:val="0094089E"/>
    <w:rsid w:val="009409A1"/>
    <w:rsid w:val="00940C65"/>
    <w:rsid w:val="00940DA2"/>
    <w:rsid w:val="00940E8D"/>
    <w:rsid w:val="00941282"/>
    <w:rsid w:val="009412FD"/>
    <w:rsid w:val="00941C8D"/>
    <w:rsid w:val="00941DCE"/>
    <w:rsid w:val="00943650"/>
    <w:rsid w:val="00943B9D"/>
    <w:rsid w:val="00943DDF"/>
    <w:rsid w:val="00943E64"/>
    <w:rsid w:val="00945261"/>
    <w:rsid w:val="009455CF"/>
    <w:rsid w:val="009458C0"/>
    <w:rsid w:val="009458CA"/>
    <w:rsid w:val="00945D82"/>
    <w:rsid w:val="00945EE8"/>
    <w:rsid w:val="00946360"/>
    <w:rsid w:val="00946AFA"/>
    <w:rsid w:val="00946B8B"/>
    <w:rsid w:val="00946F6A"/>
    <w:rsid w:val="00947242"/>
    <w:rsid w:val="009475E0"/>
    <w:rsid w:val="009475F8"/>
    <w:rsid w:val="00947ECD"/>
    <w:rsid w:val="009502B6"/>
    <w:rsid w:val="0095093E"/>
    <w:rsid w:val="00952655"/>
    <w:rsid w:val="00952691"/>
    <w:rsid w:val="009526DF"/>
    <w:rsid w:val="0095324D"/>
    <w:rsid w:val="009538CD"/>
    <w:rsid w:val="00953BDF"/>
    <w:rsid w:val="00953DC6"/>
    <w:rsid w:val="009545B2"/>
    <w:rsid w:val="00954AB0"/>
    <w:rsid w:val="00954BC6"/>
    <w:rsid w:val="00954C17"/>
    <w:rsid w:val="00954C5B"/>
    <w:rsid w:val="00955075"/>
    <w:rsid w:val="0095553C"/>
    <w:rsid w:val="00955604"/>
    <w:rsid w:val="009558E0"/>
    <w:rsid w:val="00955EA7"/>
    <w:rsid w:val="00956663"/>
    <w:rsid w:val="00957117"/>
    <w:rsid w:val="00957443"/>
    <w:rsid w:val="0095758C"/>
    <w:rsid w:val="009575C3"/>
    <w:rsid w:val="009575C5"/>
    <w:rsid w:val="0095777B"/>
    <w:rsid w:val="00957B0B"/>
    <w:rsid w:val="00960145"/>
    <w:rsid w:val="0096039E"/>
    <w:rsid w:val="00961068"/>
    <w:rsid w:val="0096119E"/>
    <w:rsid w:val="00961C0F"/>
    <w:rsid w:val="00961C5B"/>
    <w:rsid w:val="00962018"/>
    <w:rsid w:val="009620FA"/>
    <w:rsid w:val="0096291F"/>
    <w:rsid w:val="00962D35"/>
    <w:rsid w:val="00963004"/>
    <w:rsid w:val="00963099"/>
    <w:rsid w:val="009633BC"/>
    <w:rsid w:val="0096363E"/>
    <w:rsid w:val="00963734"/>
    <w:rsid w:val="00963B5D"/>
    <w:rsid w:val="00963BC1"/>
    <w:rsid w:val="00964323"/>
    <w:rsid w:val="0096442E"/>
    <w:rsid w:val="00964887"/>
    <w:rsid w:val="00964A7F"/>
    <w:rsid w:val="00965168"/>
    <w:rsid w:val="00965675"/>
    <w:rsid w:val="009657B3"/>
    <w:rsid w:val="009658D3"/>
    <w:rsid w:val="00965A03"/>
    <w:rsid w:val="00965D53"/>
    <w:rsid w:val="00965FC2"/>
    <w:rsid w:val="009660F9"/>
    <w:rsid w:val="00966248"/>
    <w:rsid w:val="00966307"/>
    <w:rsid w:val="009667D1"/>
    <w:rsid w:val="00966E3E"/>
    <w:rsid w:val="00966E43"/>
    <w:rsid w:val="0096707F"/>
    <w:rsid w:val="009674E4"/>
    <w:rsid w:val="00967567"/>
    <w:rsid w:val="009678C7"/>
    <w:rsid w:val="00967C9A"/>
    <w:rsid w:val="0097038E"/>
    <w:rsid w:val="009704D6"/>
    <w:rsid w:val="0097068E"/>
    <w:rsid w:val="00970B1A"/>
    <w:rsid w:val="009711D6"/>
    <w:rsid w:val="009717AC"/>
    <w:rsid w:val="00971908"/>
    <w:rsid w:val="00972C3A"/>
    <w:rsid w:val="00973B2C"/>
    <w:rsid w:val="00973C42"/>
    <w:rsid w:val="009740AA"/>
    <w:rsid w:val="009741DA"/>
    <w:rsid w:val="0097426F"/>
    <w:rsid w:val="0097429F"/>
    <w:rsid w:val="009744A5"/>
    <w:rsid w:val="009745CE"/>
    <w:rsid w:val="009746A5"/>
    <w:rsid w:val="00974C77"/>
    <w:rsid w:val="009753D4"/>
    <w:rsid w:val="0097540B"/>
    <w:rsid w:val="00975D8F"/>
    <w:rsid w:val="00975F53"/>
    <w:rsid w:val="00975F93"/>
    <w:rsid w:val="0097659D"/>
    <w:rsid w:val="009766DF"/>
    <w:rsid w:val="00976989"/>
    <w:rsid w:val="0097724A"/>
    <w:rsid w:val="00977999"/>
    <w:rsid w:val="00977F3D"/>
    <w:rsid w:val="00977FFC"/>
    <w:rsid w:val="009800B9"/>
    <w:rsid w:val="00980197"/>
    <w:rsid w:val="00980463"/>
    <w:rsid w:val="00980782"/>
    <w:rsid w:val="00981A29"/>
    <w:rsid w:val="009825EB"/>
    <w:rsid w:val="00982802"/>
    <w:rsid w:val="00982C99"/>
    <w:rsid w:val="00983A5D"/>
    <w:rsid w:val="00983E75"/>
    <w:rsid w:val="0098474C"/>
    <w:rsid w:val="00984961"/>
    <w:rsid w:val="0098497E"/>
    <w:rsid w:val="00984D47"/>
    <w:rsid w:val="00985A5C"/>
    <w:rsid w:val="00985A67"/>
    <w:rsid w:val="00986B4D"/>
    <w:rsid w:val="00986C4A"/>
    <w:rsid w:val="009870CB"/>
    <w:rsid w:val="009870D5"/>
    <w:rsid w:val="00987846"/>
    <w:rsid w:val="009879DA"/>
    <w:rsid w:val="00987ABD"/>
    <w:rsid w:val="00987EDE"/>
    <w:rsid w:val="0099005D"/>
    <w:rsid w:val="00990C76"/>
    <w:rsid w:val="00990CDC"/>
    <w:rsid w:val="00991109"/>
    <w:rsid w:val="0099142D"/>
    <w:rsid w:val="00991538"/>
    <w:rsid w:val="00991B03"/>
    <w:rsid w:val="00991E1D"/>
    <w:rsid w:val="009927F7"/>
    <w:rsid w:val="00993618"/>
    <w:rsid w:val="00993C70"/>
    <w:rsid w:val="00993EA1"/>
    <w:rsid w:val="00993EF4"/>
    <w:rsid w:val="0099426C"/>
    <w:rsid w:val="00994BAE"/>
    <w:rsid w:val="00994E38"/>
    <w:rsid w:val="009958AD"/>
    <w:rsid w:val="0099614F"/>
    <w:rsid w:val="00996297"/>
    <w:rsid w:val="0099699D"/>
    <w:rsid w:val="00997062"/>
    <w:rsid w:val="009976A9"/>
    <w:rsid w:val="00997C9F"/>
    <w:rsid w:val="00997D70"/>
    <w:rsid w:val="00997FC3"/>
    <w:rsid w:val="009A03C3"/>
    <w:rsid w:val="009A1042"/>
    <w:rsid w:val="009A1638"/>
    <w:rsid w:val="009A1E9E"/>
    <w:rsid w:val="009A2107"/>
    <w:rsid w:val="009A225E"/>
    <w:rsid w:val="009A2484"/>
    <w:rsid w:val="009A24D7"/>
    <w:rsid w:val="009A30F6"/>
    <w:rsid w:val="009A31A6"/>
    <w:rsid w:val="009A31B9"/>
    <w:rsid w:val="009A35BF"/>
    <w:rsid w:val="009A386E"/>
    <w:rsid w:val="009A3BFD"/>
    <w:rsid w:val="009A413E"/>
    <w:rsid w:val="009A42B1"/>
    <w:rsid w:val="009A4642"/>
    <w:rsid w:val="009A4994"/>
    <w:rsid w:val="009A525B"/>
    <w:rsid w:val="009A5DA2"/>
    <w:rsid w:val="009A60F2"/>
    <w:rsid w:val="009A67ED"/>
    <w:rsid w:val="009A7918"/>
    <w:rsid w:val="009A7924"/>
    <w:rsid w:val="009B0FDA"/>
    <w:rsid w:val="009B11C2"/>
    <w:rsid w:val="009B158C"/>
    <w:rsid w:val="009B15C6"/>
    <w:rsid w:val="009B1FBE"/>
    <w:rsid w:val="009B213B"/>
    <w:rsid w:val="009B239B"/>
    <w:rsid w:val="009B23AD"/>
    <w:rsid w:val="009B2509"/>
    <w:rsid w:val="009B271F"/>
    <w:rsid w:val="009B2887"/>
    <w:rsid w:val="009B2BFB"/>
    <w:rsid w:val="009B3550"/>
    <w:rsid w:val="009B3CBB"/>
    <w:rsid w:val="009B4422"/>
    <w:rsid w:val="009B4547"/>
    <w:rsid w:val="009B4BD6"/>
    <w:rsid w:val="009B5FE4"/>
    <w:rsid w:val="009B6188"/>
    <w:rsid w:val="009B6B50"/>
    <w:rsid w:val="009B72AF"/>
    <w:rsid w:val="009B7571"/>
    <w:rsid w:val="009B7599"/>
    <w:rsid w:val="009B7640"/>
    <w:rsid w:val="009B7664"/>
    <w:rsid w:val="009C0254"/>
    <w:rsid w:val="009C03B2"/>
    <w:rsid w:val="009C08C1"/>
    <w:rsid w:val="009C0B6C"/>
    <w:rsid w:val="009C0FE5"/>
    <w:rsid w:val="009C1392"/>
    <w:rsid w:val="009C15FA"/>
    <w:rsid w:val="009C179B"/>
    <w:rsid w:val="009C180B"/>
    <w:rsid w:val="009C19FF"/>
    <w:rsid w:val="009C2B3C"/>
    <w:rsid w:val="009C2C6D"/>
    <w:rsid w:val="009C2EB0"/>
    <w:rsid w:val="009C3286"/>
    <w:rsid w:val="009C39C5"/>
    <w:rsid w:val="009C39CA"/>
    <w:rsid w:val="009C3C84"/>
    <w:rsid w:val="009C43E4"/>
    <w:rsid w:val="009C44FD"/>
    <w:rsid w:val="009C4BC9"/>
    <w:rsid w:val="009C5093"/>
    <w:rsid w:val="009C5097"/>
    <w:rsid w:val="009C5B52"/>
    <w:rsid w:val="009C5F0B"/>
    <w:rsid w:val="009C60C7"/>
    <w:rsid w:val="009C62F6"/>
    <w:rsid w:val="009C695B"/>
    <w:rsid w:val="009C6E11"/>
    <w:rsid w:val="009C708B"/>
    <w:rsid w:val="009C7128"/>
    <w:rsid w:val="009C72ED"/>
    <w:rsid w:val="009C77A6"/>
    <w:rsid w:val="009C7C50"/>
    <w:rsid w:val="009D0294"/>
    <w:rsid w:val="009D0893"/>
    <w:rsid w:val="009D09D3"/>
    <w:rsid w:val="009D0AF6"/>
    <w:rsid w:val="009D0E24"/>
    <w:rsid w:val="009D0EF0"/>
    <w:rsid w:val="009D0F43"/>
    <w:rsid w:val="009D1062"/>
    <w:rsid w:val="009D174B"/>
    <w:rsid w:val="009D20F4"/>
    <w:rsid w:val="009D2111"/>
    <w:rsid w:val="009D2A35"/>
    <w:rsid w:val="009D2A9F"/>
    <w:rsid w:val="009D304C"/>
    <w:rsid w:val="009D33EC"/>
    <w:rsid w:val="009D3944"/>
    <w:rsid w:val="009D395D"/>
    <w:rsid w:val="009D3D1E"/>
    <w:rsid w:val="009D3FA4"/>
    <w:rsid w:val="009D414B"/>
    <w:rsid w:val="009D4309"/>
    <w:rsid w:val="009D4469"/>
    <w:rsid w:val="009D4507"/>
    <w:rsid w:val="009D4A86"/>
    <w:rsid w:val="009D529B"/>
    <w:rsid w:val="009D538C"/>
    <w:rsid w:val="009D5800"/>
    <w:rsid w:val="009D5FC5"/>
    <w:rsid w:val="009D6315"/>
    <w:rsid w:val="009D6686"/>
    <w:rsid w:val="009D675D"/>
    <w:rsid w:val="009D6FD3"/>
    <w:rsid w:val="009D789D"/>
    <w:rsid w:val="009E00C2"/>
    <w:rsid w:val="009E0389"/>
    <w:rsid w:val="009E1347"/>
    <w:rsid w:val="009E18BB"/>
    <w:rsid w:val="009E1E87"/>
    <w:rsid w:val="009E2458"/>
    <w:rsid w:val="009E2585"/>
    <w:rsid w:val="009E2B32"/>
    <w:rsid w:val="009E2E02"/>
    <w:rsid w:val="009E342C"/>
    <w:rsid w:val="009E375E"/>
    <w:rsid w:val="009E3871"/>
    <w:rsid w:val="009E4AC6"/>
    <w:rsid w:val="009E4B16"/>
    <w:rsid w:val="009E4B7B"/>
    <w:rsid w:val="009E4C35"/>
    <w:rsid w:val="009E4F1C"/>
    <w:rsid w:val="009E583C"/>
    <w:rsid w:val="009E63ED"/>
    <w:rsid w:val="009E64DB"/>
    <w:rsid w:val="009E6777"/>
    <w:rsid w:val="009E6A34"/>
    <w:rsid w:val="009E6E27"/>
    <w:rsid w:val="009E7203"/>
    <w:rsid w:val="009E7385"/>
    <w:rsid w:val="009E7D05"/>
    <w:rsid w:val="009F17DA"/>
    <w:rsid w:val="009F1E1A"/>
    <w:rsid w:val="009F2708"/>
    <w:rsid w:val="009F2781"/>
    <w:rsid w:val="009F290D"/>
    <w:rsid w:val="009F297B"/>
    <w:rsid w:val="009F2C04"/>
    <w:rsid w:val="009F2F41"/>
    <w:rsid w:val="009F2F8D"/>
    <w:rsid w:val="009F2FE8"/>
    <w:rsid w:val="009F34EA"/>
    <w:rsid w:val="009F34FE"/>
    <w:rsid w:val="009F4220"/>
    <w:rsid w:val="009F4D3B"/>
    <w:rsid w:val="009F4F51"/>
    <w:rsid w:val="009F5360"/>
    <w:rsid w:val="009F594F"/>
    <w:rsid w:val="009F5D88"/>
    <w:rsid w:val="009F6081"/>
    <w:rsid w:val="009F6201"/>
    <w:rsid w:val="009F646B"/>
    <w:rsid w:val="009F67B2"/>
    <w:rsid w:val="009F7549"/>
    <w:rsid w:val="009F76B9"/>
    <w:rsid w:val="009F7A3C"/>
    <w:rsid w:val="009F7FEE"/>
    <w:rsid w:val="00A001C0"/>
    <w:rsid w:val="00A004CD"/>
    <w:rsid w:val="00A007BC"/>
    <w:rsid w:val="00A00AC8"/>
    <w:rsid w:val="00A01231"/>
    <w:rsid w:val="00A01668"/>
    <w:rsid w:val="00A01AF4"/>
    <w:rsid w:val="00A02072"/>
    <w:rsid w:val="00A02CEF"/>
    <w:rsid w:val="00A030D8"/>
    <w:rsid w:val="00A034B1"/>
    <w:rsid w:val="00A034B3"/>
    <w:rsid w:val="00A034BB"/>
    <w:rsid w:val="00A0379A"/>
    <w:rsid w:val="00A03B13"/>
    <w:rsid w:val="00A0435F"/>
    <w:rsid w:val="00A04FCB"/>
    <w:rsid w:val="00A05024"/>
    <w:rsid w:val="00A055FD"/>
    <w:rsid w:val="00A05666"/>
    <w:rsid w:val="00A058B2"/>
    <w:rsid w:val="00A05B1A"/>
    <w:rsid w:val="00A0613A"/>
    <w:rsid w:val="00A062EE"/>
    <w:rsid w:val="00A06787"/>
    <w:rsid w:val="00A068E0"/>
    <w:rsid w:val="00A07491"/>
    <w:rsid w:val="00A07B57"/>
    <w:rsid w:val="00A07F87"/>
    <w:rsid w:val="00A102C2"/>
    <w:rsid w:val="00A1030F"/>
    <w:rsid w:val="00A113C6"/>
    <w:rsid w:val="00A1150C"/>
    <w:rsid w:val="00A1160F"/>
    <w:rsid w:val="00A11914"/>
    <w:rsid w:val="00A11CAF"/>
    <w:rsid w:val="00A1258A"/>
    <w:rsid w:val="00A128CD"/>
    <w:rsid w:val="00A13170"/>
    <w:rsid w:val="00A1334E"/>
    <w:rsid w:val="00A13CE0"/>
    <w:rsid w:val="00A144BD"/>
    <w:rsid w:val="00A149AB"/>
    <w:rsid w:val="00A14A96"/>
    <w:rsid w:val="00A14C79"/>
    <w:rsid w:val="00A15103"/>
    <w:rsid w:val="00A15896"/>
    <w:rsid w:val="00A16982"/>
    <w:rsid w:val="00A16CE9"/>
    <w:rsid w:val="00A17370"/>
    <w:rsid w:val="00A178BE"/>
    <w:rsid w:val="00A204AB"/>
    <w:rsid w:val="00A20A2F"/>
    <w:rsid w:val="00A20BC6"/>
    <w:rsid w:val="00A21199"/>
    <w:rsid w:val="00A2140B"/>
    <w:rsid w:val="00A21460"/>
    <w:rsid w:val="00A216AA"/>
    <w:rsid w:val="00A21EF5"/>
    <w:rsid w:val="00A221E3"/>
    <w:rsid w:val="00A22248"/>
    <w:rsid w:val="00A2249F"/>
    <w:rsid w:val="00A22C52"/>
    <w:rsid w:val="00A2445A"/>
    <w:rsid w:val="00A247EB"/>
    <w:rsid w:val="00A24C31"/>
    <w:rsid w:val="00A250AD"/>
    <w:rsid w:val="00A25729"/>
    <w:rsid w:val="00A25AA7"/>
    <w:rsid w:val="00A25B71"/>
    <w:rsid w:val="00A25F7D"/>
    <w:rsid w:val="00A264EB"/>
    <w:rsid w:val="00A26715"/>
    <w:rsid w:val="00A268D4"/>
    <w:rsid w:val="00A2698D"/>
    <w:rsid w:val="00A27B67"/>
    <w:rsid w:val="00A30964"/>
    <w:rsid w:val="00A309F8"/>
    <w:rsid w:val="00A30F14"/>
    <w:rsid w:val="00A31130"/>
    <w:rsid w:val="00A3115E"/>
    <w:rsid w:val="00A311A9"/>
    <w:rsid w:val="00A31A38"/>
    <w:rsid w:val="00A32267"/>
    <w:rsid w:val="00A32569"/>
    <w:rsid w:val="00A32C41"/>
    <w:rsid w:val="00A332FA"/>
    <w:rsid w:val="00A341B9"/>
    <w:rsid w:val="00A3448C"/>
    <w:rsid w:val="00A345C4"/>
    <w:rsid w:val="00A345F6"/>
    <w:rsid w:val="00A346DA"/>
    <w:rsid w:val="00A35877"/>
    <w:rsid w:val="00A35D4B"/>
    <w:rsid w:val="00A37251"/>
    <w:rsid w:val="00A3773C"/>
    <w:rsid w:val="00A37EF1"/>
    <w:rsid w:val="00A40773"/>
    <w:rsid w:val="00A40C05"/>
    <w:rsid w:val="00A40D9D"/>
    <w:rsid w:val="00A40DB6"/>
    <w:rsid w:val="00A40EEA"/>
    <w:rsid w:val="00A416C8"/>
    <w:rsid w:val="00A417EB"/>
    <w:rsid w:val="00A4182B"/>
    <w:rsid w:val="00A41B5D"/>
    <w:rsid w:val="00A41C3B"/>
    <w:rsid w:val="00A41C6C"/>
    <w:rsid w:val="00A41F29"/>
    <w:rsid w:val="00A42165"/>
    <w:rsid w:val="00A42748"/>
    <w:rsid w:val="00A429EC"/>
    <w:rsid w:val="00A42B20"/>
    <w:rsid w:val="00A4303A"/>
    <w:rsid w:val="00A43213"/>
    <w:rsid w:val="00A43501"/>
    <w:rsid w:val="00A4355E"/>
    <w:rsid w:val="00A43D6C"/>
    <w:rsid w:val="00A43E78"/>
    <w:rsid w:val="00A43EBF"/>
    <w:rsid w:val="00A442CB"/>
    <w:rsid w:val="00A4430C"/>
    <w:rsid w:val="00A448C4"/>
    <w:rsid w:val="00A44A01"/>
    <w:rsid w:val="00A44A39"/>
    <w:rsid w:val="00A4503F"/>
    <w:rsid w:val="00A458A7"/>
    <w:rsid w:val="00A458F0"/>
    <w:rsid w:val="00A45A88"/>
    <w:rsid w:val="00A45AA4"/>
    <w:rsid w:val="00A45BDC"/>
    <w:rsid w:val="00A461E6"/>
    <w:rsid w:val="00A465B6"/>
    <w:rsid w:val="00A46DA5"/>
    <w:rsid w:val="00A47974"/>
    <w:rsid w:val="00A47A79"/>
    <w:rsid w:val="00A502C8"/>
    <w:rsid w:val="00A50C1D"/>
    <w:rsid w:val="00A50CAE"/>
    <w:rsid w:val="00A5104C"/>
    <w:rsid w:val="00A51284"/>
    <w:rsid w:val="00A51479"/>
    <w:rsid w:val="00A5164A"/>
    <w:rsid w:val="00A51751"/>
    <w:rsid w:val="00A51D36"/>
    <w:rsid w:val="00A51FE9"/>
    <w:rsid w:val="00A52287"/>
    <w:rsid w:val="00A53555"/>
    <w:rsid w:val="00A54061"/>
    <w:rsid w:val="00A54741"/>
    <w:rsid w:val="00A54CD4"/>
    <w:rsid w:val="00A54E81"/>
    <w:rsid w:val="00A54FEF"/>
    <w:rsid w:val="00A5591E"/>
    <w:rsid w:val="00A56166"/>
    <w:rsid w:val="00A565F1"/>
    <w:rsid w:val="00A56A47"/>
    <w:rsid w:val="00A56F60"/>
    <w:rsid w:val="00A5798D"/>
    <w:rsid w:val="00A57A28"/>
    <w:rsid w:val="00A60867"/>
    <w:rsid w:val="00A60BC3"/>
    <w:rsid w:val="00A614CC"/>
    <w:rsid w:val="00A614FC"/>
    <w:rsid w:val="00A61B30"/>
    <w:rsid w:val="00A620C8"/>
    <w:rsid w:val="00A6244B"/>
    <w:rsid w:val="00A628DF"/>
    <w:rsid w:val="00A62C21"/>
    <w:rsid w:val="00A62D3B"/>
    <w:rsid w:val="00A62D63"/>
    <w:rsid w:val="00A62FD4"/>
    <w:rsid w:val="00A630BE"/>
    <w:rsid w:val="00A63893"/>
    <w:rsid w:val="00A63C5B"/>
    <w:rsid w:val="00A64543"/>
    <w:rsid w:val="00A659F0"/>
    <w:rsid w:val="00A65E97"/>
    <w:rsid w:val="00A66065"/>
    <w:rsid w:val="00A660E0"/>
    <w:rsid w:val="00A6620B"/>
    <w:rsid w:val="00A6655B"/>
    <w:rsid w:val="00A66583"/>
    <w:rsid w:val="00A66841"/>
    <w:rsid w:val="00A66BF3"/>
    <w:rsid w:val="00A66C0D"/>
    <w:rsid w:val="00A66C2D"/>
    <w:rsid w:val="00A670C0"/>
    <w:rsid w:val="00A6737F"/>
    <w:rsid w:val="00A6748E"/>
    <w:rsid w:val="00A67C90"/>
    <w:rsid w:val="00A67D49"/>
    <w:rsid w:val="00A70168"/>
    <w:rsid w:val="00A70D6E"/>
    <w:rsid w:val="00A70F28"/>
    <w:rsid w:val="00A7132C"/>
    <w:rsid w:val="00A71A2B"/>
    <w:rsid w:val="00A71AF4"/>
    <w:rsid w:val="00A71D34"/>
    <w:rsid w:val="00A7214B"/>
    <w:rsid w:val="00A725FE"/>
    <w:rsid w:val="00A72F8A"/>
    <w:rsid w:val="00A7332F"/>
    <w:rsid w:val="00A73490"/>
    <w:rsid w:val="00A73661"/>
    <w:rsid w:val="00A73C1C"/>
    <w:rsid w:val="00A74358"/>
    <w:rsid w:val="00A75254"/>
    <w:rsid w:val="00A7537B"/>
    <w:rsid w:val="00A75583"/>
    <w:rsid w:val="00A75856"/>
    <w:rsid w:val="00A759C7"/>
    <w:rsid w:val="00A76003"/>
    <w:rsid w:val="00A766BB"/>
    <w:rsid w:val="00A76CB2"/>
    <w:rsid w:val="00A76DED"/>
    <w:rsid w:val="00A76E7F"/>
    <w:rsid w:val="00A77579"/>
    <w:rsid w:val="00A77891"/>
    <w:rsid w:val="00A77E3F"/>
    <w:rsid w:val="00A80173"/>
    <w:rsid w:val="00A80560"/>
    <w:rsid w:val="00A80A11"/>
    <w:rsid w:val="00A80C33"/>
    <w:rsid w:val="00A81166"/>
    <w:rsid w:val="00A81B0D"/>
    <w:rsid w:val="00A8276A"/>
    <w:rsid w:val="00A82874"/>
    <w:rsid w:val="00A82A13"/>
    <w:rsid w:val="00A82A43"/>
    <w:rsid w:val="00A82C58"/>
    <w:rsid w:val="00A840C5"/>
    <w:rsid w:val="00A84A82"/>
    <w:rsid w:val="00A84E0B"/>
    <w:rsid w:val="00A84E50"/>
    <w:rsid w:val="00A85316"/>
    <w:rsid w:val="00A85E9B"/>
    <w:rsid w:val="00A86276"/>
    <w:rsid w:val="00A86720"/>
    <w:rsid w:val="00A86EF2"/>
    <w:rsid w:val="00A8713C"/>
    <w:rsid w:val="00A908DB"/>
    <w:rsid w:val="00A90CA3"/>
    <w:rsid w:val="00A910B4"/>
    <w:rsid w:val="00A91892"/>
    <w:rsid w:val="00A91CE4"/>
    <w:rsid w:val="00A91FAF"/>
    <w:rsid w:val="00A92477"/>
    <w:rsid w:val="00A92711"/>
    <w:rsid w:val="00A927CA"/>
    <w:rsid w:val="00A9351C"/>
    <w:rsid w:val="00A93FFE"/>
    <w:rsid w:val="00A94791"/>
    <w:rsid w:val="00A94957"/>
    <w:rsid w:val="00A94CB6"/>
    <w:rsid w:val="00A9500C"/>
    <w:rsid w:val="00A950AF"/>
    <w:rsid w:val="00A951F2"/>
    <w:rsid w:val="00A9606B"/>
    <w:rsid w:val="00A9664C"/>
    <w:rsid w:val="00A9667A"/>
    <w:rsid w:val="00A97352"/>
    <w:rsid w:val="00A97685"/>
    <w:rsid w:val="00A97DC3"/>
    <w:rsid w:val="00AA0080"/>
    <w:rsid w:val="00AA0293"/>
    <w:rsid w:val="00AA06A1"/>
    <w:rsid w:val="00AA0A2C"/>
    <w:rsid w:val="00AA0B81"/>
    <w:rsid w:val="00AA0C1F"/>
    <w:rsid w:val="00AA1286"/>
    <w:rsid w:val="00AA17BD"/>
    <w:rsid w:val="00AA22C9"/>
    <w:rsid w:val="00AA2507"/>
    <w:rsid w:val="00AA2A4C"/>
    <w:rsid w:val="00AA32D9"/>
    <w:rsid w:val="00AA45F7"/>
    <w:rsid w:val="00AA57A9"/>
    <w:rsid w:val="00AA585C"/>
    <w:rsid w:val="00AA5B9B"/>
    <w:rsid w:val="00AA5E63"/>
    <w:rsid w:val="00AA65CB"/>
    <w:rsid w:val="00AA6F31"/>
    <w:rsid w:val="00AA76DF"/>
    <w:rsid w:val="00AA7B62"/>
    <w:rsid w:val="00AB09B3"/>
    <w:rsid w:val="00AB16CB"/>
    <w:rsid w:val="00AB2272"/>
    <w:rsid w:val="00AB2577"/>
    <w:rsid w:val="00AB25E1"/>
    <w:rsid w:val="00AB2849"/>
    <w:rsid w:val="00AB3526"/>
    <w:rsid w:val="00AB35EB"/>
    <w:rsid w:val="00AB3778"/>
    <w:rsid w:val="00AB3E6F"/>
    <w:rsid w:val="00AB4364"/>
    <w:rsid w:val="00AB4A0B"/>
    <w:rsid w:val="00AB4B0A"/>
    <w:rsid w:val="00AB4D9D"/>
    <w:rsid w:val="00AB4F08"/>
    <w:rsid w:val="00AB4F3C"/>
    <w:rsid w:val="00AB51A9"/>
    <w:rsid w:val="00AB54F3"/>
    <w:rsid w:val="00AB58AB"/>
    <w:rsid w:val="00AB5ABC"/>
    <w:rsid w:val="00AB5B0D"/>
    <w:rsid w:val="00AB6035"/>
    <w:rsid w:val="00AB6913"/>
    <w:rsid w:val="00AB6C1E"/>
    <w:rsid w:val="00AB6C56"/>
    <w:rsid w:val="00AB749B"/>
    <w:rsid w:val="00AB7AC6"/>
    <w:rsid w:val="00AB7AD0"/>
    <w:rsid w:val="00AB7C98"/>
    <w:rsid w:val="00AB7F8F"/>
    <w:rsid w:val="00AC077E"/>
    <w:rsid w:val="00AC0C6C"/>
    <w:rsid w:val="00AC0FD0"/>
    <w:rsid w:val="00AC17BD"/>
    <w:rsid w:val="00AC1B8C"/>
    <w:rsid w:val="00AC218C"/>
    <w:rsid w:val="00AC2811"/>
    <w:rsid w:val="00AC2DF8"/>
    <w:rsid w:val="00AC32B5"/>
    <w:rsid w:val="00AC372A"/>
    <w:rsid w:val="00AC3BCB"/>
    <w:rsid w:val="00AC5030"/>
    <w:rsid w:val="00AC5358"/>
    <w:rsid w:val="00AC5376"/>
    <w:rsid w:val="00AC54FE"/>
    <w:rsid w:val="00AC5763"/>
    <w:rsid w:val="00AC5B67"/>
    <w:rsid w:val="00AC6392"/>
    <w:rsid w:val="00AC7357"/>
    <w:rsid w:val="00AC7AF4"/>
    <w:rsid w:val="00AD02AF"/>
    <w:rsid w:val="00AD0788"/>
    <w:rsid w:val="00AD2471"/>
    <w:rsid w:val="00AD28AD"/>
    <w:rsid w:val="00AD29D7"/>
    <w:rsid w:val="00AD3244"/>
    <w:rsid w:val="00AD3E8B"/>
    <w:rsid w:val="00AD3EEC"/>
    <w:rsid w:val="00AD48C6"/>
    <w:rsid w:val="00AD49D6"/>
    <w:rsid w:val="00AD4AF8"/>
    <w:rsid w:val="00AD519B"/>
    <w:rsid w:val="00AD56AB"/>
    <w:rsid w:val="00AD570F"/>
    <w:rsid w:val="00AD5BAE"/>
    <w:rsid w:val="00AD5C82"/>
    <w:rsid w:val="00AD5FB1"/>
    <w:rsid w:val="00AD6004"/>
    <w:rsid w:val="00AD6405"/>
    <w:rsid w:val="00AD6696"/>
    <w:rsid w:val="00AD6717"/>
    <w:rsid w:val="00AD689E"/>
    <w:rsid w:val="00AD6B4A"/>
    <w:rsid w:val="00AD7804"/>
    <w:rsid w:val="00AD7BE9"/>
    <w:rsid w:val="00AD7EEF"/>
    <w:rsid w:val="00AE01A7"/>
    <w:rsid w:val="00AE0641"/>
    <w:rsid w:val="00AE0CE0"/>
    <w:rsid w:val="00AE13B5"/>
    <w:rsid w:val="00AE150D"/>
    <w:rsid w:val="00AE1ABF"/>
    <w:rsid w:val="00AE1C3F"/>
    <w:rsid w:val="00AE201F"/>
    <w:rsid w:val="00AE2464"/>
    <w:rsid w:val="00AE28CD"/>
    <w:rsid w:val="00AE29B9"/>
    <w:rsid w:val="00AE3296"/>
    <w:rsid w:val="00AE496C"/>
    <w:rsid w:val="00AE4D47"/>
    <w:rsid w:val="00AE50F0"/>
    <w:rsid w:val="00AE5BF3"/>
    <w:rsid w:val="00AE6F75"/>
    <w:rsid w:val="00AE70A3"/>
    <w:rsid w:val="00AE7EB9"/>
    <w:rsid w:val="00AF0117"/>
    <w:rsid w:val="00AF0A33"/>
    <w:rsid w:val="00AF0E0E"/>
    <w:rsid w:val="00AF17BF"/>
    <w:rsid w:val="00AF1805"/>
    <w:rsid w:val="00AF1897"/>
    <w:rsid w:val="00AF1A9B"/>
    <w:rsid w:val="00AF1B24"/>
    <w:rsid w:val="00AF25A3"/>
    <w:rsid w:val="00AF297A"/>
    <w:rsid w:val="00AF35ED"/>
    <w:rsid w:val="00AF4296"/>
    <w:rsid w:val="00AF468C"/>
    <w:rsid w:val="00AF4835"/>
    <w:rsid w:val="00AF549D"/>
    <w:rsid w:val="00AF581A"/>
    <w:rsid w:val="00AF62E2"/>
    <w:rsid w:val="00AF6780"/>
    <w:rsid w:val="00AF6B90"/>
    <w:rsid w:val="00AF74C5"/>
    <w:rsid w:val="00AF7823"/>
    <w:rsid w:val="00AF7AF4"/>
    <w:rsid w:val="00B00601"/>
    <w:rsid w:val="00B009DD"/>
    <w:rsid w:val="00B01248"/>
    <w:rsid w:val="00B01638"/>
    <w:rsid w:val="00B02091"/>
    <w:rsid w:val="00B03223"/>
    <w:rsid w:val="00B0456A"/>
    <w:rsid w:val="00B04BE5"/>
    <w:rsid w:val="00B054BA"/>
    <w:rsid w:val="00B05DA2"/>
    <w:rsid w:val="00B05DF3"/>
    <w:rsid w:val="00B060CC"/>
    <w:rsid w:val="00B0664E"/>
    <w:rsid w:val="00B06C40"/>
    <w:rsid w:val="00B071EC"/>
    <w:rsid w:val="00B10173"/>
    <w:rsid w:val="00B10888"/>
    <w:rsid w:val="00B108C5"/>
    <w:rsid w:val="00B108D4"/>
    <w:rsid w:val="00B10B8D"/>
    <w:rsid w:val="00B1128A"/>
    <w:rsid w:val="00B114EC"/>
    <w:rsid w:val="00B11AAC"/>
    <w:rsid w:val="00B11C4D"/>
    <w:rsid w:val="00B11CA8"/>
    <w:rsid w:val="00B1224E"/>
    <w:rsid w:val="00B1288C"/>
    <w:rsid w:val="00B1322F"/>
    <w:rsid w:val="00B13364"/>
    <w:rsid w:val="00B13E41"/>
    <w:rsid w:val="00B15A20"/>
    <w:rsid w:val="00B15ECF"/>
    <w:rsid w:val="00B1691A"/>
    <w:rsid w:val="00B17057"/>
    <w:rsid w:val="00B1718E"/>
    <w:rsid w:val="00B171D9"/>
    <w:rsid w:val="00B1785D"/>
    <w:rsid w:val="00B20121"/>
    <w:rsid w:val="00B20A5D"/>
    <w:rsid w:val="00B2134D"/>
    <w:rsid w:val="00B21685"/>
    <w:rsid w:val="00B21E2A"/>
    <w:rsid w:val="00B21FF8"/>
    <w:rsid w:val="00B22976"/>
    <w:rsid w:val="00B23652"/>
    <w:rsid w:val="00B23872"/>
    <w:rsid w:val="00B2397E"/>
    <w:rsid w:val="00B23F05"/>
    <w:rsid w:val="00B23FC5"/>
    <w:rsid w:val="00B24204"/>
    <w:rsid w:val="00B24232"/>
    <w:rsid w:val="00B24245"/>
    <w:rsid w:val="00B24354"/>
    <w:rsid w:val="00B248A5"/>
    <w:rsid w:val="00B2562C"/>
    <w:rsid w:val="00B2598F"/>
    <w:rsid w:val="00B25C20"/>
    <w:rsid w:val="00B26049"/>
    <w:rsid w:val="00B26A01"/>
    <w:rsid w:val="00B26C0E"/>
    <w:rsid w:val="00B26F9F"/>
    <w:rsid w:val="00B270BE"/>
    <w:rsid w:val="00B271BA"/>
    <w:rsid w:val="00B3058E"/>
    <w:rsid w:val="00B30CFC"/>
    <w:rsid w:val="00B30E40"/>
    <w:rsid w:val="00B30ECA"/>
    <w:rsid w:val="00B311BB"/>
    <w:rsid w:val="00B3195D"/>
    <w:rsid w:val="00B31B66"/>
    <w:rsid w:val="00B31D0F"/>
    <w:rsid w:val="00B31DA3"/>
    <w:rsid w:val="00B3256E"/>
    <w:rsid w:val="00B32AA9"/>
    <w:rsid w:val="00B32CD1"/>
    <w:rsid w:val="00B32F23"/>
    <w:rsid w:val="00B33213"/>
    <w:rsid w:val="00B334FF"/>
    <w:rsid w:val="00B34605"/>
    <w:rsid w:val="00B34E41"/>
    <w:rsid w:val="00B351B8"/>
    <w:rsid w:val="00B3575C"/>
    <w:rsid w:val="00B35AB7"/>
    <w:rsid w:val="00B35ED3"/>
    <w:rsid w:val="00B36069"/>
    <w:rsid w:val="00B3607F"/>
    <w:rsid w:val="00B360EF"/>
    <w:rsid w:val="00B365BE"/>
    <w:rsid w:val="00B367FB"/>
    <w:rsid w:val="00B36820"/>
    <w:rsid w:val="00B3741A"/>
    <w:rsid w:val="00B374BA"/>
    <w:rsid w:val="00B37A66"/>
    <w:rsid w:val="00B40670"/>
    <w:rsid w:val="00B40737"/>
    <w:rsid w:val="00B4080E"/>
    <w:rsid w:val="00B40902"/>
    <w:rsid w:val="00B4120E"/>
    <w:rsid w:val="00B412B2"/>
    <w:rsid w:val="00B41337"/>
    <w:rsid w:val="00B41464"/>
    <w:rsid w:val="00B4180E"/>
    <w:rsid w:val="00B41958"/>
    <w:rsid w:val="00B419A4"/>
    <w:rsid w:val="00B424C8"/>
    <w:rsid w:val="00B42BB7"/>
    <w:rsid w:val="00B42DAB"/>
    <w:rsid w:val="00B441E3"/>
    <w:rsid w:val="00B44264"/>
    <w:rsid w:val="00B44473"/>
    <w:rsid w:val="00B4520D"/>
    <w:rsid w:val="00B45819"/>
    <w:rsid w:val="00B45866"/>
    <w:rsid w:val="00B45AA7"/>
    <w:rsid w:val="00B45BFD"/>
    <w:rsid w:val="00B472E7"/>
    <w:rsid w:val="00B5055F"/>
    <w:rsid w:val="00B509C4"/>
    <w:rsid w:val="00B50B77"/>
    <w:rsid w:val="00B51713"/>
    <w:rsid w:val="00B51986"/>
    <w:rsid w:val="00B51CE4"/>
    <w:rsid w:val="00B52172"/>
    <w:rsid w:val="00B5217D"/>
    <w:rsid w:val="00B5283D"/>
    <w:rsid w:val="00B52FDE"/>
    <w:rsid w:val="00B532CA"/>
    <w:rsid w:val="00B53FEC"/>
    <w:rsid w:val="00B54ADF"/>
    <w:rsid w:val="00B54B5C"/>
    <w:rsid w:val="00B54C4C"/>
    <w:rsid w:val="00B55607"/>
    <w:rsid w:val="00B5570B"/>
    <w:rsid w:val="00B5631B"/>
    <w:rsid w:val="00B569F9"/>
    <w:rsid w:val="00B56DA6"/>
    <w:rsid w:val="00B56E9A"/>
    <w:rsid w:val="00B56EFF"/>
    <w:rsid w:val="00B57831"/>
    <w:rsid w:val="00B57AAB"/>
    <w:rsid w:val="00B608AC"/>
    <w:rsid w:val="00B60B9A"/>
    <w:rsid w:val="00B60F71"/>
    <w:rsid w:val="00B614CD"/>
    <w:rsid w:val="00B61930"/>
    <w:rsid w:val="00B61A43"/>
    <w:rsid w:val="00B61EEA"/>
    <w:rsid w:val="00B61F17"/>
    <w:rsid w:val="00B62117"/>
    <w:rsid w:val="00B6249A"/>
    <w:rsid w:val="00B6261B"/>
    <w:rsid w:val="00B62871"/>
    <w:rsid w:val="00B629AD"/>
    <w:rsid w:val="00B62E0F"/>
    <w:rsid w:val="00B6309C"/>
    <w:rsid w:val="00B6331E"/>
    <w:rsid w:val="00B63D53"/>
    <w:rsid w:val="00B642F5"/>
    <w:rsid w:val="00B64B23"/>
    <w:rsid w:val="00B6502C"/>
    <w:rsid w:val="00B65520"/>
    <w:rsid w:val="00B65955"/>
    <w:rsid w:val="00B65AE0"/>
    <w:rsid w:val="00B65D95"/>
    <w:rsid w:val="00B65FD4"/>
    <w:rsid w:val="00B67120"/>
    <w:rsid w:val="00B67496"/>
    <w:rsid w:val="00B67701"/>
    <w:rsid w:val="00B67917"/>
    <w:rsid w:val="00B67BD1"/>
    <w:rsid w:val="00B70842"/>
    <w:rsid w:val="00B70AB1"/>
    <w:rsid w:val="00B70DB1"/>
    <w:rsid w:val="00B719EC"/>
    <w:rsid w:val="00B71ECB"/>
    <w:rsid w:val="00B72409"/>
    <w:rsid w:val="00B728D8"/>
    <w:rsid w:val="00B7323E"/>
    <w:rsid w:val="00B73835"/>
    <w:rsid w:val="00B742F8"/>
    <w:rsid w:val="00B7486B"/>
    <w:rsid w:val="00B75C4A"/>
    <w:rsid w:val="00B75C8E"/>
    <w:rsid w:val="00B7631F"/>
    <w:rsid w:val="00B7634A"/>
    <w:rsid w:val="00B769FC"/>
    <w:rsid w:val="00B76B7F"/>
    <w:rsid w:val="00B7708E"/>
    <w:rsid w:val="00B77478"/>
    <w:rsid w:val="00B77667"/>
    <w:rsid w:val="00B778FC"/>
    <w:rsid w:val="00B7798A"/>
    <w:rsid w:val="00B77B86"/>
    <w:rsid w:val="00B77BDE"/>
    <w:rsid w:val="00B77DD5"/>
    <w:rsid w:val="00B80D9B"/>
    <w:rsid w:val="00B818AC"/>
    <w:rsid w:val="00B81EEF"/>
    <w:rsid w:val="00B8209D"/>
    <w:rsid w:val="00B8211D"/>
    <w:rsid w:val="00B8234B"/>
    <w:rsid w:val="00B827C9"/>
    <w:rsid w:val="00B835B3"/>
    <w:rsid w:val="00B83991"/>
    <w:rsid w:val="00B845AC"/>
    <w:rsid w:val="00B848B6"/>
    <w:rsid w:val="00B85246"/>
    <w:rsid w:val="00B85A5B"/>
    <w:rsid w:val="00B85EA7"/>
    <w:rsid w:val="00B865E2"/>
    <w:rsid w:val="00B86731"/>
    <w:rsid w:val="00B876E4"/>
    <w:rsid w:val="00B8790E"/>
    <w:rsid w:val="00B87E7F"/>
    <w:rsid w:val="00B90223"/>
    <w:rsid w:val="00B903BC"/>
    <w:rsid w:val="00B90AAD"/>
    <w:rsid w:val="00B90C72"/>
    <w:rsid w:val="00B90FDC"/>
    <w:rsid w:val="00B91B4E"/>
    <w:rsid w:val="00B922DF"/>
    <w:rsid w:val="00B92629"/>
    <w:rsid w:val="00B930C2"/>
    <w:rsid w:val="00B93709"/>
    <w:rsid w:val="00B9387E"/>
    <w:rsid w:val="00B93A2A"/>
    <w:rsid w:val="00B93BE2"/>
    <w:rsid w:val="00B93F4E"/>
    <w:rsid w:val="00B94046"/>
    <w:rsid w:val="00B94143"/>
    <w:rsid w:val="00B943EE"/>
    <w:rsid w:val="00B94700"/>
    <w:rsid w:val="00B94C63"/>
    <w:rsid w:val="00B94C6A"/>
    <w:rsid w:val="00B95191"/>
    <w:rsid w:val="00B95406"/>
    <w:rsid w:val="00B954C1"/>
    <w:rsid w:val="00B95754"/>
    <w:rsid w:val="00B95FBF"/>
    <w:rsid w:val="00B9620E"/>
    <w:rsid w:val="00B9649E"/>
    <w:rsid w:val="00B964DC"/>
    <w:rsid w:val="00B96647"/>
    <w:rsid w:val="00B969EC"/>
    <w:rsid w:val="00B97335"/>
    <w:rsid w:val="00B975FF"/>
    <w:rsid w:val="00B97712"/>
    <w:rsid w:val="00B9774D"/>
    <w:rsid w:val="00B97B86"/>
    <w:rsid w:val="00B97F1F"/>
    <w:rsid w:val="00BA00A0"/>
    <w:rsid w:val="00BA0728"/>
    <w:rsid w:val="00BA0929"/>
    <w:rsid w:val="00BA0AE6"/>
    <w:rsid w:val="00BA0F8C"/>
    <w:rsid w:val="00BA0FED"/>
    <w:rsid w:val="00BA1228"/>
    <w:rsid w:val="00BA1343"/>
    <w:rsid w:val="00BA15FB"/>
    <w:rsid w:val="00BA162E"/>
    <w:rsid w:val="00BA1656"/>
    <w:rsid w:val="00BA17A7"/>
    <w:rsid w:val="00BA1D8E"/>
    <w:rsid w:val="00BA206C"/>
    <w:rsid w:val="00BA2E2B"/>
    <w:rsid w:val="00BA36B0"/>
    <w:rsid w:val="00BA4065"/>
    <w:rsid w:val="00BA40F6"/>
    <w:rsid w:val="00BA4108"/>
    <w:rsid w:val="00BA48C7"/>
    <w:rsid w:val="00BA4F2B"/>
    <w:rsid w:val="00BA50CF"/>
    <w:rsid w:val="00BA57FA"/>
    <w:rsid w:val="00BA5820"/>
    <w:rsid w:val="00BA5D64"/>
    <w:rsid w:val="00BA6608"/>
    <w:rsid w:val="00BA6816"/>
    <w:rsid w:val="00BA685A"/>
    <w:rsid w:val="00BA70F5"/>
    <w:rsid w:val="00BA752F"/>
    <w:rsid w:val="00BA7A86"/>
    <w:rsid w:val="00BB0689"/>
    <w:rsid w:val="00BB10FF"/>
    <w:rsid w:val="00BB1304"/>
    <w:rsid w:val="00BB14FA"/>
    <w:rsid w:val="00BB1520"/>
    <w:rsid w:val="00BB16A0"/>
    <w:rsid w:val="00BB1D70"/>
    <w:rsid w:val="00BB2087"/>
    <w:rsid w:val="00BB2662"/>
    <w:rsid w:val="00BB2E02"/>
    <w:rsid w:val="00BB30D1"/>
    <w:rsid w:val="00BB4631"/>
    <w:rsid w:val="00BB4EF7"/>
    <w:rsid w:val="00BB516E"/>
    <w:rsid w:val="00BB5292"/>
    <w:rsid w:val="00BB549F"/>
    <w:rsid w:val="00BB5A70"/>
    <w:rsid w:val="00BB5B29"/>
    <w:rsid w:val="00BB5B65"/>
    <w:rsid w:val="00BB5E4F"/>
    <w:rsid w:val="00BB6359"/>
    <w:rsid w:val="00BB6431"/>
    <w:rsid w:val="00BB66BB"/>
    <w:rsid w:val="00BB66D0"/>
    <w:rsid w:val="00BB676A"/>
    <w:rsid w:val="00BB6B1F"/>
    <w:rsid w:val="00BB6C5D"/>
    <w:rsid w:val="00BB752A"/>
    <w:rsid w:val="00BB76E5"/>
    <w:rsid w:val="00BB7EF0"/>
    <w:rsid w:val="00BC049D"/>
    <w:rsid w:val="00BC060C"/>
    <w:rsid w:val="00BC0757"/>
    <w:rsid w:val="00BC0D33"/>
    <w:rsid w:val="00BC2373"/>
    <w:rsid w:val="00BC36A9"/>
    <w:rsid w:val="00BC3912"/>
    <w:rsid w:val="00BC44F3"/>
    <w:rsid w:val="00BC4735"/>
    <w:rsid w:val="00BC4764"/>
    <w:rsid w:val="00BC4768"/>
    <w:rsid w:val="00BC5024"/>
    <w:rsid w:val="00BC50EC"/>
    <w:rsid w:val="00BC53A2"/>
    <w:rsid w:val="00BC5408"/>
    <w:rsid w:val="00BC5B5F"/>
    <w:rsid w:val="00BC609B"/>
    <w:rsid w:val="00BC6881"/>
    <w:rsid w:val="00BC6A96"/>
    <w:rsid w:val="00BC70D8"/>
    <w:rsid w:val="00BC72A4"/>
    <w:rsid w:val="00BC74E3"/>
    <w:rsid w:val="00BC7E11"/>
    <w:rsid w:val="00BD0551"/>
    <w:rsid w:val="00BD0ADB"/>
    <w:rsid w:val="00BD0E20"/>
    <w:rsid w:val="00BD15A1"/>
    <w:rsid w:val="00BD16B4"/>
    <w:rsid w:val="00BD2C99"/>
    <w:rsid w:val="00BD2DC9"/>
    <w:rsid w:val="00BD2F6E"/>
    <w:rsid w:val="00BD3390"/>
    <w:rsid w:val="00BD3BCB"/>
    <w:rsid w:val="00BD3CB9"/>
    <w:rsid w:val="00BD3EDC"/>
    <w:rsid w:val="00BD4120"/>
    <w:rsid w:val="00BD4503"/>
    <w:rsid w:val="00BD4641"/>
    <w:rsid w:val="00BD5157"/>
    <w:rsid w:val="00BD5AB0"/>
    <w:rsid w:val="00BD65A4"/>
    <w:rsid w:val="00BD69A9"/>
    <w:rsid w:val="00BD6B55"/>
    <w:rsid w:val="00BD6D4C"/>
    <w:rsid w:val="00BD6E34"/>
    <w:rsid w:val="00BD7A97"/>
    <w:rsid w:val="00BD7BDE"/>
    <w:rsid w:val="00BD7C89"/>
    <w:rsid w:val="00BD7CBF"/>
    <w:rsid w:val="00BE00FF"/>
    <w:rsid w:val="00BE1CBB"/>
    <w:rsid w:val="00BE2305"/>
    <w:rsid w:val="00BE2774"/>
    <w:rsid w:val="00BE33AE"/>
    <w:rsid w:val="00BE33B2"/>
    <w:rsid w:val="00BE3C31"/>
    <w:rsid w:val="00BE3DD2"/>
    <w:rsid w:val="00BE3E6B"/>
    <w:rsid w:val="00BE457E"/>
    <w:rsid w:val="00BE48CA"/>
    <w:rsid w:val="00BE4ACE"/>
    <w:rsid w:val="00BE4D2F"/>
    <w:rsid w:val="00BE556B"/>
    <w:rsid w:val="00BE5C6F"/>
    <w:rsid w:val="00BE6268"/>
    <w:rsid w:val="00BE6793"/>
    <w:rsid w:val="00BE6D8D"/>
    <w:rsid w:val="00BE71D7"/>
    <w:rsid w:val="00BE77C6"/>
    <w:rsid w:val="00BF0B59"/>
    <w:rsid w:val="00BF1583"/>
    <w:rsid w:val="00BF1EFA"/>
    <w:rsid w:val="00BF2DBE"/>
    <w:rsid w:val="00BF43F0"/>
    <w:rsid w:val="00BF51FC"/>
    <w:rsid w:val="00BF5CA6"/>
    <w:rsid w:val="00BF5E4F"/>
    <w:rsid w:val="00BF5FDF"/>
    <w:rsid w:val="00BF628C"/>
    <w:rsid w:val="00BF673A"/>
    <w:rsid w:val="00BF7214"/>
    <w:rsid w:val="00BF7B04"/>
    <w:rsid w:val="00BF7CF7"/>
    <w:rsid w:val="00C004A6"/>
    <w:rsid w:val="00C005FA"/>
    <w:rsid w:val="00C01F36"/>
    <w:rsid w:val="00C022E3"/>
    <w:rsid w:val="00C034D7"/>
    <w:rsid w:val="00C039E6"/>
    <w:rsid w:val="00C03E93"/>
    <w:rsid w:val="00C03F62"/>
    <w:rsid w:val="00C0407D"/>
    <w:rsid w:val="00C04178"/>
    <w:rsid w:val="00C04457"/>
    <w:rsid w:val="00C044CA"/>
    <w:rsid w:val="00C04532"/>
    <w:rsid w:val="00C05EF2"/>
    <w:rsid w:val="00C0612C"/>
    <w:rsid w:val="00C06518"/>
    <w:rsid w:val="00C066B1"/>
    <w:rsid w:val="00C066E6"/>
    <w:rsid w:val="00C06727"/>
    <w:rsid w:val="00C06885"/>
    <w:rsid w:val="00C06B2B"/>
    <w:rsid w:val="00C06B34"/>
    <w:rsid w:val="00C0706E"/>
    <w:rsid w:val="00C07450"/>
    <w:rsid w:val="00C0785E"/>
    <w:rsid w:val="00C07A5C"/>
    <w:rsid w:val="00C07B13"/>
    <w:rsid w:val="00C07CEC"/>
    <w:rsid w:val="00C1018A"/>
    <w:rsid w:val="00C10F25"/>
    <w:rsid w:val="00C11111"/>
    <w:rsid w:val="00C113E8"/>
    <w:rsid w:val="00C115C6"/>
    <w:rsid w:val="00C11877"/>
    <w:rsid w:val="00C11B20"/>
    <w:rsid w:val="00C11DE9"/>
    <w:rsid w:val="00C120CA"/>
    <w:rsid w:val="00C12C8E"/>
    <w:rsid w:val="00C131D4"/>
    <w:rsid w:val="00C136F7"/>
    <w:rsid w:val="00C13747"/>
    <w:rsid w:val="00C13F4B"/>
    <w:rsid w:val="00C141A3"/>
    <w:rsid w:val="00C14777"/>
    <w:rsid w:val="00C14933"/>
    <w:rsid w:val="00C15203"/>
    <w:rsid w:val="00C154D8"/>
    <w:rsid w:val="00C1567B"/>
    <w:rsid w:val="00C162A9"/>
    <w:rsid w:val="00C162E1"/>
    <w:rsid w:val="00C16490"/>
    <w:rsid w:val="00C1660C"/>
    <w:rsid w:val="00C16A68"/>
    <w:rsid w:val="00C16EF5"/>
    <w:rsid w:val="00C20E5F"/>
    <w:rsid w:val="00C20EA1"/>
    <w:rsid w:val="00C20F6B"/>
    <w:rsid w:val="00C21748"/>
    <w:rsid w:val="00C21B96"/>
    <w:rsid w:val="00C21F48"/>
    <w:rsid w:val="00C22C38"/>
    <w:rsid w:val="00C22CA8"/>
    <w:rsid w:val="00C23020"/>
    <w:rsid w:val="00C233D3"/>
    <w:rsid w:val="00C238D2"/>
    <w:rsid w:val="00C239E2"/>
    <w:rsid w:val="00C23F65"/>
    <w:rsid w:val="00C2447B"/>
    <w:rsid w:val="00C245E8"/>
    <w:rsid w:val="00C2495B"/>
    <w:rsid w:val="00C24B23"/>
    <w:rsid w:val="00C25100"/>
    <w:rsid w:val="00C25A5E"/>
    <w:rsid w:val="00C25CC7"/>
    <w:rsid w:val="00C25E17"/>
    <w:rsid w:val="00C2601D"/>
    <w:rsid w:val="00C26279"/>
    <w:rsid w:val="00C262C2"/>
    <w:rsid w:val="00C26466"/>
    <w:rsid w:val="00C27362"/>
    <w:rsid w:val="00C2768F"/>
    <w:rsid w:val="00C27968"/>
    <w:rsid w:val="00C27997"/>
    <w:rsid w:val="00C30BAF"/>
    <w:rsid w:val="00C30E46"/>
    <w:rsid w:val="00C31843"/>
    <w:rsid w:val="00C31DDB"/>
    <w:rsid w:val="00C320B6"/>
    <w:rsid w:val="00C324FB"/>
    <w:rsid w:val="00C33190"/>
    <w:rsid w:val="00C34EDB"/>
    <w:rsid w:val="00C35362"/>
    <w:rsid w:val="00C353B3"/>
    <w:rsid w:val="00C3594C"/>
    <w:rsid w:val="00C35CB4"/>
    <w:rsid w:val="00C36114"/>
    <w:rsid w:val="00C37364"/>
    <w:rsid w:val="00C37551"/>
    <w:rsid w:val="00C37B52"/>
    <w:rsid w:val="00C37DF8"/>
    <w:rsid w:val="00C404A8"/>
    <w:rsid w:val="00C4071E"/>
    <w:rsid w:val="00C40842"/>
    <w:rsid w:val="00C418DF"/>
    <w:rsid w:val="00C42423"/>
    <w:rsid w:val="00C43064"/>
    <w:rsid w:val="00C435E8"/>
    <w:rsid w:val="00C4362F"/>
    <w:rsid w:val="00C43BAD"/>
    <w:rsid w:val="00C444A8"/>
    <w:rsid w:val="00C44520"/>
    <w:rsid w:val="00C44E61"/>
    <w:rsid w:val="00C44F98"/>
    <w:rsid w:val="00C456D0"/>
    <w:rsid w:val="00C45799"/>
    <w:rsid w:val="00C45F4C"/>
    <w:rsid w:val="00C461E0"/>
    <w:rsid w:val="00C462EF"/>
    <w:rsid w:val="00C46507"/>
    <w:rsid w:val="00C46C5A"/>
    <w:rsid w:val="00C46EF1"/>
    <w:rsid w:val="00C47379"/>
    <w:rsid w:val="00C4764E"/>
    <w:rsid w:val="00C47D62"/>
    <w:rsid w:val="00C5087C"/>
    <w:rsid w:val="00C50937"/>
    <w:rsid w:val="00C50BE0"/>
    <w:rsid w:val="00C515BC"/>
    <w:rsid w:val="00C51810"/>
    <w:rsid w:val="00C51A10"/>
    <w:rsid w:val="00C51BFE"/>
    <w:rsid w:val="00C51DAC"/>
    <w:rsid w:val="00C51F76"/>
    <w:rsid w:val="00C51FFA"/>
    <w:rsid w:val="00C52D77"/>
    <w:rsid w:val="00C52F08"/>
    <w:rsid w:val="00C533D0"/>
    <w:rsid w:val="00C53449"/>
    <w:rsid w:val="00C53707"/>
    <w:rsid w:val="00C53808"/>
    <w:rsid w:val="00C53CB1"/>
    <w:rsid w:val="00C54122"/>
    <w:rsid w:val="00C5454A"/>
    <w:rsid w:val="00C545E6"/>
    <w:rsid w:val="00C54D3E"/>
    <w:rsid w:val="00C54D70"/>
    <w:rsid w:val="00C54EBB"/>
    <w:rsid w:val="00C556E3"/>
    <w:rsid w:val="00C55A9A"/>
    <w:rsid w:val="00C55F31"/>
    <w:rsid w:val="00C55F4F"/>
    <w:rsid w:val="00C55F90"/>
    <w:rsid w:val="00C566AB"/>
    <w:rsid w:val="00C56A2A"/>
    <w:rsid w:val="00C56F5A"/>
    <w:rsid w:val="00C57270"/>
    <w:rsid w:val="00C57BE1"/>
    <w:rsid w:val="00C57C62"/>
    <w:rsid w:val="00C60402"/>
    <w:rsid w:val="00C60839"/>
    <w:rsid w:val="00C60870"/>
    <w:rsid w:val="00C60A0B"/>
    <w:rsid w:val="00C61542"/>
    <w:rsid w:val="00C61623"/>
    <w:rsid w:val="00C61ED6"/>
    <w:rsid w:val="00C61F8A"/>
    <w:rsid w:val="00C628A5"/>
    <w:rsid w:val="00C6297A"/>
    <w:rsid w:val="00C631A4"/>
    <w:rsid w:val="00C6338D"/>
    <w:rsid w:val="00C634F2"/>
    <w:rsid w:val="00C6369E"/>
    <w:rsid w:val="00C63744"/>
    <w:rsid w:val="00C63A01"/>
    <w:rsid w:val="00C65280"/>
    <w:rsid w:val="00C654AF"/>
    <w:rsid w:val="00C654BA"/>
    <w:rsid w:val="00C65B0D"/>
    <w:rsid w:val="00C66945"/>
    <w:rsid w:val="00C66F2A"/>
    <w:rsid w:val="00C6792E"/>
    <w:rsid w:val="00C67991"/>
    <w:rsid w:val="00C67BEF"/>
    <w:rsid w:val="00C67CD0"/>
    <w:rsid w:val="00C67CD3"/>
    <w:rsid w:val="00C70140"/>
    <w:rsid w:val="00C702DE"/>
    <w:rsid w:val="00C703F5"/>
    <w:rsid w:val="00C70464"/>
    <w:rsid w:val="00C70865"/>
    <w:rsid w:val="00C70E8C"/>
    <w:rsid w:val="00C7111B"/>
    <w:rsid w:val="00C716B5"/>
    <w:rsid w:val="00C72E28"/>
    <w:rsid w:val="00C73AB7"/>
    <w:rsid w:val="00C73B7B"/>
    <w:rsid w:val="00C73C16"/>
    <w:rsid w:val="00C73DB6"/>
    <w:rsid w:val="00C73FC3"/>
    <w:rsid w:val="00C74015"/>
    <w:rsid w:val="00C74704"/>
    <w:rsid w:val="00C74705"/>
    <w:rsid w:val="00C74BDA"/>
    <w:rsid w:val="00C74EE2"/>
    <w:rsid w:val="00C75103"/>
    <w:rsid w:val="00C75420"/>
    <w:rsid w:val="00C75455"/>
    <w:rsid w:val="00C75714"/>
    <w:rsid w:val="00C75AA4"/>
    <w:rsid w:val="00C75B7D"/>
    <w:rsid w:val="00C7657E"/>
    <w:rsid w:val="00C76798"/>
    <w:rsid w:val="00C76A3D"/>
    <w:rsid w:val="00C770BF"/>
    <w:rsid w:val="00C773B6"/>
    <w:rsid w:val="00C77F00"/>
    <w:rsid w:val="00C804D2"/>
    <w:rsid w:val="00C809E7"/>
    <w:rsid w:val="00C80F7D"/>
    <w:rsid w:val="00C80FCA"/>
    <w:rsid w:val="00C8103B"/>
    <w:rsid w:val="00C811F6"/>
    <w:rsid w:val="00C81B7C"/>
    <w:rsid w:val="00C81C93"/>
    <w:rsid w:val="00C81F40"/>
    <w:rsid w:val="00C821F0"/>
    <w:rsid w:val="00C823E2"/>
    <w:rsid w:val="00C82A9F"/>
    <w:rsid w:val="00C8307F"/>
    <w:rsid w:val="00C8314E"/>
    <w:rsid w:val="00C8328B"/>
    <w:rsid w:val="00C83B82"/>
    <w:rsid w:val="00C83CD1"/>
    <w:rsid w:val="00C83EEF"/>
    <w:rsid w:val="00C83F58"/>
    <w:rsid w:val="00C847F9"/>
    <w:rsid w:val="00C84D89"/>
    <w:rsid w:val="00C854FF"/>
    <w:rsid w:val="00C85526"/>
    <w:rsid w:val="00C856A9"/>
    <w:rsid w:val="00C85BD6"/>
    <w:rsid w:val="00C85CBC"/>
    <w:rsid w:val="00C863C8"/>
    <w:rsid w:val="00C86EEE"/>
    <w:rsid w:val="00C87003"/>
    <w:rsid w:val="00C8763F"/>
    <w:rsid w:val="00C87E1E"/>
    <w:rsid w:val="00C91490"/>
    <w:rsid w:val="00C91950"/>
    <w:rsid w:val="00C91FF4"/>
    <w:rsid w:val="00C92750"/>
    <w:rsid w:val="00C94087"/>
    <w:rsid w:val="00C947EB"/>
    <w:rsid w:val="00C955C5"/>
    <w:rsid w:val="00C95BDD"/>
    <w:rsid w:val="00C95D10"/>
    <w:rsid w:val="00C9655B"/>
    <w:rsid w:val="00C96F53"/>
    <w:rsid w:val="00C97065"/>
    <w:rsid w:val="00C9727C"/>
    <w:rsid w:val="00C9744F"/>
    <w:rsid w:val="00C97507"/>
    <w:rsid w:val="00C9750E"/>
    <w:rsid w:val="00C97557"/>
    <w:rsid w:val="00C9792C"/>
    <w:rsid w:val="00CA0AD0"/>
    <w:rsid w:val="00CA1091"/>
    <w:rsid w:val="00CA11AE"/>
    <w:rsid w:val="00CA1C49"/>
    <w:rsid w:val="00CA1E6C"/>
    <w:rsid w:val="00CA1E9D"/>
    <w:rsid w:val="00CA236F"/>
    <w:rsid w:val="00CA29CC"/>
    <w:rsid w:val="00CA2A71"/>
    <w:rsid w:val="00CA2C77"/>
    <w:rsid w:val="00CA3216"/>
    <w:rsid w:val="00CA339A"/>
    <w:rsid w:val="00CA3BB5"/>
    <w:rsid w:val="00CA3FA7"/>
    <w:rsid w:val="00CA414E"/>
    <w:rsid w:val="00CA481D"/>
    <w:rsid w:val="00CA49EF"/>
    <w:rsid w:val="00CA4F12"/>
    <w:rsid w:val="00CA5065"/>
    <w:rsid w:val="00CA55A2"/>
    <w:rsid w:val="00CA5CFC"/>
    <w:rsid w:val="00CA5F30"/>
    <w:rsid w:val="00CA5FAD"/>
    <w:rsid w:val="00CA65CA"/>
    <w:rsid w:val="00CA7039"/>
    <w:rsid w:val="00CA70AF"/>
    <w:rsid w:val="00CA78F6"/>
    <w:rsid w:val="00CA79C6"/>
    <w:rsid w:val="00CA7A52"/>
    <w:rsid w:val="00CB0DAE"/>
    <w:rsid w:val="00CB0DF0"/>
    <w:rsid w:val="00CB1247"/>
    <w:rsid w:val="00CB1261"/>
    <w:rsid w:val="00CB1433"/>
    <w:rsid w:val="00CB152D"/>
    <w:rsid w:val="00CB1793"/>
    <w:rsid w:val="00CB19DD"/>
    <w:rsid w:val="00CB201B"/>
    <w:rsid w:val="00CB27F3"/>
    <w:rsid w:val="00CB2A07"/>
    <w:rsid w:val="00CB2DAA"/>
    <w:rsid w:val="00CB307E"/>
    <w:rsid w:val="00CB398A"/>
    <w:rsid w:val="00CB3AFB"/>
    <w:rsid w:val="00CB3CE6"/>
    <w:rsid w:val="00CB402D"/>
    <w:rsid w:val="00CB41D1"/>
    <w:rsid w:val="00CB44CF"/>
    <w:rsid w:val="00CB44ED"/>
    <w:rsid w:val="00CB4726"/>
    <w:rsid w:val="00CB479E"/>
    <w:rsid w:val="00CB4A9D"/>
    <w:rsid w:val="00CB4B97"/>
    <w:rsid w:val="00CB596D"/>
    <w:rsid w:val="00CB6100"/>
    <w:rsid w:val="00CB61CE"/>
    <w:rsid w:val="00CB67C8"/>
    <w:rsid w:val="00CB6B6B"/>
    <w:rsid w:val="00CB6E61"/>
    <w:rsid w:val="00CB76D7"/>
    <w:rsid w:val="00CB76EC"/>
    <w:rsid w:val="00CB7BEC"/>
    <w:rsid w:val="00CB7D3E"/>
    <w:rsid w:val="00CB7F89"/>
    <w:rsid w:val="00CC006E"/>
    <w:rsid w:val="00CC0538"/>
    <w:rsid w:val="00CC0603"/>
    <w:rsid w:val="00CC0FA2"/>
    <w:rsid w:val="00CC155A"/>
    <w:rsid w:val="00CC15C2"/>
    <w:rsid w:val="00CC2448"/>
    <w:rsid w:val="00CC2648"/>
    <w:rsid w:val="00CC2AA0"/>
    <w:rsid w:val="00CC39F3"/>
    <w:rsid w:val="00CC3A23"/>
    <w:rsid w:val="00CC3C9C"/>
    <w:rsid w:val="00CC40FE"/>
    <w:rsid w:val="00CC44A7"/>
    <w:rsid w:val="00CC5351"/>
    <w:rsid w:val="00CC5530"/>
    <w:rsid w:val="00CC55B8"/>
    <w:rsid w:val="00CC5DA7"/>
    <w:rsid w:val="00CC62BA"/>
    <w:rsid w:val="00CC6387"/>
    <w:rsid w:val="00CC6F9B"/>
    <w:rsid w:val="00CC7BCF"/>
    <w:rsid w:val="00CD087E"/>
    <w:rsid w:val="00CD0AF4"/>
    <w:rsid w:val="00CD0BD3"/>
    <w:rsid w:val="00CD1114"/>
    <w:rsid w:val="00CD11E0"/>
    <w:rsid w:val="00CD12B9"/>
    <w:rsid w:val="00CD18F1"/>
    <w:rsid w:val="00CD1957"/>
    <w:rsid w:val="00CD1B04"/>
    <w:rsid w:val="00CD1B45"/>
    <w:rsid w:val="00CD1EDE"/>
    <w:rsid w:val="00CD2841"/>
    <w:rsid w:val="00CD35A2"/>
    <w:rsid w:val="00CD3A9D"/>
    <w:rsid w:val="00CD3D88"/>
    <w:rsid w:val="00CD447B"/>
    <w:rsid w:val="00CD447F"/>
    <w:rsid w:val="00CD4D1C"/>
    <w:rsid w:val="00CD5458"/>
    <w:rsid w:val="00CD5C73"/>
    <w:rsid w:val="00CD6216"/>
    <w:rsid w:val="00CD65D3"/>
    <w:rsid w:val="00CD6B85"/>
    <w:rsid w:val="00CD6E10"/>
    <w:rsid w:val="00CD7542"/>
    <w:rsid w:val="00CE032E"/>
    <w:rsid w:val="00CE06D6"/>
    <w:rsid w:val="00CE156A"/>
    <w:rsid w:val="00CE19B7"/>
    <w:rsid w:val="00CE1A68"/>
    <w:rsid w:val="00CE1A7B"/>
    <w:rsid w:val="00CE1ADB"/>
    <w:rsid w:val="00CE1ED7"/>
    <w:rsid w:val="00CE1EF5"/>
    <w:rsid w:val="00CE20AA"/>
    <w:rsid w:val="00CE25E0"/>
    <w:rsid w:val="00CE2F8E"/>
    <w:rsid w:val="00CE3284"/>
    <w:rsid w:val="00CE3B23"/>
    <w:rsid w:val="00CE4D78"/>
    <w:rsid w:val="00CE4F63"/>
    <w:rsid w:val="00CE5740"/>
    <w:rsid w:val="00CE5F23"/>
    <w:rsid w:val="00CE6233"/>
    <w:rsid w:val="00CE62AF"/>
    <w:rsid w:val="00CE6667"/>
    <w:rsid w:val="00CE67F3"/>
    <w:rsid w:val="00CE6A0E"/>
    <w:rsid w:val="00CE7112"/>
    <w:rsid w:val="00CE74C0"/>
    <w:rsid w:val="00CE7ABA"/>
    <w:rsid w:val="00CF05D9"/>
    <w:rsid w:val="00CF06C9"/>
    <w:rsid w:val="00CF0B96"/>
    <w:rsid w:val="00CF0F39"/>
    <w:rsid w:val="00CF1432"/>
    <w:rsid w:val="00CF1648"/>
    <w:rsid w:val="00CF236C"/>
    <w:rsid w:val="00CF26C2"/>
    <w:rsid w:val="00CF26E8"/>
    <w:rsid w:val="00CF2A60"/>
    <w:rsid w:val="00CF2C84"/>
    <w:rsid w:val="00CF330C"/>
    <w:rsid w:val="00CF3553"/>
    <w:rsid w:val="00CF363C"/>
    <w:rsid w:val="00CF3752"/>
    <w:rsid w:val="00CF3BA3"/>
    <w:rsid w:val="00CF3C27"/>
    <w:rsid w:val="00CF4291"/>
    <w:rsid w:val="00CF463E"/>
    <w:rsid w:val="00CF4AA6"/>
    <w:rsid w:val="00CF5385"/>
    <w:rsid w:val="00CF5933"/>
    <w:rsid w:val="00CF59D7"/>
    <w:rsid w:val="00CF5F48"/>
    <w:rsid w:val="00CF652E"/>
    <w:rsid w:val="00CF65D4"/>
    <w:rsid w:val="00CF6639"/>
    <w:rsid w:val="00CF6647"/>
    <w:rsid w:val="00CF7482"/>
    <w:rsid w:val="00CF75B0"/>
    <w:rsid w:val="00D002A6"/>
    <w:rsid w:val="00D00492"/>
    <w:rsid w:val="00D004A2"/>
    <w:rsid w:val="00D005DA"/>
    <w:rsid w:val="00D0097B"/>
    <w:rsid w:val="00D012F8"/>
    <w:rsid w:val="00D01449"/>
    <w:rsid w:val="00D01522"/>
    <w:rsid w:val="00D019B8"/>
    <w:rsid w:val="00D01DD0"/>
    <w:rsid w:val="00D02864"/>
    <w:rsid w:val="00D02EF8"/>
    <w:rsid w:val="00D032A2"/>
    <w:rsid w:val="00D0346B"/>
    <w:rsid w:val="00D03B28"/>
    <w:rsid w:val="00D03CB3"/>
    <w:rsid w:val="00D03F2A"/>
    <w:rsid w:val="00D04272"/>
    <w:rsid w:val="00D0472D"/>
    <w:rsid w:val="00D04ABE"/>
    <w:rsid w:val="00D062CC"/>
    <w:rsid w:val="00D06D32"/>
    <w:rsid w:val="00D07468"/>
    <w:rsid w:val="00D07D62"/>
    <w:rsid w:val="00D07E28"/>
    <w:rsid w:val="00D105C9"/>
    <w:rsid w:val="00D1079E"/>
    <w:rsid w:val="00D111A8"/>
    <w:rsid w:val="00D11AA3"/>
    <w:rsid w:val="00D12C85"/>
    <w:rsid w:val="00D12FBD"/>
    <w:rsid w:val="00D131D2"/>
    <w:rsid w:val="00D13460"/>
    <w:rsid w:val="00D1384C"/>
    <w:rsid w:val="00D13C12"/>
    <w:rsid w:val="00D1405D"/>
    <w:rsid w:val="00D1476D"/>
    <w:rsid w:val="00D148CB"/>
    <w:rsid w:val="00D15151"/>
    <w:rsid w:val="00D15679"/>
    <w:rsid w:val="00D15869"/>
    <w:rsid w:val="00D15BBF"/>
    <w:rsid w:val="00D15EC3"/>
    <w:rsid w:val="00D16682"/>
    <w:rsid w:val="00D17B77"/>
    <w:rsid w:val="00D215E2"/>
    <w:rsid w:val="00D21A6B"/>
    <w:rsid w:val="00D21CA0"/>
    <w:rsid w:val="00D222DD"/>
    <w:rsid w:val="00D2247B"/>
    <w:rsid w:val="00D2267B"/>
    <w:rsid w:val="00D239B0"/>
    <w:rsid w:val="00D23DDC"/>
    <w:rsid w:val="00D23F79"/>
    <w:rsid w:val="00D2421F"/>
    <w:rsid w:val="00D244F8"/>
    <w:rsid w:val="00D24BB2"/>
    <w:rsid w:val="00D26DEE"/>
    <w:rsid w:val="00D26F4C"/>
    <w:rsid w:val="00D27029"/>
    <w:rsid w:val="00D27A37"/>
    <w:rsid w:val="00D27B11"/>
    <w:rsid w:val="00D27BE5"/>
    <w:rsid w:val="00D27CB3"/>
    <w:rsid w:val="00D30CB8"/>
    <w:rsid w:val="00D31229"/>
    <w:rsid w:val="00D3150F"/>
    <w:rsid w:val="00D315BE"/>
    <w:rsid w:val="00D31759"/>
    <w:rsid w:val="00D31E70"/>
    <w:rsid w:val="00D32105"/>
    <w:rsid w:val="00D32239"/>
    <w:rsid w:val="00D32274"/>
    <w:rsid w:val="00D329DF"/>
    <w:rsid w:val="00D3369B"/>
    <w:rsid w:val="00D336B7"/>
    <w:rsid w:val="00D338BB"/>
    <w:rsid w:val="00D33B98"/>
    <w:rsid w:val="00D33C86"/>
    <w:rsid w:val="00D34115"/>
    <w:rsid w:val="00D34158"/>
    <w:rsid w:val="00D341F4"/>
    <w:rsid w:val="00D346D2"/>
    <w:rsid w:val="00D3476F"/>
    <w:rsid w:val="00D34A08"/>
    <w:rsid w:val="00D3567F"/>
    <w:rsid w:val="00D356C4"/>
    <w:rsid w:val="00D35BB5"/>
    <w:rsid w:val="00D36380"/>
    <w:rsid w:val="00D36BD0"/>
    <w:rsid w:val="00D36EFF"/>
    <w:rsid w:val="00D370D0"/>
    <w:rsid w:val="00D374C3"/>
    <w:rsid w:val="00D374F8"/>
    <w:rsid w:val="00D37A45"/>
    <w:rsid w:val="00D40160"/>
    <w:rsid w:val="00D40171"/>
    <w:rsid w:val="00D415C6"/>
    <w:rsid w:val="00D41789"/>
    <w:rsid w:val="00D4193E"/>
    <w:rsid w:val="00D41C5F"/>
    <w:rsid w:val="00D42116"/>
    <w:rsid w:val="00D421F6"/>
    <w:rsid w:val="00D42413"/>
    <w:rsid w:val="00D42FCC"/>
    <w:rsid w:val="00D43029"/>
    <w:rsid w:val="00D4461B"/>
    <w:rsid w:val="00D45013"/>
    <w:rsid w:val="00D45873"/>
    <w:rsid w:val="00D45DEF"/>
    <w:rsid w:val="00D46C03"/>
    <w:rsid w:val="00D47093"/>
    <w:rsid w:val="00D47111"/>
    <w:rsid w:val="00D47979"/>
    <w:rsid w:val="00D479C2"/>
    <w:rsid w:val="00D502BF"/>
    <w:rsid w:val="00D503F8"/>
    <w:rsid w:val="00D506CD"/>
    <w:rsid w:val="00D50902"/>
    <w:rsid w:val="00D51C8C"/>
    <w:rsid w:val="00D51D7F"/>
    <w:rsid w:val="00D51F08"/>
    <w:rsid w:val="00D5216D"/>
    <w:rsid w:val="00D5332F"/>
    <w:rsid w:val="00D53588"/>
    <w:rsid w:val="00D53706"/>
    <w:rsid w:val="00D537E8"/>
    <w:rsid w:val="00D538EB"/>
    <w:rsid w:val="00D539B1"/>
    <w:rsid w:val="00D53A66"/>
    <w:rsid w:val="00D53C31"/>
    <w:rsid w:val="00D540F2"/>
    <w:rsid w:val="00D54777"/>
    <w:rsid w:val="00D54B88"/>
    <w:rsid w:val="00D54BD3"/>
    <w:rsid w:val="00D5502B"/>
    <w:rsid w:val="00D5522F"/>
    <w:rsid w:val="00D5539F"/>
    <w:rsid w:val="00D55C01"/>
    <w:rsid w:val="00D56365"/>
    <w:rsid w:val="00D56427"/>
    <w:rsid w:val="00D564D2"/>
    <w:rsid w:val="00D5731E"/>
    <w:rsid w:val="00D57960"/>
    <w:rsid w:val="00D57AE3"/>
    <w:rsid w:val="00D57F03"/>
    <w:rsid w:val="00D604FB"/>
    <w:rsid w:val="00D60B1E"/>
    <w:rsid w:val="00D60FA2"/>
    <w:rsid w:val="00D61106"/>
    <w:rsid w:val="00D61732"/>
    <w:rsid w:val="00D61934"/>
    <w:rsid w:val="00D61E9D"/>
    <w:rsid w:val="00D62E93"/>
    <w:rsid w:val="00D632BD"/>
    <w:rsid w:val="00D6365E"/>
    <w:rsid w:val="00D636B0"/>
    <w:rsid w:val="00D637CF"/>
    <w:rsid w:val="00D638A5"/>
    <w:rsid w:val="00D64648"/>
    <w:rsid w:val="00D64E81"/>
    <w:rsid w:val="00D64F2C"/>
    <w:rsid w:val="00D65086"/>
    <w:rsid w:val="00D651C9"/>
    <w:rsid w:val="00D65861"/>
    <w:rsid w:val="00D65E3E"/>
    <w:rsid w:val="00D66204"/>
    <w:rsid w:val="00D66379"/>
    <w:rsid w:val="00D66E10"/>
    <w:rsid w:val="00D674AB"/>
    <w:rsid w:val="00D67BDB"/>
    <w:rsid w:val="00D67EBB"/>
    <w:rsid w:val="00D70045"/>
    <w:rsid w:val="00D7050D"/>
    <w:rsid w:val="00D70748"/>
    <w:rsid w:val="00D71451"/>
    <w:rsid w:val="00D71B2E"/>
    <w:rsid w:val="00D7277B"/>
    <w:rsid w:val="00D73803"/>
    <w:rsid w:val="00D7401F"/>
    <w:rsid w:val="00D74D31"/>
    <w:rsid w:val="00D75BE2"/>
    <w:rsid w:val="00D7612F"/>
    <w:rsid w:val="00D76696"/>
    <w:rsid w:val="00D76752"/>
    <w:rsid w:val="00D76EE5"/>
    <w:rsid w:val="00D800E3"/>
    <w:rsid w:val="00D806C4"/>
    <w:rsid w:val="00D81077"/>
    <w:rsid w:val="00D81159"/>
    <w:rsid w:val="00D81228"/>
    <w:rsid w:val="00D815E1"/>
    <w:rsid w:val="00D81FAE"/>
    <w:rsid w:val="00D820D6"/>
    <w:rsid w:val="00D82747"/>
    <w:rsid w:val="00D82963"/>
    <w:rsid w:val="00D82A2E"/>
    <w:rsid w:val="00D82B86"/>
    <w:rsid w:val="00D82D3A"/>
    <w:rsid w:val="00D82ECA"/>
    <w:rsid w:val="00D8327F"/>
    <w:rsid w:val="00D837C7"/>
    <w:rsid w:val="00D83A7F"/>
    <w:rsid w:val="00D83CC1"/>
    <w:rsid w:val="00D84311"/>
    <w:rsid w:val="00D84371"/>
    <w:rsid w:val="00D8453B"/>
    <w:rsid w:val="00D84D66"/>
    <w:rsid w:val="00D84E1B"/>
    <w:rsid w:val="00D85215"/>
    <w:rsid w:val="00D85BAD"/>
    <w:rsid w:val="00D860C1"/>
    <w:rsid w:val="00D8631C"/>
    <w:rsid w:val="00D8648B"/>
    <w:rsid w:val="00D86AD9"/>
    <w:rsid w:val="00D86C87"/>
    <w:rsid w:val="00D86E92"/>
    <w:rsid w:val="00D8720A"/>
    <w:rsid w:val="00D87BCC"/>
    <w:rsid w:val="00D87D3C"/>
    <w:rsid w:val="00D9037F"/>
    <w:rsid w:val="00D9048C"/>
    <w:rsid w:val="00D9052F"/>
    <w:rsid w:val="00D905B8"/>
    <w:rsid w:val="00D9090C"/>
    <w:rsid w:val="00D917A3"/>
    <w:rsid w:val="00D91F8C"/>
    <w:rsid w:val="00D91FF5"/>
    <w:rsid w:val="00D924AD"/>
    <w:rsid w:val="00D92549"/>
    <w:rsid w:val="00D9261C"/>
    <w:rsid w:val="00D9270F"/>
    <w:rsid w:val="00D927FF"/>
    <w:rsid w:val="00D928DF"/>
    <w:rsid w:val="00D92F3E"/>
    <w:rsid w:val="00D93AEC"/>
    <w:rsid w:val="00D93DC2"/>
    <w:rsid w:val="00D94879"/>
    <w:rsid w:val="00D9546D"/>
    <w:rsid w:val="00D95B2A"/>
    <w:rsid w:val="00D95DC1"/>
    <w:rsid w:val="00D962D0"/>
    <w:rsid w:val="00D96608"/>
    <w:rsid w:val="00D96874"/>
    <w:rsid w:val="00D97332"/>
    <w:rsid w:val="00D977E4"/>
    <w:rsid w:val="00DA01F2"/>
    <w:rsid w:val="00DA04C0"/>
    <w:rsid w:val="00DA0539"/>
    <w:rsid w:val="00DA0571"/>
    <w:rsid w:val="00DA15E4"/>
    <w:rsid w:val="00DA1894"/>
    <w:rsid w:val="00DA1A63"/>
    <w:rsid w:val="00DA1F93"/>
    <w:rsid w:val="00DA2015"/>
    <w:rsid w:val="00DA3328"/>
    <w:rsid w:val="00DA3EFF"/>
    <w:rsid w:val="00DA42EE"/>
    <w:rsid w:val="00DA438F"/>
    <w:rsid w:val="00DA491D"/>
    <w:rsid w:val="00DA5DD7"/>
    <w:rsid w:val="00DA638A"/>
    <w:rsid w:val="00DA67BD"/>
    <w:rsid w:val="00DA6861"/>
    <w:rsid w:val="00DA6881"/>
    <w:rsid w:val="00DA6A51"/>
    <w:rsid w:val="00DA6C5F"/>
    <w:rsid w:val="00DA6CD7"/>
    <w:rsid w:val="00DA702A"/>
    <w:rsid w:val="00DA77AD"/>
    <w:rsid w:val="00DA792B"/>
    <w:rsid w:val="00DA7D00"/>
    <w:rsid w:val="00DA7FE9"/>
    <w:rsid w:val="00DB04E6"/>
    <w:rsid w:val="00DB09CB"/>
    <w:rsid w:val="00DB0D0C"/>
    <w:rsid w:val="00DB0F31"/>
    <w:rsid w:val="00DB0F76"/>
    <w:rsid w:val="00DB1546"/>
    <w:rsid w:val="00DB1CFC"/>
    <w:rsid w:val="00DB1E24"/>
    <w:rsid w:val="00DB24CA"/>
    <w:rsid w:val="00DB2A2A"/>
    <w:rsid w:val="00DB2C5E"/>
    <w:rsid w:val="00DB2E1D"/>
    <w:rsid w:val="00DB335A"/>
    <w:rsid w:val="00DB38A4"/>
    <w:rsid w:val="00DB39EA"/>
    <w:rsid w:val="00DB4398"/>
    <w:rsid w:val="00DB4C3C"/>
    <w:rsid w:val="00DB5B16"/>
    <w:rsid w:val="00DB6131"/>
    <w:rsid w:val="00DB6A22"/>
    <w:rsid w:val="00DC07E6"/>
    <w:rsid w:val="00DC0945"/>
    <w:rsid w:val="00DC0D17"/>
    <w:rsid w:val="00DC0E57"/>
    <w:rsid w:val="00DC0ED3"/>
    <w:rsid w:val="00DC125F"/>
    <w:rsid w:val="00DC15C5"/>
    <w:rsid w:val="00DC16C5"/>
    <w:rsid w:val="00DC1759"/>
    <w:rsid w:val="00DC1963"/>
    <w:rsid w:val="00DC1991"/>
    <w:rsid w:val="00DC1B31"/>
    <w:rsid w:val="00DC1D0C"/>
    <w:rsid w:val="00DC2379"/>
    <w:rsid w:val="00DC2E40"/>
    <w:rsid w:val="00DC3F60"/>
    <w:rsid w:val="00DC4F06"/>
    <w:rsid w:val="00DC5082"/>
    <w:rsid w:val="00DC5359"/>
    <w:rsid w:val="00DC5EDB"/>
    <w:rsid w:val="00DC5FF5"/>
    <w:rsid w:val="00DC6129"/>
    <w:rsid w:val="00DC6FAF"/>
    <w:rsid w:val="00DC7156"/>
    <w:rsid w:val="00DC77C1"/>
    <w:rsid w:val="00DD016D"/>
    <w:rsid w:val="00DD07B1"/>
    <w:rsid w:val="00DD0DF9"/>
    <w:rsid w:val="00DD0F42"/>
    <w:rsid w:val="00DD0F69"/>
    <w:rsid w:val="00DD1665"/>
    <w:rsid w:val="00DD166D"/>
    <w:rsid w:val="00DD1806"/>
    <w:rsid w:val="00DD1F5B"/>
    <w:rsid w:val="00DD258D"/>
    <w:rsid w:val="00DD26DB"/>
    <w:rsid w:val="00DD2936"/>
    <w:rsid w:val="00DD2EBA"/>
    <w:rsid w:val="00DD330E"/>
    <w:rsid w:val="00DD3A0E"/>
    <w:rsid w:val="00DD3BD5"/>
    <w:rsid w:val="00DD3FA9"/>
    <w:rsid w:val="00DD4445"/>
    <w:rsid w:val="00DD487B"/>
    <w:rsid w:val="00DD48CF"/>
    <w:rsid w:val="00DD58A5"/>
    <w:rsid w:val="00DD5C67"/>
    <w:rsid w:val="00DD5D7A"/>
    <w:rsid w:val="00DD6050"/>
    <w:rsid w:val="00DD661C"/>
    <w:rsid w:val="00DD7427"/>
    <w:rsid w:val="00DD7970"/>
    <w:rsid w:val="00DD7F00"/>
    <w:rsid w:val="00DE011E"/>
    <w:rsid w:val="00DE0428"/>
    <w:rsid w:val="00DE062E"/>
    <w:rsid w:val="00DE0D9F"/>
    <w:rsid w:val="00DE0E23"/>
    <w:rsid w:val="00DE25F5"/>
    <w:rsid w:val="00DE28C1"/>
    <w:rsid w:val="00DE2CEB"/>
    <w:rsid w:val="00DE2FD9"/>
    <w:rsid w:val="00DE314B"/>
    <w:rsid w:val="00DE3CF8"/>
    <w:rsid w:val="00DE4132"/>
    <w:rsid w:val="00DE4D94"/>
    <w:rsid w:val="00DE50BE"/>
    <w:rsid w:val="00DE51D4"/>
    <w:rsid w:val="00DE56B5"/>
    <w:rsid w:val="00DE67F8"/>
    <w:rsid w:val="00DE68FB"/>
    <w:rsid w:val="00DE6ED7"/>
    <w:rsid w:val="00DE7A3E"/>
    <w:rsid w:val="00DF1495"/>
    <w:rsid w:val="00DF173B"/>
    <w:rsid w:val="00DF2587"/>
    <w:rsid w:val="00DF3004"/>
    <w:rsid w:val="00DF30E2"/>
    <w:rsid w:val="00DF32E3"/>
    <w:rsid w:val="00DF3F15"/>
    <w:rsid w:val="00DF3FC3"/>
    <w:rsid w:val="00DF4259"/>
    <w:rsid w:val="00DF4508"/>
    <w:rsid w:val="00DF4B72"/>
    <w:rsid w:val="00DF50E4"/>
    <w:rsid w:val="00DF56CF"/>
    <w:rsid w:val="00DF5E3D"/>
    <w:rsid w:val="00DF6202"/>
    <w:rsid w:val="00DF6348"/>
    <w:rsid w:val="00DF75E8"/>
    <w:rsid w:val="00DF786C"/>
    <w:rsid w:val="00DF7BC2"/>
    <w:rsid w:val="00E00069"/>
    <w:rsid w:val="00E004FA"/>
    <w:rsid w:val="00E00554"/>
    <w:rsid w:val="00E00A25"/>
    <w:rsid w:val="00E00F33"/>
    <w:rsid w:val="00E0123C"/>
    <w:rsid w:val="00E01279"/>
    <w:rsid w:val="00E01514"/>
    <w:rsid w:val="00E01780"/>
    <w:rsid w:val="00E01943"/>
    <w:rsid w:val="00E01CA7"/>
    <w:rsid w:val="00E01F4C"/>
    <w:rsid w:val="00E02829"/>
    <w:rsid w:val="00E02E8C"/>
    <w:rsid w:val="00E0306D"/>
    <w:rsid w:val="00E0318A"/>
    <w:rsid w:val="00E036CA"/>
    <w:rsid w:val="00E03747"/>
    <w:rsid w:val="00E03B5F"/>
    <w:rsid w:val="00E03B71"/>
    <w:rsid w:val="00E040A2"/>
    <w:rsid w:val="00E0466D"/>
    <w:rsid w:val="00E04909"/>
    <w:rsid w:val="00E04A40"/>
    <w:rsid w:val="00E04F2C"/>
    <w:rsid w:val="00E05FB8"/>
    <w:rsid w:val="00E060B8"/>
    <w:rsid w:val="00E06797"/>
    <w:rsid w:val="00E0714C"/>
    <w:rsid w:val="00E075D9"/>
    <w:rsid w:val="00E07ABB"/>
    <w:rsid w:val="00E10382"/>
    <w:rsid w:val="00E1056F"/>
    <w:rsid w:val="00E10F58"/>
    <w:rsid w:val="00E11A46"/>
    <w:rsid w:val="00E11AD4"/>
    <w:rsid w:val="00E11C02"/>
    <w:rsid w:val="00E11E24"/>
    <w:rsid w:val="00E1200A"/>
    <w:rsid w:val="00E12662"/>
    <w:rsid w:val="00E1277A"/>
    <w:rsid w:val="00E1284F"/>
    <w:rsid w:val="00E128D6"/>
    <w:rsid w:val="00E12A43"/>
    <w:rsid w:val="00E12BCB"/>
    <w:rsid w:val="00E12E13"/>
    <w:rsid w:val="00E133AC"/>
    <w:rsid w:val="00E134C9"/>
    <w:rsid w:val="00E1370A"/>
    <w:rsid w:val="00E137A5"/>
    <w:rsid w:val="00E1382D"/>
    <w:rsid w:val="00E141C2"/>
    <w:rsid w:val="00E14E41"/>
    <w:rsid w:val="00E14F80"/>
    <w:rsid w:val="00E150ED"/>
    <w:rsid w:val="00E15143"/>
    <w:rsid w:val="00E168A7"/>
    <w:rsid w:val="00E16AAB"/>
    <w:rsid w:val="00E173A4"/>
    <w:rsid w:val="00E175A9"/>
    <w:rsid w:val="00E17F73"/>
    <w:rsid w:val="00E2009B"/>
    <w:rsid w:val="00E200D0"/>
    <w:rsid w:val="00E207BA"/>
    <w:rsid w:val="00E20DDF"/>
    <w:rsid w:val="00E2179A"/>
    <w:rsid w:val="00E22157"/>
    <w:rsid w:val="00E22383"/>
    <w:rsid w:val="00E223BB"/>
    <w:rsid w:val="00E226BE"/>
    <w:rsid w:val="00E22CBC"/>
    <w:rsid w:val="00E22E08"/>
    <w:rsid w:val="00E233A4"/>
    <w:rsid w:val="00E237FF"/>
    <w:rsid w:val="00E238AD"/>
    <w:rsid w:val="00E23985"/>
    <w:rsid w:val="00E23E58"/>
    <w:rsid w:val="00E244BA"/>
    <w:rsid w:val="00E24524"/>
    <w:rsid w:val="00E24BFA"/>
    <w:rsid w:val="00E25666"/>
    <w:rsid w:val="00E2577F"/>
    <w:rsid w:val="00E258DA"/>
    <w:rsid w:val="00E25989"/>
    <w:rsid w:val="00E26699"/>
    <w:rsid w:val="00E266A7"/>
    <w:rsid w:val="00E269F3"/>
    <w:rsid w:val="00E26D3B"/>
    <w:rsid w:val="00E27B83"/>
    <w:rsid w:val="00E27E13"/>
    <w:rsid w:val="00E3041B"/>
    <w:rsid w:val="00E306E3"/>
    <w:rsid w:val="00E30818"/>
    <w:rsid w:val="00E308DF"/>
    <w:rsid w:val="00E30B73"/>
    <w:rsid w:val="00E31326"/>
    <w:rsid w:val="00E314AF"/>
    <w:rsid w:val="00E3199C"/>
    <w:rsid w:val="00E31AD9"/>
    <w:rsid w:val="00E32006"/>
    <w:rsid w:val="00E32903"/>
    <w:rsid w:val="00E32E30"/>
    <w:rsid w:val="00E333B9"/>
    <w:rsid w:val="00E3346E"/>
    <w:rsid w:val="00E335A9"/>
    <w:rsid w:val="00E335EE"/>
    <w:rsid w:val="00E34044"/>
    <w:rsid w:val="00E34C3F"/>
    <w:rsid w:val="00E34CE9"/>
    <w:rsid w:val="00E34FCD"/>
    <w:rsid w:val="00E350DC"/>
    <w:rsid w:val="00E35168"/>
    <w:rsid w:val="00E3551F"/>
    <w:rsid w:val="00E35861"/>
    <w:rsid w:val="00E35B60"/>
    <w:rsid w:val="00E35CDA"/>
    <w:rsid w:val="00E361A3"/>
    <w:rsid w:val="00E37C8A"/>
    <w:rsid w:val="00E37EC1"/>
    <w:rsid w:val="00E37F4D"/>
    <w:rsid w:val="00E404F7"/>
    <w:rsid w:val="00E404FA"/>
    <w:rsid w:val="00E40739"/>
    <w:rsid w:val="00E409E2"/>
    <w:rsid w:val="00E40C39"/>
    <w:rsid w:val="00E40CD4"/>
    <w:rsid w:val="00E40D64"/>
    <w:rsid w:val="00E4199D"/>
    <w:rsid w:val="00E42016"/>
    <w:rsid w:val="00E42081"/>
    <w:rsid w:val="00E421B0"/>
    <w:rsid w:val="00E4284E"/>
    <w:rsid w:val="00E42A4A"/>
    <w:rsid w:val="00E42FAC"/>
    <w:rsid w:val="00E43152"/>
    <w:rsid w:val="00E43153"/>
    <w:rsid w:val="00E43C99"/>
    <w:rsid w:val="00E43D3C"/>
    <w:rsid w:val="00E43F0E"/>
    <w:rsid w:val="00E4411B"/>
    <w:rsid w:val="00E441F0"/>
    <w:rsid w:val="00E44BCB"/>
    <w:rsid w:val="00E452A4"/>
    <w:rsid w:val="00E4554C"/>
    <w:rsid w:val="00E456C8"/>
    <w:rsid w:val="00E45809"/>
    <w:rsid w:val="00E458AC"/>
    <w:rsid w:val="00E45912"/>
    <w:rsid w:val="00E45B88"/>
    <w:rsid w:val="00E45CDF"/>
    <w:rsid w:val="00E45EF9"/>
    <w:rsid w:val="00E4669A"/>
    <w:rsid w:val="00E46C19"/>
    <w:rsid w:val="00E46E4B"/>
    <w:rsid w:val="00E470E3"/>
    <w:rsid w:val="00E472BF"/>
    <w:rsid w:val="00E47A15"/>
    <w:rsid w:val="00E47CBC"/>
    <w:rsid w:val="00E47D43"/>
    <w:rsid w:val="00E508CB"/>
    <w:rsid w:val="00E50AFD"/>
    <w:rsid w:val="00E50CA7"/>
    <w:rsid w:val="00E50DBB"/>
    <w:rsid w:val="00E50ECA"/>
    <w:rsid w:val="00E5112E"/>
    <w:rsid w:val="00E51A8A"/>
    <w:rsid w:val="00E52769"/>
    <w:rsid w:val="00E528A4"/>
    <w:rsid w:val="00E52948"/>
    <w:rsid w:val="00E53033"/>
    <w:rsid w:val="00E53211"/>
    <w:rsid w:val="00E53989"/>
    <w:rsid w:val="00E53AB9"/>
    <w:rsid w:val="00E542DD"/>
    <w:rsid w:val="00E547AA"/>
    <w:rsid w:val="00E54C1C"/>
    <w:rsid w:val="00E5501B"/>
    <w:rsid w:val="00E5580F"/>
    <w:rsid w:val="00E55C59"/>
    <w:rsid w:val="00E55F61"/>
    <w:rsid w:val="00E56010"/>
    <w:rsid w:val="00E56020"/>
    <w:rsid w:val="00E56198"/>
    <w:rsid w:val="00E56BFC"/>
    <w:rsid w:val="00E56D41"/>
    <w:rsid w:val="00E571B1"/>
    <w:rsid w:val="00E5734C"/>
    <w:rsid w:val="00E57DC1"/>
    <w:rsid w:val="00E60A9C"/>
    <w:rsid w:val="00E6247E"/>
    <w:rsid w:val="00E62B97"/>
    <w:rsid w:val="00E6386F"/>
    <w:rsid w:val="00E63CFF"/>
    <w:rsid w:val="00E63DA1"/>
    <w:rsid w:val="00E63E76"/>
    <w:rsid w:val="00E6546A"/>
    <w:rsid w:val="00E65BE2"/>
    <w:rsid w:val="00E66043"/>
    <w:rsid w:val="00E667A8"/>
    <w:rsid w:val="00E66D85"/>
    <w:rsid w:val="00E66E29"/>
    <w:rsid w:val="00E6720F"/>
    <w:rsid w:val="00E674B7"/>
    <w:rsid w:val="00E67A67"/>
    <w:rsid w:val="00E67D43"/>
    <w:rsid w:val="00E67D4B"/>
    <w:rsid w:val="00E7052E"/>
    <w:rsid w:val="00E708F1"/>
    <w:rsid w:val="00E711B9"/>
    <w:rsid w:val="00E7171E"/>
    <w:rsid w:val="00E72002"/>
    <w:rsid w:val="00E7240E"/>
    <w:rsid w:val="00E725B5"/>
    <w:rsid w:val="00E7283F"/>
    <w:rsid w:val="00E729B0"/>
    <w:rsid w:val="00E72D7C"/>
    <w:rsid w:val="00E73262"/>
    <w:rsid w:val="00E7342C"/>
    <w:rsid w:val="00E73C1C"/>
    <w:rsid w:val="00E74437"/>
    <w:rsid w:val="00E748B0"/>
    <w:rsid w:val="00E75AA8"/>
    <w:rsid w:val="00E75E20"/>
    <w:rsid w:val="00E77189"/>
    <w:rsid w:val="00E800B0"/>
    <w:rsid w:val="00E80522"/>
    <w:rsid w:val="00E80CFB"/>
    <w:rsid w:val="00E80F93"/>
    <w:rsid w:val="00E812EF"/>
    <w:rsid w:val="00E81713"/>
    <w:rsid w:val="00E82044"/>
    <w:rsid w:val="00E824C2"/>
    <w:rsid w:val="00E83183"/>
    <w:rsid w:val="00E83920"/>
    <w:rsid w:val="00E83DAB"/>
    <w:rsid w:val="00E84057"/>
    <w:rsid w:val="00E84B0A"/>
    <w:rsid w:val="00E85186"/>
    <w:rsid w:val="00E85281"/>
    <w:rsid w:val="00E858AB"/>
    <w:rsid w:val="00E8652E"/>
    <w:rsid w:val="00E8668F"/>
    <w:rsid w:val="00E86758"/>
    <w:rsid w:val="00E86899"/>
    <w:rsid w:val="00E876B5"/>
    <w:rsid w:val="00E87CF1"/>
    <w:rsid w:val="00E902F8"/>
    <w:rsid w:val="00E9067A"/>
    <w:rsid w:val="00E907FA"/>
    <w:rsid w:val="00E90F99"/>
    <w:rsid w:val="00E91498"/>
    <w:rsid w:val="00E9167A"/>
    <w:rsid w:val="00E91946"/>
    <w:rsid w:val="00E91D0D"/>
    <w:rsid w:val="00E91E61"/>
    <w:rsid w:val="00E91F29"/>
    <w:rsid w:val="00E91F3E"/>
    <w:rsid w:val="00E92339"/>
    <w:rsid w:val="00E92448"/>
    <w:rsid w:val="00E92887"/>
    <w:rsid w:val="00E928DB"/>
    <w:rsid w:val="00E938FA"/>
    <w:rsid w:val="00E9445C"/>
    <w:rsid w:val="00E94AE1"/>
    <w:rsid w:val="00E94AF0"/>
    <w:rsid w:val="00E94C51"/>
    <w:rsid w:val="00E95427"/>
    <w:rsid w:val="00E956A7"/>
    <w:rsid w:val="00E95DCF"/>
    <w:rsid w:val="00E96499"/>
    <w:rsid w:val="00E969D4"/>
    <w:rsid w:val="00E96EBE"/>
    <w:rsid w:val="00E96EF9"/>
    <w:rsid w:val="00EA064A"/>
    <w:rsid w:val="00EA0856"/>
    <w:rsid w:val="00EA0B1A"/>
    <w:rsid w:val="00EA175E"/>
    <w:rsid w:val="00EA1CF6"/>
    <w:rsid w:val="00EA1FDC"/>
    <w:rsid w:val="00EA2325"/>
    <w:rsid w:val="00EA2A82"/>
    <w:rsid w:val="00EA2E2B"/>
    <w:rsid w:val="00EA2EE2"/>
    <w:rsid w:val="00EA34DA"/>
    <w:rsid w:val="00EA3D1C"/>
    <w:rsid w:val="00EA3F01"/>
    <w:rsid w:val="00EA4A1E"/>
    <w:rsid w:val="00EA4BDE"/>
    <w:rsid w:val="00EA55D6"/>
    <w:rsid w:val="00EA5A68"/>
    <w:rsid w:val="00EA5AE6"/>
    <w:rsid w:val="00EA6154"/>
    <w:rsid w:val="00EA6396"/>
    <w:rsid w:val="00EA6401"/>
    <w:rsid w:val="00EA6442"/>
    <w:rsid w:val="00EA66D2"/>
    <w:rsid w:val="00EA769D"/>
    <w:rsid w:val="00EA76C2"/>
    <w:rsid w:val="00EA76FD"/>
    <w:rsid w:val="00EB012B"/>
    <w:rsid w:val="00EB0E03"/>
    <w:rsid w:val="00EB0E82"/>
    <w:rsid w:val="00EB1DED"/>
    <w:rsid w:val="00EB24B5"/>
    <w:rsid w:val="00EB2601"/>
    <w:rsid w:val="00EB264A"/>
    <w:rsid w:val="00EB4652"/>
    <w:rsid w:val="00EB4E1B"/>
    <w:rsid w:val="00EB4F75"/>
    <w:rsid w:val="00EB522F"/>
    <w:rsid w:val="00EB5332"/>
    <w:rsid w:val="00EB5418"/>
    <w:rsid w:val="00EB54F9"/>
    <w:rsid w:val="00EB5A92"/>
    <w:rsid w:val="00EB5C5F"/>
    <w:rsid w:val="00EB61C4"/>
    <w:rsid w:val="00EB6304"/>
    <w:rsid w:val="00EB630E"/>
    <w:rsid w:val="00EB6726"/>
    <w:rsid w:val="00EB7008"/>
    <w:rsid w:val="00EB700C"/>
    <w:rsid w:val="00EB7166"/>
    <w:rsid w:val="00EB71B2"/>
    <w:rsid w:val="00EB71EB"/>
    <w:rsid w:val="00EB73C4"/>
    <w:rsid w:val="00EB7B0C"/>
    <w:rsid w:val="00EB7CE5"/>
    <w:rsid w:val="00EB7E82"/>
    <w:rsid w:val="00EC09E0"/>
    <w:rsid w:val="00EC0EE4"/>
    <w:rsid w:val="00EC1790"/>
    <w:rsid w:val="00EC1A71"/>
    <w:rsid w:val="00EC1FB7"/>
    <w:rsid w:val="00EC2EC2"/>
    <w:rsid w:val="00EC32D2"/>
    <w:rsid w:val="00EC3777"/>
    <w:rsid w:val="00EC3E82"/>
    <w:rsid w:val="00EC3F99"/>
    <w:rsid w:val="00EC401D"/>
    <w:rsid w:val="00EC41B5"/>
    <w:rsid w:val="00EC489A"/>
    <w:rsid w:val="00EC4F78"/>
    <w:rsid w:val="00EC540A"/>
    <w:rsid w:val="00EC5430"/>
    <w:rsid w:val="00EC5487"/>
    <w:rsid w:val="00EC571F"/>
    <w:rsid w:val="00EC5965"/>
    <w:rsid w:val="00EC5EE1"/>
    <w:rsid w:val="00EC609D"/>
    <w:rsid w:val="00EC7281"/>
    <w:rsid w:val="00EC7464"/>
    <w:rsid w:val="00EC74DD"/>
    <w:rsid w:val="00EC763F"/>
    <w:rsid w:val="00ED0090"/>
    <w:rsid w:val="00ED0469"/>
    <w:rsid w:val="00ED0957"/>
    <w:rsid w:val="00ED2A49"/>
    <w:rsid w:val="00ED2B63"/>
    <w:rsid w:val="00ED3241"/>
    <w:rsid w:val="00ED34D1"/>
    <w:rsid w:val="00ED3FC6"/>
    <w:rsid w:val="00ED4109"/>
    <w:rsid w:val="00ED43CF"/>
    <w:rsid w:val="00ED43DD"/>
    <w:rsid w:val="00ED4BB8"/>
    <w:rsid w:val="00ED4C18"/>
    <w:rsid w:val="00ED4F08"/>
    <w:rsid w:val="00ED5841"/>
    <w:rsid w:val="00ED59B4"/>
    <w:rsid w:val="00ED5D92"/>
    <w:rsid w:val="00ED5DB2"/>
    <w:rsid w:val="00ED6001"/>
    <w:rsid w:val="00ED659C"/>
    <w:rsid w:val="00ED77AE"/>
    <w:rsid w:val="00EE0006"/>
    <w:rsid w:val="00EE08B6"/>
    <w:rsid w:val="00EE16C7"/>
    <w:rsid w:val="00EE2E1C"/>
    <w:rsid w:val="00EE3017"/>
    <w:rsid w:val="00EE301D"/>
    <w:rsid w:val="00EE328F"/>
    <w:rsid w:val="00EE3AEF"/>
    <w:rsid w:val="00EE402A"/>
    <w:rsid w:val="00EE448E"/>
    <w:rsid w:val="00EE45B3"/>
    <w:rsid w:val="00EE477A"/>
    <w:rsid w:val="00EE4A1C"/>
    <w:rsid w:val="00EE502F"/>
    <w:rsid w:val="00EE53AE"/>
    <w:rsid w:val="00EE54BD"/>
    <w:rsid w:val="00EE54E3"/>
    <w:rsid w:val="00EE6052"/>
    <w:rsid w:val="00EE6966"/>
    <w:rsid w:val="00EE7257"/>
    <w:rsid w:val="00EE7D3E"/>
    <w:rsid w:val="00EE7F9F"/>
    <w:rsid w:val="00EF0BCF"/>
    <w:rsid w:val="00EF0BDF"/>
    <w:rsid w:val="00EF0CDE"/>
    <w:rsid w:val="00EF1041"/>
    <w:rsid w:val="00EF1241"/>
    <w:rsid w:val="00EF12F8"/>
    <w:rsid w:val="00EF13DC"/>
    <w:rsid w:val="00EF1B46"/>
    <w:rsid w:val="00EF203B"/>
    <w:rsid w:val="00EF30AD"/>
    <w:rsid w:val="00EF3402"/>
    <w:rsid w:val="00EF3482"/>
    <w:rsid w:val="00EF3533"/>
    <w:rsid w:val="00EF3FCC"/>
    <w:rsid w:val="00EF47E9"/>
    <w:rsid w:val="00EF4AB7"/>
    <w:rsid w:val="00EF4C0A"/>
    <w:rsid w:val="00EF5763"/>
    <w:rsid w:val="00EF681D"/>
    <w:rsid w:val="00EF7011"/>
    <w:rsid w:val="00EF7298"/>
    <w:rsid w:val="00EF72BD"/>
    <w:rsid w:val="00EF7354"/>
    <w:rsid w:val="00EF78FA"/>
    <w:rsid w:val="00EF7A75"/>
    <w:rsid w:val="00EF7A87"/>
    <w:rsid w:val="00EF7D00"/>
    <w:rsid w:val="00F0123A"/>
    <w:rsid w:val="00F01638"/>
    <w:rsid w:val="00F01E33"/>
    <w:rsid w:val="00F02692"/>
    <w:rsid w:val="00F0335B"/>
    <w:rsid w:val="00F03DD6"/>
    <w:rsid w:val="00F03F12"/>
    <w:rsid w:val="00F04599"/>
    <w:rsid w:val="00F04780"/>
    <w:rsid w:val="00F04C5B"/>
    <w:rsid w:val="00F05442"/>
    <w:rsid w:val="00F05607"/>
    <w:rsid w:val="00F05870"/>
    <w:rsid w:val="00F05B0A"/>
    <w:rsid w:val="00F066B4"/>
    <w:rsid w:val="00F0705E"/>
    <w:rsid w:val="00F07EF2"/>
    <w:rsid w:val="00F105C1"/>
    <w:rsid w:val="00F1064F"/>
    <w:rsid w:val="00F1241E"/>
    <w:rsid w:val="00F124B5"/>
    <w:rsid w:val="00F124E7"/>
    <w:rsid w:val="00F12775"/>
    <w:rsid w:val="00F1288F"/>
    <w:rsid w:val="00F1299E"/>
    <w:rsid w:val="00F12A4F"/>
    <w:rsid w:val="00F12A94"/>
    <w:rsid w:val="00F13339"/>
    <w:rsid w:val="00F1364D"/>
    <w:rsid w:val="00F144F6"/>
    <w:rsid w:val="00F15360"/>
    <w:rsid w:val="00F1582B"/>
    <w:rsid w:val="00F15D42"/>
    <w:rsid w:val="00F15F3F"/>
    <w:rsid w:val="00F16435"/>
    <w:rsid w:val="00F16D3F"/>
    <w:rsid w:val="00F16E37"/>
    <w:rsid w:val="00F17082"/>
    <w:rsid w:val="00F173AD"/>
    <w:rsid w:val="00F1768E"/>
    <w:rsid w:val="00F20B79"/>
    <w:rsid w:val="00F210DA"/>
    <w:rsid w:val="00F219E9"/>
    <w:rsid w:val="00F2240E"/>
    <w:rsid w:val="00F2258F"/>
    <w:rsid w:val="00F2267D"/>
    <w:rsid w:val="00F22F0D"/>
    <w:rsid w:val="00F2374A"/>
    <w:rsid w:val="00F23B45"/>
    <w:rsid w:val="00F24AA3"/>
    <w:rsid w:val="00F24C5B"/>
    <w:rsid w:val="00F24E21"/>
    <w:rsid w:val="00F25085"/>
    <w:rsid w:val="00F25276"/>
    <w:rsid w:val="00F25EF9"/>
    <w:rsid w:val="00F262BC"/>
    <w:rsid w:val="00F26849"/>
    <w:rsid w:val="00F26912"/>
    <w:rsid w:val="00F2750F"/>
    <w:rsid w:val="00F27C8A"/>
    <w:rsid w:val="00F30F01"/>
    <w:rsid w:val="00F31049"/>
    <w:rsid w:val="00F3139A"/>
    <w:rsid w:val="00F315D2"/>
    <w:rsid w:val="00F31722"/>
    <w:rsid w:val="00F319C5"/>
    <w:rsid w:val="00F31B13"/>
    <w:rsid w:val="00F31DA4"/>
    <w:rsid w:val="00F331DD"/>
    <w:rsid w:val="00F34644"/>
    <w:rsid w:val="00F34860"/>
    <w:rsid w:val="00F34A76"/>
    <w:rsid w:val="00F34CAA"/>
    <w:rsid w:val="00F35ECA"/>
    <w:rsid w:val="00F35EE5"/>
    <w:rsid w:val="00F36000"/>
    <w:rsid w:val="00F364B2"/>
    <w:rsid w:val="00F364F0"/>
    <w:rsid w:val="00F3679D"/>
    <w:rsid w:val="00F37224"/>
    <w:rsid w:val="00F37E57"/>
    <w:rsid w:val="00F403A9"/>
    <w:rsid w:val="00F404AA"/>
    <w:rsid w:val="00F40954"/>
    <w:rsid w:val="00F40CFC"/>
    <w:rsid w:val="00F40E2F"/>
    <w:rsid w:val="00F41250"/>
    <w:rsid w:val="00F41893"/>
    <w:rsid w:val="00F41CA3"/>
    <w:rsid w:val="00F41F9E"/>
    <w:rsid w:val="00F4224C"/>
    <w:rsid w:val="00F422A2"/>
    <w:rsid w:val="00F42B54"/>
    <w:rsid w:val="00F4389A"/>
    <w:rsid w:val="00F439FD"/>
    <w:rsid w:val="00F444D3"/>
    <w:rsid w:val="00F448F2"/>
    <w:rsid w:val="00F44E0D"/>
    <w:rsid w:val="00F44EF8"/>
    <w:rsid w:val="00F450CC"/>
    <w:rsid w:val="00F450E3"/>
    <w:rsid w:val="00F45292"/>
    <w:rsid w:val="00F45353"/>
    <w:rsid w:val="00F454CE"/>
    <w:rsid w:val="00F45916"/>
    <w:rsid w:val="00F45BF9"/>
    <w:rsid w:val="00F45F0D"/>
    <w:rsid w:val="00F4604C"/>
    <w:rsid w:val="00F4685F"/>
    <w:rsid w:val="00F46B6A"/>
    <w:rsid w:val="00F46BDA"/>
    <w:rsid w:val="00F46DF8"/>
    <w:rsid w:val="00F46E59"/>
    <w:rsid w:val="00F46EEC"/>
    <w:rsid w:val="00F47121"/>
    <w:rsid w:val="00F4715C"/>
    <w:rsid w:val="00F47E70"/>
    <w:rsid w:val="00F50B5E"/>
    <w:rsid w:val="00F50B73"/>
    <w:rsid w:val="00F50B74"/>
    <w:rsid w:val="00F50FFF"/>
    <w:rsid w:val="00F512A4"/>
    <w:rsid w:val="00F51315"/>
    <w:rsid w:val="00F525BE"/>
    <w:rsid w:val="00F5292E"/>
    <w:rsid w:val="00F532A8"/>
    <w:rsid w:val="00F5343D"/>
    <w:rsid w:val="00F53456"/>
    <w:rsid w:val="00F53521"/>
    <w:rsid w:val="00F53EFE"/>
    <w:rsid w:val="00F53FCB"/>
    <w:rsid w:val="00F542FE"/>
    <w:rsid w:val="00F55218"/>
    <w:rsid w:val="00F552AD"/>
    <w:rsid w:val="00F557C8"/>
    <w:rsid w:val="00F55DC1"/>
    <w:rsid w:val="00F5684F"/>
    <w:rsid w:val="00F56F57"/>
    <w:rsid w:val="00F57356"/>
    <w:rsid w:val="00F577F3"/>
    <w:rsid w:val="00F6006C"/>
    <w:rsid w:val="00F61588"/>
    <w:rsid w:val="00F61E8A"/>
    <w:rsid w:val="00F61FCB"/>
    <w:rsid w:val="00F63788"/>
    <w:rsid w:val="00F63F5E"/>
    <w:rsid w:val="00F64173"/>
    <w:rsid w:val="00F64384"/>
    <w:rsid w:val="00F64BF8"/>
    <w:rsid w:val="00F659C8"/>
    <w:rsid w:val="00F66306"/>
    <w:rsid w:val="00F66FD7"/>
    <w:rsid w:val="00F6754C"/>
    <w:rsid w:val="00F677CE"/>
    <w:rsid w:val="00F67A20"/>
    <w:rsid w:val="00F67ED7"/>
    <w:rsid w:val="00F704A5"/>
    <w:rsid w:val="00F70983"/>
    <w:rsid w:val="00F714BE"/>
    <w:rsid w:val="00F71DE8"/>
    <w:rsid w:val="00F729A8"/>
    <w:rsid w:val="00F7311F"/>
    <w:rsid w:val="00F73376"/>
    <w:rsid w:val="00F73BF5"/>
    <w:rsid w:val="00F748E4"/>
    <w:rsid w:val="00F74F73"/>
    <w:rsid w:val="00F75330"/>
    <w:rsid w:val="00F75500"/>
    <w:rsid w:val="00F75711"/>
    <w:rsid w:val="00F75833"/>
    <w:rsid w:val="00F7673B"/>
    <w:rsid w:val="00F768AB"/>
    <w:rsid w:val="00F76F11"/>
    <w:rsid w:val="00F7740A"/>
    <w:rsid w:val="00F77677"/>
    <w:rsid w:val="00F776B3"/>
    <w:rsid w:val="00F779D7"/>
    <w:rsid w:val="00F77F4E"/>
    <w:rsid w:val="00F80520"/>
    <w:rsid w:val="00F806E0"/>
    <w:rsid w:val="00F80976"/>
    <w:rsid w:val="00F80CBF"/>
    <w:rsid w:val="00F80E68"/>
    <w:rsid w:val="00F81E97"/>
    <w:rsid w:val="00F8203E"/>
    <w:rsid w:val="00F824DF"/>
    <w:rsid w:val="00F82703"/>
    <w:rsid w:val="00F82C8D"/>
    <w:rsid w:val="00F832BB"/>
    <w:rsid w:val="00F834F7"/>
    <w:rsid w:val="00F8354C"/>
    <w:rsid w:val="00F8387B"/>
    <w:rsid w:val="00F83892"/>
    <w:rsid w:val="00F83A5C"/>
    <w:rsid w:val="00F83CBD"/>
    <w:rsid w:val="00F83D90"/>
    <w:rsid w:val="00F83F83"/>
    <w:rsid w:val="00F84220"/>
    <w:rsid w:val="00F84707"/>
    <w:rsid w:val="00F84804"/>
    <w:rsid w:val="00F84CCB"/>
    <w:rsid w:val="00F84F6D"/>
    <w:rsid w:val="00F850CE"/>
    <w:rsid w:val="00F8601F"/>
    <w:rsid w:val="00F8667D"/>
    <w:rsid w:val="00F866F0"/>
    <w:rsid w:val="00F86AD9"/>
    <w:rsid w:val="00F86F06"/>
    <w:rsid w:val="00F87CAC"/>
    <w:rsid w:val="00F90694"/>
    <w:rsid w:val="00F90BF1"/>
    <w:rsid w:val="00F911B4"/>
    <w:rsid w:val="00F912D8"/>
    <w:rsid w:val="00F92096"/>
    <w:rsid w:val="00F92104"/>
    <w:rsid w:val="00F9219E"/>
    <w:rsid w:val="00F925FD"/>
    <w:rsid w:val="00F92887"/>
    <w:rsid w:val="00F93A06"/>
    <w:rsid w:val="00F93D81"/>
    <w:rsid w:val="00F93FE5"/>
    <w:rsid w:val="00F94504"/>
    <w:rsid w:val="00F94BB2"/>
    <w:rsid w:val="00F953A5"/>
    <w:rsid w:val="00F953AD"/>
    <w:rsid w:val="00F956BF"/>
    <w:rsid w:val="00F9590E"/>
    <w:rsid w:val="00F95979"/>
    <w:rsid w:val="00F95BAC"/>
    <w:rsid w:val="00F96755"/>
    <w:rsid w:val="00F96A0C"/>
    <w:rsid w:val="00F96AE6"/>
    <w:rsid w:val="00F974B3"/>
    <w:rsid w:val="00F974CF"/>
    <w:rsid w:val="00F97EF8"/>
    <w:rsid w:val="00FA045D"/>
    <w:rsid w:val="00FA05E6"/>
    <w:rsid w:val="00FA0A91"/>
    <w:rsid w:val="00FA0DB3"/>
    <w:rsid w:val="00FA1047"/>
    <w:rsid w:val="00FA17C0"/>
    <w:rsid w:val="00FA1820"/>
    <w:rsid w:val="00FA1C9A"/>
    <w:rsid w:val="00FA1E41"/>
    <w:rsid w:val="00FA1F47"/>
    <w:rsid w:val="00FA22B1"/>
    <w:rsid w:val="00FA2430"/>
    <w:rsid w:val="00FA279F"/>
    <w:rsid w:val="00FA282C"/>
    <w:rsid w:val="00FA2C15"/>
    <w:rsid w:val="00FA2C56"/>
    <w:rsid w:val="00FA2E7B"/>
    <w:rsid w:val="00FA2FC5"/>
    <w:rsid w:val="00FA3635"/>
    <w:rsid w:val="00FA3B61"/>
    <w:rsid w:val="00FA3D83"/>
    <w:rsid w:val="00FA4029"/>
    <w:rsid w:val="00FA487B"/>
    <w:rsid w:val="00FA4C1A"/>
    <w:rsid w:val="00FA5D8E"/>
    <w:rsid w:val="00FA5D95"/>
    <w:rsid w:val="00FA625B"/>
    <w:rsid w:val="00FA7434"/>
    <w:rsid w:val="00FA7607"/>
    <w:rsid w:val="00FA7C6F"/>
    <w:rsid w:val="00FB0194"/>
    <w:rsid w:val="00FB0A84"/>
    <w:rsid w:val="00FB0E28"/>
    <w:rsid w:val="00FB0FD0"/>
    <w:rsid w:val="00FB13AB"/>
    <w:rsid w:val="00FB1535"/>
    <w:rsid w:val="00FB2222"/>
    <w:rsid w:val="00FB2C00"/>
    <w:rsid w:val="00FB2F6C"/>
    <w:rsid w:val="00FB39D6"/>
    <w:rsid w:val="00FB3DD8"/>
    <w:rsid w:val="00FB3DEB"/>
    <w:rsid w:val="00FB433F"/>
    <w:rsid w:val="00FB46D7"/>
    <w:rsid w:val="00FB474A"/>
    <w:rsid w:val="00FB49A6"/>
    <w:rsid w:val="00FB4D0D"/>
    <w:rsid w:val="00FB53AA"/>
    <w:rsid w:val="00FB5905"/>
    <w:rsid w:val="00FB5A47"/>
    <w:rsid w:val="00FB5D71"/>
    <w:rsid w:val="00FB6127"/>
    <w:rsid w:val="00FB64DA"/>
    <w:rsid w:val="00FB6807"/>
    <w:rsid w:val="00FB691B"/>
    <w:rsid w:val="00FB75CF"/>
    <w:rsid w:val="00FB7772"/>
    <w:rsid w:val="00FB7A0D"/>
    <w:rsid w:val="00FB7F6C"/>
    <w:rsid w:val="00FC03AD"/>
    <w:rsid w:val="00FC179B"/>
    <w:rsid w:val="00FC1882"/>
    <w:rsid w:val="00FC218A"/>
    <w:rsid w:val="00FC27C0"/>
    <w:rsid w:val="00FC2DDC"/>
    <w:rsid w:val="00FC312F"/>
    <w:rsid w:val="00FC354B"/>
    <w:rsid w:val="00FC3BA0"/>
    <w:rsid w:val="00FC3CFE"/>
    <w:rsid w:val="00FC3DAB"/>
    <w:rsid w:val="00FC4553"/>
    <w:rsid w:val="00FC4EA3"/>
    <w:rsid w:val="00FC4EC2"/>
    <w:rsid w:val="00FC4F6C"/>
    <w:rsid w:val="00FC50F7"/>
    <w:rsid w:val="00FC51A4"/>
    <w:rsid w:val="00FC5973"/>
    <w:rsid w:val="00FC5A56"/>
    <w:rsid w:val="00FC5D46"/>
    <w:rsid w:val="00FC5D90"/>
    <w:rsid w:val="00FC5E94"/>
    <w:rsid w:val="00FC63B6"/>
    <w:rsid w:val="00FC6AE8"/>
    <w:rsid w:val="00FC6C7F"/>
    <w:rsid w:val="00FC70B3"/>
    <w:rsid w:val="00FC7119"/>
    <w:rsid w:val="00FC730D"/>
    <w:rsid w:val="00FC74E0"/>
    <w:rsid w:val="00FC785B"/>
    <w:rsid w:val="00FD0530"/>
    <w:rsid w:val="00FD0FB4"/>
    <w:rsid w:val="00FD14AB"/>
    <w:rsid w:val="00FD15F5"/>
    <w:rsid w:val="00FD164A"/>
    <w:rsid w:val="00FD1B68"/>
    <w:rsid w:val="00FD1B83"/>
    <w:rsid w:val="00FD1E95"/>
    <w:rsid w:val="00FD239B"/>
    <w:rsid w:val="00FD2586"/>
    <w:rsid w:val="00FD29D0"/>
    <w:rsid w:val="00FD2BBB"/>
    <w:rsid w:val="00FD393B"/>
    <w:rsid w:val="00FD3C9A"/>
    <w:rsid w:val="00FD412B"/>
    <w:rsid w:val="00FD4408"/>
    <w:rsid w:val="00FD646B"/>
    <w:rsid w:val="00FD6DD8"/>
    <w:rsid w:val="00FD71D5"/>
    <w:rsid w:val="00FD7BA2"/>
    <w:rsid w:val="00FE02E1"/>
    <w:rsid w:val="00FE04FF"/>
    <w:rsid w:val="00FE07A5"/>
    <w:rsid w:val="00FE0930"/>
    <w:rsid w:val="00FE0A33"/>
    <w:rsid w:val="00FE1145"/>
    <w:rsid w:val="00FE1463"/>
    <w:rsid w:val="00FE2341"/>
    <w:rsid w:val="00FE2ECD"/>
    <w:rsid w:val="00FE2FAA"/>
    <w:rsid w:val="00FE3286"/>
    <w:rsid w:val="00FE3FC8"/>
    <w:rsid w:val="00FE42E9"/>
    <w:rsid w:val="00FE43E5"/>
    <w:rsid w:val="00FE48B4"/>
    <w:rsid w:val="00FE48B9"/>
    <w:rsid w:val="00FE48E4"/>
    <w:rsid w:val="00FE499E"/>
    <w:rsid w:val="00FE4C1A"/>
    <w:rsid w:val="00FE4FE2"/>
    <w:rsid w:val="00FE5353"/>
    <w:rsid w:val="00FE59BF"/>
    <w:rsid w:val="00FE5C4A"/>
    <w:rsid w:val="00FE62B6"/>
    <w:rsid w:val="00FE6BE5"/>
    <w:rsid w:val="00FE7328"/>
    <w:rsid w:val="00FE780D"/>
    <w:rsid w:val="00FE7860"/>
    <w:rsid w:val="00FE7CEB"/>
    <w:rsid w:val="00FF02B1"/>
    <w:rsid w:val="00FF033C"/>
    <w:rsid w:val="00FF081D"/>
    <w:rsid w:val="00FF0CF5"/>
    <w:rsid w:val="00FF0CFA"/>
    <w:rsid w:val="00FF127A"/>
    <w:rsid w:val="00FF1368"/>
    <w:rsid w:val="00FF211F"/>
    <w:rsid w:val="00FF2312"/>
    <w:rsid w:val="00FF2554"/>
    <w:rsid w:val="00FF2648"/>
    <w:rsid w:val="00FF3332"/>
    <w:rsid w:val="00FF3368"/>
    <w:rsid w:val="00FF33B1"/>
    <w:rsid w:val="00FF35A6"/>
    <w:rsid w:val="00FF4622"/>
    <w:rsid w:val="00FF49E0"/>
    <w:rsid w:val="00FF54DF"/>
    <w:rsid w:val="00FF589F"/>
    <w:rsid w:val="00FF58DC"/>
    <w:rsid w:val="00FF60DE"/>
    <w:rsid w:val="00FF64F7"/>
    <w:rsid w:val="00FF6A9E"/>
    <w:rsid w:val="00FF75CC"/>
    <w:rsid w:val="00FF7657"/>
    <w:rsid w:val="00FF7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78540"/>
  <w15:chartTrackingRefBased/>
  <w15:docId w15:val="{FFFBC886-2420-4413-B828-C60BA122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E13"/>
    <w:pPr>
      <w:ind w:firstLine="360"/>
    </w:pPr>
    <w:rPr>
      <w:rFonts w:ascii="Arial" w:hAnsi="Arial"/>
    </w:rPr>
  </w:style>
  <w:style w:type="paragraph" w:styleId="Heading1">
    <w:name w:val="heading 1"/>
    <w:basedOn w:val="Normal"/>
    <w:next w:val="Normal"/>
    <w:link w:val="Heading1Char"/>
    <w:uiPriority w:val="9"/>
    <w:qFormat/>
    <w:rsid w:val="00360D51"/>
    <w:pPr>
      <w:tabs>
        <w:tab w:val="left" w:pos="3818"/>
      </w:tabs>
      <w:spacing w:line="240" w:lineRule="auto"/>
      <w:ind w:firstLine="0"/>
      <w:outlineLvl w:val="0"/>
    </w:pPr>
    <w:rPr>
      <w:rFonts w:cs="Arial"/>
      <w:b/>
      <w:bCs/>
    </w:rPr>
  </w:style>
  <w:style w:type="paragraph" w:styleId="Heading2">
    <w:name w:val="heading 2"/>
    <w:basedOn w:val="Heading1"/>
    <w:next w:val="Normal"/>
    <w:link w:val="Heading2Char"/>
    <w:uiPriority w:val="9"/>
    <w:unhideWhenUsed/>
    <w:qFormat/>
    <w:rsid w:val="00AA0B81"/>
    <w:pPr>
      <w:outlineLvl w:val="1"/>
    </w:pPr>
  </w:style>
  <w:style w:type="paragraph" w:styleId="Heading3">
    <w:name w:val="heading 3"/>
    <w:basedOn w:val="Heading2"/>
    <w:next w:val="Normal"/>
    <w:link w:val="Heading3Char"/>
    <w:uiPriority w:val="9"/>
    <w:unhideWhenUsed/>
    <w:qFormat/>
    <w:rsid w:val="00FB474A"/>
    <w:pPr>
      <w:outlineLvl w:val="2"/>
    </w:pPr>
    <w:rPr>
      <w:b w:val="0"/>
      <w:bCs w:val="0"/>
      <w:u w:val="single"/>
    </w:rPr>
  </w:style>
  <w:style w:type="paragraph" w:styleId="Heading4">
    <w:name w:val="heading 4"/>
    <w:basedOn w:val="Normal"/>
    <w:next w:val="Normal"/>
    <w:link w:val="Heading4Char"/>
    <w:uiPriority w:val="9"/>
    <w:unhideWhenUsed/>
    <w:qFormat/>
    <w:rsid w:val="005346C8"/>
    <w:pPr>
      <w:keepNext/>
      <w:keepLines/>
      <w:spacing w:before="40" w:after="0" w:line="240" w:lineRule="auto"/>
      <w:ind w:firstLine="0"/>
      <w:outlineLvl w:val="3"/>
    </w:pPr>
    <w:rPr>
      <w:rFonts w:eastAsiaTheme="majorEastAsia"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C31"/>
    <w:pPr>
      <w:ind w:left="720"/>
      <w:contextualSpacing/>
    </w:pPr>
  </w:style>
  <w:style w:type="paragraph" w:styleId="Revision">
    <w:name w:val="Revision"/>
    <w:hidden/>
    <w:uiPriority w:val="99"/>
    <w:semiHidden/>
    <w:rsid w:val="00F12A94"/>
    <w:pPr>
      <w:spacing w:after="0" w:line="240" w:lineRule="auto"/>
    </w:pPr>
  </w:style>
  <w:style w:type="paragraph" w:styleId="BalloonText">
    <w:name w:val="Balloon Text"/>
    <w:basedOn w:val="Normal"/>
    <w:link w:val="BalloonTextChar"/>
    <w:uiPriority w:val="99"/>
    <w:semiHidden/>
    <w:unhideWhenUsed/>
    <w:rsid w:val="00F842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220"/>
    <w:rPr>
      <w:rFonts w:ascii="Segoe UI" w:hAnsi="Segoe UI" w:cs="Segoe UI"/>
      <w:sz w:val="18"/>
      <w:szCs w:val="18"/>
    </w:rPr>
  </w:style>
  <w:style w:type="paragraph" w:styleId="Header">
    <w:name w:val="header"/>
    <w:basedOn w:val="Normal"/>
    <w:link w:val="HeaderChar"/>
    <w:uiPriority w:val="99"/>
    <w:unhideWhenUsed/>
    <w:rsid w:val="00423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E56"/>
  </w:style>
  <w:style w:type="paragraph" w:styleId="Footer">
    <w:name w:val="footer"/>
    <w:basedOn w:val="Normal"/>
    <w:link w:val="FooterChar"/>
    <w:uiPriority w:val="99"/>
    <w:unhideWhenUsed/>
    <w:rsid w:val="00423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E56"/>
  </w:style>
  <w:style w:type="character" w:customStyle="1" w:styleId="Heading1Char">
    <w:name w:val="Heading 1 Char"/>
    <w:basedOn w:val="DefaultParagraphFont"/>
    <w:link w:val="Heading1"/>
    <w:uiPriority w:val="9"/>
    <w:rsid w:val="00360D51"/>
    <w:rPr>
      <w:rFonts w:ascii="Arial" w:hAnsi="Arial" w:cs="Arial"/>
      <w:b/>
      <w:bCs/>
    </w:rPr>
  </w:style>
  <w:style w:type="character" w:customStyle="1" w:styleId="Heading2Char">
    <w:name w:val="Heading 2 Char"/>
    <w:basedOn w:val="DefaultParagraphFont"/>
    <w:link w:val="Heading2"/>
    <w:uiPriority w:val="9"/>
    <w:rsid w:val="00AA0B81"/>
    <w:rPr>
      <w:rFonts w:ascii="Arial" w:hAnsi="Arial" w:cs="Arial"/>
      <w:b/>
      <w:bCs/>
    </w:rPr>
  </w:style>
  <w:style w:type="character" w:customStyle="1" w:styleId="Heading3Char">
    <w:name w:val="Heading 3 Char"/>
    <w:basedOn w:val="DefaultParagraphFont"/>
    <w:link w:val="Heading3"/>
    <w:uiPriority w:val="9"/>
    <w:rsid w:val="00FB474A"/>
    <w:rPr>
      <w:rFonts w:ascii="Arial" w:hAnsi="Arial" w:cs="Arial"/>
      <w:u w:val="single"/>
    </w:rPr>
  </w:style>
  <w:style w:type="character" w:customStyle="1" w:styleId="Heading4Char">
    <w:name w:val="Heading 4 Char"/>
    <w:basedOn w:val="DefaultParagraphFont"/>
    <w:link w:val="Heading4"/>
    <w:uiPriority w:val="9"/>
    <w:rsid w:val="00DB09CB"/>
    <w:rPr>
      <w:rFonts w:ascii="Arial" w:eastAsiaTheme="majorEastAsia" w:hAnsi="Arial" w:cs="Arial"/>
      <w:b/>
      <w:bCs/>
      <w:i/>
      <w:iCs/>
    </w:rPr>
  </w:style>
  <w:style w:type="paragraph" w:styleId="Bibliography">
    <w:name w:val="Bibliography"/>
    <w:basedOn w:val="Normal"/>
    <w:next w:val="Normal"/>
    <w:uiPriority w:val="37"/>
    <w:unhideWhenUsed/>
    <w:rsid w:val="00E46E4B"/>
    <w:pPr>
      <w:tabs>
        <w:tab w:val="left" w:pos="504"/>
      </w:tabs>
      <w:spacing w:after="240" w:line="240" w:lineRule="auto"/>
      <w:ind w:left="504" w:hanging="504"/>
    </w:pPr>
  </w:style>
  <w:style w:type="paragraph" w:styleId="Caption">
    <w:name w:val="caption"/>
    <w:basedOn w:val="Normal"/>
    <w:next w:val="Normal"/>
    <w:uiPriority w:val="35"/>
    <w:unhideWhenUsed/>
    <w:qFormat/>
    <w:rsid w:val="006B4A8E"/>
    <w:pPr>
      <w:spacing w:after="200" w:line="240" w:lineRule="auto"/>
    </w:pPr>
    <w:rPr>
      <w:rFonts w:cs="Times New Roman"/>
      <w:i/>
      <w:iCs/>
      <w:szCs w:val="20"/>
    </w:rPr>
  </w:style>
  <w:style w:type="character" w:styleId="CommentReference">
    <w:name w:val="annotation reference"/>
    <w:basedOn w:val="DefaultParagraphFont"/>
    <w:uiPriority w:val="99"/>
    <w:semiHidden/>
    <w:unhideWhenUsed/>
    <w:rsid w:val="00404AD8"/>
    <w:rPr>
      <w:sz w:val="16"/>
      <w:szCs w:val="16"/>
    </w:rPr>
  </w:style>
  <w:style w:type="paragraph" w:styleId="CommentText">
    <w:name w:val="annotation text"/>
    <w:basedOn w:val="Normal"/>
    <w:link w:val="CommentTextChar"/>
    <w:uiPriority w:val="99"/>
    <w:unhideWhenUsed/>
    <w:rsid w:val="00404AD8"/>
    <w:pPr>
      <w:spacing w:line="240" w:lineRule="auto"/>
    </w:pPr>
    <w:rPr>
      <w:sz w:val="20"/>
      <w:szCs w:val="20"/>
    </w:rPr>
  </w:style>
  <w:style w:type="character" w:customStyle="1" w:styleId="CommentTextChar">
    <w:name w:val="Comment Text Char"/>
    <w:basedOn w:val="DefaultParagraphFont"/>
    <w:link w:val="CommentText"/>
    <w:uiPriority w:val="99"/>
    <w:rsid w:val="00404AD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04AD8"/>
    <w:rPr>
      <w:b/>
      <w:bCs/>
    </w:rPr>
  </w:style>
  <w:style w:type="character" w:customStyle="1" w:styleId="CommentSubjectChar">
    <w:name w:val="Comment Subject Char"/>
    <w:basedOn w:val="CommentTextChar"/>
    <w:link w:val="CommentSubject"/>
    <w:uiPriority w:val="99"/>
    <w:semiHidden/>
    <w:rsid w:val="00404AD8"/>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555732">
      <w:bodyDiv w:val="1"/>
      <w:marLeft w:val="0"/>
      <w:marRight w:val="0"/>
      <w:marTop w:val="0"/>
      <w:marBottom w:val="0"/>
      <w:divBdr>
        <w:top w:val="none" w:sz="0" w:space="0" w:color="auto"/>
        <w:left w:val="none" w:sz="0" w:space="0" w:color="auto"/>
        <w:bottom w:val="none" w:sz="0" w:space="0" w:color="auto"/>
        <w:right w:val="none" w:sz="0" w:space="0" w:color="auto"/>
      </w:divBdr>
    </w:div>
    <w:div w:id="591207472">
      <w:bodyDiv w:val="1"/>
      <w:marLeft w:val="0"/>
      <w:marRight w:val="0"/>
      <w:marTop w:val="0"/>
      <w:marBottom w:val="0"/>
      <w:divBdr>
        <w:top w:val="none" w:sz="0" w:space="0" w:color="auto"/>
        <w:left w:val="none" w:sz="0" w:space="0" w:color="auto"/>
        <w:bottom w:val="none" w:sz="0" w:space="0" w:color="auto"/>
        <w:right w:val="none" w:sz="0" w:space="0" w:color="auto"/>
      </w:divBdr>
    </w:div>
    <w:div w:id="966349506">
      <w:bodyDiv w:val="1"/>
      <w:marLeft w:val="0"/>
      <w:marRight w:val="0"/>
      <w:marTop w:val="0"/>
      <w:marBottom w:val="0"/>
      <w:divBdr>
        <w:top w:val="none" w:sz="0" w:space="0" w:color="auto"/>
        <w:left w:val="none" w:sz="0" w:space="0" w:color="auto"/>
        <w:bottom w:val="none" w:sz="0" w:space="0" w:color="auto"/>
        <w:right w:val="none" w:sz="0" w:space="0" w:color="auto"/>
      </w:divBdr>
    </w:div>
    <w:div w:id="1009521242">
      <w:bodyDiv w:val="1"/>
      <w:marLeft w:val="0"/>
      <w:marRight w:val="0"/>
      <w:marTop w:val="0"/>
      <w:marBottom w:val="0"/>
      <w:divBdr>
        <w:top w:val="none" w:sz="0" w:space="0" w:color="auto"/>
        <w:left w:val="none" w:sz="0" w:space="0" w:color="auto"/>
        <w:bottom w:val="none" w:sz="0" w:space="0" w:color="auto"/>
        <w:right w:val="none" w:sz="0" w:space="0" w:color="auto"/>
      </w:divBdr>
    </w:div>
    <w:div w:id="1492789904">
      <w:bodyDiv w:val="1"/>
      <w:marLeft w:val="0"/>
      <w:marRight w:val="0"/>
      <w:marTop w:val="0"/>
      <w:marBottom w:val="0"/>
      <w:divBdr>
        <w:top w:val="none" w:sz="0" w:space="0" w:color="auto"/>
        <w:left w:val="none" w:sz="0" w:space="0" w:color="auto"/>
        <w:bottom w:val="none" w:sz="0" w:space="0" w:color="auto"/>
        <w:right w:val="none" w:sz="0" w:space="0" w:color="auto"/>
      </w:divBdr>
    </w:div>
    <w:div w:id="1580597762">
      <w:bodyDiv w:val="1"/>
      <w:marLeft w:val="0"/>
      <w:marRight w:val="0"/>
      <w:marTop w:val="0"/>
      <w:marBottom w:val="0"/>
      <w:divBdr>
        <w:top w:val="none" w:sz="0" w:space="0" w:color="auto"/>
        <w:left w:val="none" w:sz="0" w:space="0" w:color="auto"/>
        <w:bottom w:val="none" w:sz="0" w:space="0" w:color="auto"/>
        <w:right w:val="none" w:sz="0" w:space="0" w:color="auto"/>
      </w:divBdr>
    </w:div>
    <w:div w:id="174125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7CA24-8C2C-4AA1-8F49-D9C7C629B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38656</Words>
  <Characters>220345</Characters>
  <Application>Microsoft Office Word</Application>
  <DocSecurity>0</DocSecurity>
  <Lines>1836</Lines>
  <Paragraphs>516</Paragraphs>
  <ScaleCrop>false</ScaleCrop>
  <HeadingPairs>
    <vt:vector size="2" baseType="variant">
      <vt:variant>
        <vt:lpstr>Title</vt:lpstr>
      </vt:variant>
      <vt:variant>
        <vt:i4>1</vt:i4>
      </vt:variant>
    </vt:vector>
  </HeadingPairs>
  <TitlesOfParts>
    <vt:vector size="1" baseType="lpstr">
      <vt:lpstr/>
    </vt:vector>
  </TitlesOfParts>
  <Company>Wake Forest Baptist Medical Center</Company>
  <LinksUpToDate>false</LinksUpToDate>
  <CharactersWithSpaces>258485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Ma</dc:creator>
  <cp:keywords/>
  <dc:description/>
  <cp:lastModifiedBy>Byron C Jaeger</cp:lastModifiedBy>
  <cp:revision>2</cp:revision>
  <dcterms:created xsi:type="dcterms:W3CDTF">2022-12-12T14:52:00Z</dcterms:created>
  <dcterms:modified xsi:type="dcterms:W3CDTF">2022-12-12T14:52:00Z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026f6b285b99ef040dfdf2e5612c95d10fe1c987fc97944db0b3a8ab2918487c</vt:lpwstr>
  </property>
  <property fmtid="{D5CDD505-2E9C-101B-9397-08002B2CF9AE}" pid="3" name="ZOTERO_PREF_2">
    <vt:lpwstr>&lt;pref name="automaticJournalAbbreviations" value="true"/&gt;&lt;pref name="dontAskDelayCitationUpdates" value="true"/&gt;&lt;/prefs&gt;&lt;/data&gt;</vt:lpwstr>
  </property>
  <property fmtid="{D5CDD505-2E9C-101B-9397-08002B2CF9AE}" pid="4" name="ZOTERO_PREF_1">
    <vt:lpwstr>&lt;data data-version="3" zotero-version="6.0.18"&gt;&lt;session id="07iFvwTn"/&gt;&lt;style id="http://www.zotero.org/styles/national-library-of-medicine-grant-proposals" hasBibliography="1" bibliographyStyleHasBeenSet="1"/&gt;&lt;prefs&gt;&lt;pref name="fieldType" value="Field"/&gt;</vt:lpwstr>
  </property>
</Properties>
</file>