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03108" w14:textId="77777777" w:rsidR="001C4F4F" w:rsidRPr="00014D1C" w:rsidRDefault="001C4F4F" w:rsidP="001C4F4F">
      <w:pPr>
        <w:jc w:val="center"/>
      </w:pPr>
      <w:r w:rsidRPr="00014D1C">
        <w:t>APPENDIX B</w:t>
      </w:r>
    </w:p>
    <w:p w14:paraId="5DC5D433" w14:textId="77777777" w:rsidR="001C4F4F" w:rsidRPr="00014D1C" w:rsidRDefault="001C4F4F" w:rsidP="001C4F4F">
      <w:pPr>
        <w:jc w:val="center"/>
      </w:pPr>
    </w:p>
    <w:p w14:paraId="096A8FA2" w14:textId="77777777" w:rsidR="001C4F4F" w:rsidRPr="00014D1C" w:rsidRDefault="001C4F4F" w:rsidP="001C4F4F">
      <w:pPr>
        <w:jc w:val="center"/>
        <w:rPr>
          <w:b/>
        </w:rPr>
      </w:pPr>
      <w:r w:rsidRPr="00014D1C">
        <w:t> </w:t>
      </w:r>
      <w:r w:rsidRPr="00014D1C">
        <w:rPr>
          <w:b/>
        </w:rPr>
        <w:t>Jackson Heart Study Manuscript Proposal Form</w:t>
      </w:r>
    </w:p>
    <w:p w14:paraId="5814EAEE" w14:textId="77777777" w:rsidR="001C4F4F" w:rsidRPr="00014D1C" w:rsidRDefault="001C4F4F" w:rsidP="001C4F4F">
      <w:pPr>
        <w:pStyle w:val="BodyText"/>
        <w:spacing w:before="0" w:beforeAutospacing="0" w:after="0" w:afterAutospacing="0"/>
        <w:ind w:right="-720"/>
        <w:rPr>
          <w:b/>
        </w:rPr>
      </w:pPr>
      <w:r w:rsidRPr="00014D1C">
        <w:rPr>
          <w:b/>
          <w:iCs/>
        </w:rPr>
        <w:t>Please read JHS Publications &amp; Presentations Guidelines before completing this proposal form.</w:t>
      </w:r>
    </w:p>
    <w:p w14:paraId="35858554" w14:textId="77777777" w:rsidR="001C4F4F" w:rsidRPr="00014D1C" w:rsidRDefault="001C4F4F" w:rsidP="001C4F4F">
      <w:pPr>
        <w:pStyle w:val="BodyText"/>
        <w:spacing w:before="0" w:beforeAutospacing="0" w:after="0" w:afterAutospacing="0"/>
        <w:rPr>
          <w:iCs/>
        </w:rPr>
      </w:pPr>
      <w:r>
        <w:rPr>
          <w:noProof/>
        </w:rPr>
        <mc:AlternateContent>
          <mc:Choice Requires="wps">
            <w:drawing>
              <wp:anchor distT="0" distB="0" distL="114300" distR="114300" simplePos="0" relativeHeight="251659264" behindDoc="0" locked="0" layoutInCell="1" allowOverlap="1" wp14:anchorId="5D3DBD4D" wp14:editId="249414D5">
                <wp:simplePos x="0" y="0"/>
                <wp:positionH relativeFrom="column">
                  <wp:posOffset>28575</wp:posOffset>
                </wp:positionH>
                <wp:positionV relativeFrom="paragraph">
                  <wp:posOffset>59055</wp:posOffset>
                </wp:positionV>
                <wp:extent cx="6162675" cy="690880"/>
                <wp:effectExtent l="0" t="0" r="34925" b="203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690880"/>
                        </a:xfrm>
                        <a:prstGeom prst="rect">
                          <a:avLst/>
                        </a:prstGeom>
                        <a:solidFill>
                          <a:srgbClr val="FFFFFF"/>
                        </a:solidFill>
                        <a:ln w="9525">
                          <a:solidFill>
                            <a:srgbClr val="000000"/>
                          </a:solidFill>
                          <a:miter lim="800000"/>
                          <a:headEnd/>
                          <a:tailEnd/>
                        </a:ln>
                      </wps:spPr>
                      <wps:txbx>
                        <w:txbxContent>
                          <w:p w14:paraId="36D4D5B9" w14:textId="77777777" w:rsidR="007274E5" w:rsidRPr="00AC4269" w:rsidRDefault="007274E5" w:rsidP="001C4F4F">
                            <w:pPr>
                              <w:rPr>
                                <w:b/>
                              </w:rPr>
                            </w:pPr>
                            <w:r w:rsidRPr="00AC4269">
                              <w:rPr>
                                <w:b/>
                              </w:rPr>
                              <w:t xml:space="preserve">JHS P # </w:t>
                            </w:r>
                          </w:p>
                          <w:p w14:paraId="1E17DFD1" w14:textId="77777777" w:rsidR="007274E5" w:rsidRPr="00AC4269" w:rsidRDefault="007274E5" w:rsidP="001C4F4F">
                            <w:pPr>
                              <w:rPr>
                                <w:b/>
                              </w:rPr>
                            </w:pPr>
                          </w:p>
                          <w:p w14:paraId="14F224F4" w14:textId="6B751BAE" w:rsidR="007274E5" w:rsidRPr="00AC4269" w:rsidRDefault="007274E5" w:rsidP="001C4F4F">
                            <w:pPr>
                              <w:rPr>
                                <w:b/>
                              </w:rPr>
                            </w:pPr>
                            <w:r w:rsidRPr="00AC4269">
                              <w:rPr>
                                <w:b/>
                              </w:rPr>
                              <w:t>Date of Submission: ___ (mm/dd/</w:t>
                            </w:r>
                            <w:proofErr w:type="spellStart"/>
                            <w:r w:rsidRPr="00AC4269">
                              <w:rPr>
                                <w:b/>
                              </w:rPr>
                              <w:t>yyyy</w:t>
                            </w:r>
                            <w:proofErr w:type="spellEnd"/>
                            <w:r w:rsidRPr="00AC4269">
                              <w:rPr>
                                <w:b/>
                              </w:rPr>
                              <w:t>)         Date of Approval: ___ (mm/dd/</w:t>
                            </w:r>
                            <w:proofErr w:type="spellStart"/>
                            <w:r w:rsidRPr="00AC4269">
                              <w:rPr>
                                <w:b/>
                              </w:rPr>
                              <w:t>yyyy</w:t>
                            </w:r>
                            <w:proofErr w:type="spellEnd"/>
                            <w:r w:rsidRPr="00AC4269">
                              <w:rPr>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3DBD4D" id="_x0000_t202" coordsize="21600,21600" o:spt="202" path="m,l,21600r21600,l21600,xe">
                <v:stroke joinstyle="miter"/>
                <v:path gradientshapeok="t" o:connecttype="rect"/>
              </v:shapetype>
              <v:shape id="Text Box 2" o:spid="_x0000_s1026" type="#_x0000_t202" style="position:absolute;margin-left:2.25pt;margin-top:4.65pt;width:485.25pt;height:5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">
                <v:textbox>
                  <w:txbxContent>
                    <w:p w14:paraId="36D4D5B9" w14:textId="77777777" w:rsidR="007274E5" w:rsidRPr="00AC4269" w:rsidRDefault="007274E5" w:rsidP="001C4F4F">
                      <w:pPr>
                        <w:rPr>
                          <w:b/>
                        </w:rPr>
                      </w:pPr>
                      <w:r w:rsidRPr="00AC4269">
                        <w:rPr>
                          <w:b/>
                        </w:rPr>
                        <w:t xml:space="preserve">JHS P # </w:t>
                      </w:r>
                    </w:p>
                    <w:p w14:paraId="1E17DFD1" w14:textId="77777777" w:rsidR="007274E5" w:rsidRPr="00AC4269" w:rsidRDefault="007274E5" w:rsidP="001C4F4F">
                      <w:pPr>
                        <w:rPr>
                          <w:b/>
                        </w:rPr>
                      </w:pPr>
                    </w:p>
                    <w:p w14:paraId="14F224F4" w14:textId="6B751BAE" w:rsidR="007274E5" w:rsidRPr="00AC4269" w:rsidRDefault="007274E5" w:rsidP="001C4F4F">
                      <w:pPr>
                        <w:rPr>
                          <w:b/>
                        </w:rPr>
                      </w:pPr>
                      <w:r w:rsidRPr="00AC4269">
                        <w:rPr>
                          <w:b/>
                        </w:rPr>
                        <w:t>Date of Submission: ___ (mm/dd/</w:t>
                      </w:r>
                      <w:proofErr w:type="spellStart"/>
                      <w:r w:rsidRPr="00AC4269">
                        <w:rPr>
                          <w:b/>
                        </w:rPr>
                        <w:t>yyyy</w:t>
                      </w:r>
                      <w:proofErr w:type="spellEnd"/>
                      <w:r w:rsidRPr="00AC4269">
                        <w:rPr>
                          <w:b/>
                        </w:rPr>
                        <w:t>)         Date of Approval: ___ (mm/dd/</w:t>
                      </w:r>
                      <w:proofErr w:type="spellStart"/>
                      <w:r w:rsidRPr="00AC4269">
                        <w:rPr>
                          <w:b/>
                        </w:rPr>
                        <w:t>yyyy</w:t>
                      </w:r>
                      <w:proofErr w:type="spellEnd"/>
                      <w:r w:rsidRPr="00AC4269">
                        <w:rPr>
                          <w:b/>
                        </w:rPr>
                        <w:t>)</w:t>
                      </w:r>
                    </w:p>
                  </w:txbxContent>
                </v:textbox>
              </v:shape>
            </w:pict>
          </mc:Fallback>
        </mc:AlternateContent>
      </w:r>
    </w:p>
    <w:p w14:paraId="5E58AB53" w14:textId="77777777" w:rsidR="001C4F4F" w:rsidRPr="00014D1C" w:rsidRDefault="001C4F4F" w:rsidP="001C4F4F">
      <w:pPr>
        <w:spacing w:before="100" w:beforeAutospacing="1" w:after="100" w:afterAutospacing="1" w:line="360" w:lineRule="auto"/>
        <w:rPr>
          <w:b/>
        </w:rPr>
      </w:pPr>
    </w:p>
    <w:p w14:paraId="0AB177C1" w14:textId="77777777" w:rsidR="001C4F4F" w:rsidRPr="00014D1C" w:rsidRDefault="001C4F4F" w:rsidP="001C4F4F">
      <w:pPr>
        <w:spacing w:before="100" w:beforeAutospacing="1" w:after="100" w:afterAutospacing="1" w:line="360" w:lineRule="auto"/>
        <w:rPr>
          <w:b/>
        </w:rPr>
      </w:pPr>
      <w:r w:rsidRPr="00014D1C">
        <w:rPr>
          <w:b/>
        </w:rPr>
        <w:t>PART I. OUTLINE OF PAPER</w:t>
      </w:r>
    </w:p>
    <w:p w14:paraId="554BF078" w14:textId="77777777" w:rsidR="001C4F4F" w:rsidRPr="00014D1C" w:rsidRDefault="001C4F4F" w:rsidP="001C4F4F">
      <w:pPr>
        <w:tabs>
          <w:tab w:val="left" w:pos="540"/>
        </w:tabs>
        <w:spacing w:before="100" w:beforeAutospacing="1" w:after="100" w:afterAutospacing="1"/>
      </w:pPr>
      <w:r w:rsidRPr="00014D1C">
        <w:rPr>
          <w:b/>
          <w:bCs/>
        </w:rPr>
        <w:t xml:space="preserve">1.   Title Information </w:t>
      </w:r>
    </w:p>
    <w:p w14:paraId="5D54FEC3" w14:textId="77777777" w:rsidR="001C4F4F" w:rsidRPr="00014D1C" w:rsidRDefault="001C4F4F" w:rsidP="001C4F4F">
      <w:pPr>
        <w:ind w:right="-720" w:firstLine="360"/>
      </w:pPr>
      <w:r w:rsidRPr="00014D1C">
        <w:rPr>
          <w:bCs/>
        </w:rPr>
        <w:tab/>
        <w:t xml:space="preserve">a. Proposal Title: </w:t>
      </w:r>
      <w:r w:rsidRPr="00014D1C">
        <w:t>(Please include the phrase “Jackson Heart Study” whenever possible)</w:t>
      </w:r>
    </w:p>
    <w:p w14:paraId="20BE7082" w14:textId="4C70FF35" w:rsidR="001C4F4F" w:rsidRDefault="00F563AC" w:rsidP="001C4F4F">
      <w:pPr>
        <w:tabs>
          <w:tab w:val="left" w:pos="360"/>
        </w:tabs>
        <w:spacing w:before="100" w:beforeAutospacing="1" w:after="100" w:afterAutospacing="1"/>
        <w:ind w:left="360"/>
        <w:rPr>
          <w:b/>
          <w:bCs/>
        </w:rPr>
      </w:pPr>
      <w:r>
        <w:rPr>
          <w:b/>
          <w:bCs/>
        </w:rPr>
        <w:t xml:space="preserve">Number of Blood Pressure Readings on </w:t>
      </w:r>
      <w:r w:rsidR="00D37F39">
        <w:rPr>
          <w:b/>
          <w:bCs/>
        </w:rPr>
        <w:t xml:space="preserve">Ambulatory </w:t>
      </w:r>
      <w:r>
        <w:rPr>
          <w:b/>
          <w:bCs/>
        </w:rPr>
        <w:t xml:space="preserve">Monitoring and Risk for </w:t>
      </w:r>
      <w:r w:rsidR="007274E5">
        <w:rPr>
          <w:b/>
          <w:bCs/>
        </w:rPr>
        <w:t xml:space="preserve">Cardiovascular </w:t>
      </w:r>
      <w:r w:rsidR="009A5556">
        <w:rPr>
          <w:b/>
          <w:bCs/>
        </w:rPr>
        <w:t>Disease</w:t>
      </w:r>
      <w:r w:rsidR="00E6163F">
        <w:rPr>
          <w:b/>
          <w:bCs/>
        </w:rPr>
        <w:t xml:space="preserve"> and </w:t>
      </w:r>
      <w:r>
        <w:rPr>
          <w:b/>
          <w:bCs/>
        </w:rPr>
        <w:t xml:space="preserve">All-cause </w:t>
      </w:r>
      <w:r w:rsidR="00E6163F">
        <w:rPr>
          <w:b/>
          <w:bCs/>
        </w:rPr>
        <w:t>Mortality</w:t>
      </w:r>
      <w:r>
        <w:rPr>
          <w:b/>
          <w:bCs/>
        </w:rPr>
        <w:t xml:space="preserve">: </w:t>
      </w:r>
      <w:r w:rsidR="001C4F4F">
        <w:rPr>
          <w:b/>
          <w:bCs/>
        </w:rPr>
        <w:t>The Jackson Heart Study</w:t>
      </w:r>
    </w:p>
    <w:p w14:paraId="44EEF3C2" w14:textId="77777777" w:rsidR="001C4F4F" w:rsidRPr="00014D1C" w:rsidRDefault="001C4F4F" w:rsidP="001C4F4F">
      <w:pPr>
        <w:tabs>
          <w:tab w:val="left" w:pos="360"/>
        </w:tabs>
        <w:spacing w:before="100" w:beforeAutospacing="1" w:after="100" w:afterAutospacing="1"/>
        <w:ind w:left="360"/>
      </w:pPr>
      <w:r w:rsidRPr="00014D1C">
        <w:rPr>
          <w:bCs/>
        </w:rPr>
        <w:tab/>
        <w:t xml:space="preserve">b. Abbreviated Title: </w:t>
      </w:r>
      <w:r w:rsidRPr="00014D1C">
        <w:t>(50 characters)      </w:t>
      </w:r>
    </w:p>
    <w:p w14:paraId="1E0A2CB9" w14:textId="626D9CFC" w:rsidR="00180A28" w:rsidRDefault="00887D26" w:rsidP="001C4F4F">
      <w:pPr>
        <w:tabs>
          <w:tab w:val="left" w:pos="360"/>
        </w:tabs>
        <w:ind w:left="360"/>
        <w:rPr>
          <w:b/>
          <w:bCs/>
        </w:rPr>
      </w:pPr>
      <w:r>
        <w:rPr>
          <w:b/>
          <w:bCs/>
        </w:rPr>
        <w:t>Number of ABPM readings</w:t>
      </w:r>
      <w:r w:rsidR="007274E5">
        <w:rPr>
          <w:b/>
          <w:bCs/>
        </w:rPr>
        <w:t xml:space="preserve"> and risk</w:t>
      </w:r>
      <w:r w:rsidR="00E6163F">
        <w:rPr>
          <w:b/>
          <w:bCs/>
        </w:rPr>
        <w:t xml:space="preserve"> for CVD and mortality</w:t>
      </w:r>
    </w:p>
    <w:p w14:paraId="0762877B" w14:textId="77777777" w:rsidR="00180A28" w:rsidRDefault="00180A28" w:rsidP="001C4F4F">
      <w:pPr>
        <w:tabs>
          <w:tab w:val="left" w:pos="360"/>
        </w:tabs>
        <w:ind w:left="360"/>
        <w:rPr>
          <w:b/>
          <w:bCs/>
        </w:rPr>
      </w:pPr>
    </w:p>
    <w:p w14:paraId="69F43E17" w14:textId="77777777" w:rsidR="001C4F4F" w:rsidRDefault="001C4F4F" w:rsidP="001C4F4F">
      <w:pPr>
        <w:tabs>
          <w:tab w:val="left" w:pos="360"/>
        </w:tabs>
        <w:ind w:left="360"/>
      </w:pPr>
      <w:r w:rsidRPr="00014D1C">
        <w:rPr>
          <w:bCs/>
        </w:rPr>
        <w:tab/>
        <w:t xml:space="preserve">c. Suggested key words: </w:t>
      </w:r>
      <w:r w:rsidRPr="00014D1C">
        <w:t> </w:t>
      </w:r>
    </w:p>
    <w:p w14:paraId="59FEF256" w14:textId="77777777" w:rsidR="001C4F4F" w:rsidRDefault="001C4F4F" w:rsidP="001C4F4F">
      <w:pPr>
        <w:tabs>
          <w:tab w:val="left" w:pos="360"/>
        </w:tabs>
        <w:ind w:left="360"/>
      </w:pPr>
    </w:p>
    <w:p w14:paraId="24A3C25B" w14:textId="110923F3" w:rsidR="001C4F4F" w:rsidRDefault="001C4F4F" w:rsidP="001C4F4F">
      <w:pPr>
        <w:tabs>
          <w:tab w:val="left" w:pos="360"/>
        </w:tabs>
        <w:ind w:left="360"/>
      </w:pPr>
      <w:r>
        <w:t>Ambula</w:t>
      </w:r>
      <w:r w:rsidR="00887D26">
        <w:t>tory Blood Pressure Monitoring,</w:t>
      </w:r>
      <w:r w:rsidR="007274E5">
        <w:t xml:space="preserve"> cardiovascular disease risk</w:t>
      </w:r>
      <w:r w:rsidR="00E6163F">
        <w:t>, mortality</w:t>
      </w:r>
    </w:p>
    <w:p w14:paraId="4A76CD90" w14:textId="2E3B0519" w:rsidR="001C4F4F" w:rsidRPr="00014D1C" w:rsidRDefault="001C4F4F" w:rsidP="001C4F4F">
      <w:pPr>
        <w:tabs>
          <w:tab w:val="left" w:pos="360"/>
        </w:tabs>
      </w:pPr>
    </w:p>
    <w:p w14:paraId="4AB8F0D1" w14:textId="77777777" w:rsidR="001C4F4F" w:rsidRPr="00045D75" w:rsidRDefault="001C4F4F" w:rsidP="001C4F4F">
      <w:pPr>
        <w:spacing w:before="100" w:beforeAutospacing="1" w:after="100" w:afterAutospacing="1"/>
        <w:ind w:left="420" w:right="-450" w:hanging="420"/>
        <w:rPr>
          <w:b/>
        </w:rPr>
      </w:pPr>
      <w:r w:rsidRPr="00014D1C">
        <w:rPr>
          <w:b/>
          <w:bCs/>
        </w:rPr>
        <w:t>2.</w:t>
      </w:r>
      <w:r w:rsidRPr="00014D1C">
        <w:t>  </w:t>
      </w:r>
      <w:r w:rsidRPr="00014D1C">
        <w:tab/>
      </w:r>
      <w:r w:rsidRPr="00014D1C">
        <w:rPr>
          <w:b/>
          <w:bCs/>
        </w:rPr>
        <w:t xml:space="preserve">Lead Author Name:  </w:t>
      </w:r>
      <w:r w:rsidR="00180A28">
        <w:rPr>
          <w:b/>
          <w:bCs/>
        </w:rPr>
        <w:t>Rikki M. Tanner</w:t>
      </w:r>
    </w:p>
    <w:p w14:paraId="33FB6428" w14:textId="77777777" w:rsidR="001C4F4F" w:rsidRDefault="001C4F4F" w:rsidP="001C4F4F">
      <w:pPr>
        <w:tabs>
          <w:tab w:val="left" w:pos="360"/>
        </w:tabs>
        <w:ind w:left="360"/>
      </w:pPr>
      <w:r>
        <w:tab/>
        <w:t>Institutional Affiliation</w:t>
      </w:r>
      <w:r>
        <w:rPr>
          <w:b/>
          <w:bCs/>
        </w:rPr>
        <w:t xml:space="preserve">:  </w:t>
      </w:r>
      <w:r w:rsidR="00180A28">
        <w:t>University of Alabama at Birmingham School of Public Health</w:t>
      </w:r>
    </w:p>
    <w:p w14:paraId="4E3E3164" w14:textId="77777777" w:rsidR="001C4F4F" w:rsidRDefault="001C4F4F" w:rsidP="001C4F4F">
      <w:pPr>
        <w:tabs>
          <w:tab w:val="left" w:pos="360"/>
        </w:tabs>
        <w:ind w:left="360"/>
      </w:pPr>
      <w:r>
        <w:tab/>
      </w:r>
    </w:p>
    <w:p w14:paraId="42F9A185" w14:textId="77777777" w:rsidR="001C4F4F" w:rsidRPr="00E84225" w:rsidRDefault="001C4F4F" w:rsidP="001C4F4F">
      <w:pPr>
        <w:tabs>
          <w:tab w:val="left" w:pos="360"/>
        </w:tabs>
        <w:ind w:left="360"/>
      </w:pPr>
      <w:r>
        <w:tab/>
      </w:r>
      <w:r w:rsidRPr="00E84225">
        <w:t>Address</w:t>
      </w:r>
      <w:r>
        <w:t>:</w:t>
      </w:r>
      <w:r w:rsidRPr="00E84225">
        <w:t xml:space="preserve"> </w:t>
      </w:r>
      <w:r w:rsidR="00180A28">
        <w:t>1665 University Blvd, Suite 217J, Birmingham, AL 35233</w:t>
      </w:r>
    </w:p>
    <w:p w14:paraId="7DB63D22" w14:textId="77777777" w:rsidR="001C4F4F" w:rsidRPr="00E84225" w:rsidRDefault="001C4F4F" w:rsidP="001C4F4F">
      <w:pPr>
        <w:tabs>
          <w:tab w:val="left" w:pos="360"/>
        </w:tabs>
        <w:ind w:left="360"/>
      </w:pPr>
      <w:r w:rsidRPr="00E84225">
        <w:tab/>
      </w:r>
    </w:p>
    <w:p w14:paraId="53544F0A" w14:textId="77777777" w:rsidR="001C4F4F" w:rsidRDefault="001C4F4F" w:rsidP="001C4F4F">
      <w:pPr>
        <w:tabs>
          <w:tab w:val="left" w:pos="360"/>
        </w:tabs>
        <w:ind w:left="360"/>
      </w:pPr>
      <w:r w:rsidRPr="00E84225">
        <w:tab/>
      </w:r>
      <w:r w:rsidRPr="0036400B">
        <w:t>Telephone:       </w:t>
      </w:r>
      <w:r w:rsidR="00180A28">
        <w:rPr>
          <w:rFonts w:eastAsia="Calibri"/>
          <w:color w:val="343434"/>
        </w:rPr>
        <w:t>205-934-5304</w:t>
      </w:r>
      <w:r w:rsidRPr="0036400B">
        <w:tab/>
      </w:r>
      <w:r w:rsidRPr="0036400B">
        <w:tab/>
      </w:r>
      <w:r w:rsidRPr="0036400B">
        <w:tab/>
        <w:t>     Fax: </w:t>
      </w:r>
    </w:p>
    <w:p w14:paraId="64691F0D" w14:textId="77777777" w:rsidR="001C4F4F" w:rsidRDefault="001C4F4F" w:rsidP="001C4F4F">
      <w:pPr>
        <w:tabs>
          <w:tab w:val="left" w:pos="360"/>
          <w:tab w:val="left" w:pos="720"/>
        </w:tabs>
        <w:spacing w:before="100" w:beforeAutospacing="1" w:after="100" w:afterAutospacing="1"/>
        <w:ind w:left="360"/>
      </w:pPr>
      <w:r>
        <w:tab/>
        <w:t xml:space="preserve">Email:     </w:t>
      </w:r>
      <w:r w:rsidR="00180A28">
        <w:t>rmdeitz@uab.edu</w:t>
      </w:r>
    </w:p>
    <w:p w14:paraId="2FD92F8F" w14:textId="77777777" w:rsidR="001C4F4F" w:rsidRPr="00014D1C" w:rsidRDefault="001C4F4F" w:rsidP="001C4F4F">
      <w:pPr>
        <w:spacing w:before="100" w:beforeAutospacing="1" w:after="100" w:afterAutospacing="1"/>
        <w:ind w:left="420" w:right="-450" w:hanging="420"/>
      </w:pPr>
      <w:r w:rsidRPr="00014D1C">
        <w:rPr>
          <w:b/>
          <w:bCs/>
        </w:rPr>
        <w:t>3.</w:t>
      </w:r>
      <w:r w:rsidRPr="00014D1C">
        <w:t>  </w:t>
      </w:r>
      <w:r w:rsidRPr="00014D1C">
        <w:tab/>
      </w:r>
      <w:r w:rsidRPr="00014D1C">
        <w:rPr>
          <w:b/>
          <w:bCs/>
        </w:rPr>
        <w:t xml:space="preserve">Co-authors, Contact Information, and Responsibilities: </w:t>
      </w:r>
      <w:r w:rsidRPr="00014D1C">
        <w:t xml:space="preserve">(Proposed co-authors,  </w:t>
      </w:r>
    </w:p>
    <w:p w14:paraId="3A0241C3" w14:textId="77777777" w:rsidR="001C4F4F" w:rsidRDefault="001C4F4F" w:rsidP="001C4F4F">
      <w:pPr>
        <w:tabs>
          <w:tab w:val="left" w:pos="360"/>
        </w:tabs>
        <w:ind w:left="360"/>
      </w:pPr>
      <w:r w:rsidRPr="00014D1C">
        <w:t>Email address and/or telephone numbers and proposed responsibilities.  Examples of responsibilities include design and concept of study, statistical analysis, data acquisition, methodological expertise, funding acquisition, literature review. Also indicate specific writing assignments including: introduction methods, results, discussion, preparation of tables and figures. Items not assigned to a co-author are assumed to be the responsibility of the lead author. Corresponding author should also be identified if it is not to be the lead author.)</w:t>
      </w:r>
      <w:r w:rsidRPr="00014D1C">
        <w:rPr>
          <w:b/>
          <w:bCs/>
        </w:rPr>
        <w:t xml:space="preserve">    </w:t>
      </w:r>
      <w:r w:rsidRPr="00014D1C">
        <w:t> </w:t>
      </w:r>
    </w:p>
    <w:p w14:paraId="03A1B441" w14:textId="77777777" w:rsidR="001C4F4F" w:rsidRDefault="001C4F4F" w:rsidP="001C4F4F">
      <w:pPr>
        <w:tabs>
          <w:tab w:val="left" w:pos="360"/>
        </w:tabs>
        <w:ind w:left="360"/>
      </w:pPr>
      <w:r w:rsidRPr="00014D1C">
        <w:lastRenderedPageBreak/>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1"/>
        <w:gridCol w:w="4162"/>
        <w:gridCol w:w="3327"/>
      </w:tblGrid>
      <w:tr w:rsidR="001C4F4F" w:rsidRPr="00014D1C" w14:paraId="561CCF00" w14:textId="77777777" w:rsidTr="004468E9">
        <w:tc>
          <w:tcPr>
            <w:tcW w:w="1908" w:type="dxa"/>
          </w:tcPr>
          <w:p w14:paraId="6D8CCFFE" w14:textId="77777777" w:rsidR="001C4F4F" w:rsidRPr="00014D1C" w:rsidRDefault="001C4F4F" w:rsidP="004468E9">
            <w:pPr>
              <w:tabs>
                <w:tab w:val="left" w:pos="360"/>
              </w:tabs>
              <w:jc w:val="center"/>
              <w:rPr>
                <w:b/>
              </w:rPr>
            </w:pPr>
            <w:r>
              <w:br w:type="page"/>
            </w:r>
            <w:r w:rsidRPr="00014D1C">
              <w:rPr>
                <w:b/>
              </w:rPr>
              <w:t>Name</w:t>
            </w:r>
          </w:p>
        </w:tc>
        <w:tc>
          <w:tcPr>
            <w:tcW w:w="4230" w:type="dxa"/>
          </w:tcPr>
          <w:p w14:paraId="4E142DD2" w14:textId="77777777" w:rsidR="001C4F4F" w:rsidRPr="00014D1C" w:rsidRDefault="001C4F4F" w:rsidP="004468E9">
            <w:pPr>
              <w:tabs>
                <w:tab w:val="left" w:pos="360"/>
              </w:tabs>
              <w:jc w:val="center"/>
              <w:rPr>
                <w:b/>
              </w:rPr>
            </w:pPr>
            <w:r w:rsidRPr="00014D1C">
              <w:rPr>
                <w:b/>
              </w:rPr>
              <w:t>Contact Information</w:t>
            </w:r>
          </w:p>
        </w:tc>
        <w:tc>
          <w:tcPr>
            <w:tcW w:w="3420" w:type="dxa"/>
          </w:tcPr>
          <w:p w14:paraId="772EB684" w14:textId="77777777" w:rsidR="001C4F4F" w:rsidRPr="00014D1C" w:rsidRDefault="001C4F4F" w:rsidP="004468E9">
            <w:pPr>
              <w:tabs>
                <w:tab w:val="left" w:pos="360"/>
              </w:tabs>
              <w:jc w:val="center"/>
              <w:rPr>
                <w:b/>
              </w:rPr>
            </w:pPr>
            <w:r w:rsidRPr="00014D1C">
              <w:rPr>
                <w:b/>
              </w:rPr>
              <w:t>Responsibilities</w:t>
            </w:r>
          </w:p>
        </w:tc>
      </w:tr>
      <w:tr w:rsidR="001C4F4F" w:rsidRPr="00014D1C" w14:paraId="2DFAF8BE" w14:textId="77777777" w:rsidTr="004468E9">
        <w:tc>
          <w:tcPr>
            <w:tcW w:w="1908" w:type="dxa"/>
          </w:tcPr>
          <w:p w14:paraId="2A3E2651" w14:textId="77777777" w:rsidR="001C4F4F" w:rsidRPr="00014D1C" w:rsidRDefault="00180A28" w:rsidP="004468E9">
            <w:pPr>
              <w:tabs>
                <w:tab w:val="left" w:pos="360"/>
              </w:tabs>
            </w:pPr>
            <w:r>
              <w:t>Corey K. Bradley</w:t>
            </w:r>
          </w:p>
        </w:tc>
        <w:tc>
          <w:tcPr>
            <w:tcW w:w="4230" w:type="dxa"/>
          </w:tcPr>
          <w:p w14:paraId="2D50B9CF" w14:textId="77777777" w:rsidR="001C4F4F" w:rsidRPr="00014D1C" w:rsidRDefault="00180A28" w:rsidP="004468E9">
            <w:pPr>
              <w:tabs>
                <w:tab w:val="left" w:pos="360"/>
              </w:tabs>
            </w:pPr>
            <w:r>
              <w:t>cb3543</w:t>
            </w:r>
            <w:r w:rsidR="001C4F4F" w:rsidRPr="00014D1C">
              <w:t>@cumc.columbia.edu</w:t>
            </w:r>
          </w:p>
        </w:tc>
        <w:tc>
          <w:tcPr>
            <w:tcW w:w="3420" w:type="dxa"/>
          </w:tcPr>
          <w:p w14:paraId="0CF4FF83" w14:textId="77777777" w:rsidR="001C4F4F" w:rsidRPr="00014D1C" w:rsidRDefault="001C4F4F" w:rsidP="00EC5EC1">
            <w:pPr>
              <w:tabs>
                <w:tab w:val="left" w:pos="360"/>
              </w:tabs>
            </w:pPr>
            <w:r w:rsidRPr="00014D1C">
              <w:t xml:space="preserve">Design and concept of study, interpretation of data, </w:t>
            </w:r>
            <w:r w:rsidR="00EC5EC1">
              <w:t>critical revision</w:t>
            </w:r>
            <w:r w:rsidRPr="00014D1C">
              <w:t xml:space="preserve"> of the manuscript</w:t>
            </w:r>
          </w:p>
        </w:tc>
      </w:tr>
      <w:tr w:rsidR="001C4F4F" w:rsidRPr="00014D1C" w14:paraId="024F3DE7" w14:textId="77777777" w:rsidTr="004468E9">
        <w:tc>
          <w:tcPr>
            <w:tcW w:w="1908" w:type="dxa"/>
          </w:tcPr>
          <w:p w14:paraId="102554B0" w14:textId="77777777" w:rsidR="001C4F4F" w:rsidRPr="00014D1C" w:rsidRDefault="00180A28" w:rsidP="004468E9">
            <w:pPr>
              <w:tabs>
                <w:tab w:val="left" w:pos="360"/>
              </w:tabs>
            </w:pPr>
            <w:r>
              <w:t>Byron C. Jaeger</w:t>
            </w:r>
          </w:p>
        </w:tc>
        <w:tc>
          <w:tcPr>
            <w:tcW w:w="4230" w:type="dxa"/>
          </w:tcPr>
          <w:p w14:paraId="032E983E" w14:textId="2ED7A597" w:rsidR="001C4F4F" w:rsidRPr="00014D1C" w:rsidRDefault="00E506C6" w:rsidP="004468E9">
            <w:pPr>
              <w:tabs>
                <w:tab w:val="left" w:pos="360"/>
              </w:tabs>
            </w:pPr>
            <w:r w:rsidRPr="007E174D">
              <w:t>bjaeger@wakehe</w:t>
            </w:r>
            <w:r>
              <w:t>alth.edu</w:t>
            </w:r>
          </w:p>
        </w:tc>
        <w:tc>
          <w:tcPr>
            <w:tcW w:w="3420" w:type="dxa"/>
          </w:tcPr>
          <w:p w14:paraId="2D932DC2" w14:textId="5BA8F472" w:rsidR="001C4F4F" w:rsidRPr="00014D1C" w:rsidRDefault="00180A28" w:rsidP="00EC5EC1">
            <w:pPr>
              <w:tabs>
                <w:tab w:val="left" w:pos="360"/>
              </w:tabs>
            </w:pPr>
            <w:r w:rsidRPr="00014D1C">
              <w:t xml:space="preserve">Design and concept of study, </w:t>
            </w:r>
            <w:r w:rsidR="007274E5">
              <w:t xml:space="preserve">analysis and </w:t>
            </w:r>
            <w:r w:rsidRPr="00014D1C">
              <w:t xml:space="preserve">interpretation of data, </w:t>
            </w:r>
            <w:r w:rsidR="00EC5EC1">
              <w:t>critical revision</w:t>
            </w:r>
            <w:r w:rsidRPr="00014D1C">
              <w:t xml:space="preserve"> of the manuscript</w:t>
            </w:r>
          </w:p>
        </w:tc>
      </w:tr>
      <w:tr w:rsidR="001C4F4F" w:rsidRPr="00014D1C" w14:paraId="3A52D9D8" w14:textId="77777777" w:rsidTr="004468E9">
        <w:tc>
          <w:tcPr>
            <w:tcW w:w="1908" w:type="dxa"/>
          </w:tcPr>
          <w:p w14:paraId="350689E8" w14:textId="77777777" w:rsidR="001C4F4F" w:rsidRPr="00014D1C" w:rsidRDefault="00180A28" w:rsidP="004468E9">
            <w:pPr>
              <w:tabs>
                <w:tab w:val="left" w:pos="360"/>
              </w:tabs>
            </w:pPr>
            <w:r>
              <w:t>S. Justin Thomas</w:t>
            </w:r>
          </w:p>
        </w:tc>
        <w:tc>
          <w:tcPr>
            <w:tcW w:w="4230" w:type="dxa"/>
          </w:tcPr>
          <w:p w14:paraId="56E54B98" w14:textId="77777777" w:rsidR="001C4F4F" w:rsidRPr="00014D1C" w:rsidRDefault="00000000" w:rsidP="004468E9">
            <w:pPr>
              <w:tabs>
                <w:tab w:val="left" w:pos="360"/>
              </w:tabs>
            </w:pPr>
            <w:hyperlink r:id="rId11" w:history="1">
              <w:r w:rsidR="00EC5EC1" w:rsidRPr="008B5F17">
                <w:rPr>
                  <w:rStyle w:val="Hyperlink"/>
                </w:rPr>
                <w:t>sjthoma@uabmc.edu</w:t>
              </w:r>
            </w:hyperlink>
          </w:p>
        </w:tc>
        <w:tc>
          <w:tcPr>
            <w:tcW w:w="3420" w:type="dxa"/>
          </w:tcPr>
          <w:p w14:paraId="3591ED8C" w14:textId="77777777" w:rsidR="001C4F4F" w:rsidRPr="00014D1C" w:rsidRDefault="00EC5EC1" w:rsidP="00EC5EC1">
            <w:pPr>
              <w:tabs>
                <w:tab w:val="left" w:pos="360"/>
              </w:tabs>
            </w:pPr>
            <w:r w:rsidRPr="00014D1C">
              <w:t xml:space="preserve">Design and concept of study, interpretation of data, </w:t>
            </w:r>
            <w:r>
              <w:t>critical revision</w:t>
            </w:r>
            <w:r w:rsidRPr="00014D1C">
              <w:t xml:space="preserve"> of the manuscript</w:t>
            </w:r>
          </w:p>
        </w:tc>
      </w:tr>
      <w:tr w:rsidR="00F563AC" w:rsidRPr="00014D1C" w14:paraId="3C1EEA0F" w14:textId="77777777" w:rsidTr="004468E9">
        <w:tc>
          <w:tcPr>
            <w:tcW w:w="1908" w:type="dxa"/>
          </w:tcPr>
          <w:p w14:paraId="1DE6DF88" w14:textId="3E33B0F9" w:rsidR="00F563AC" w:rsidRDefault="00F563AC" w:rsidP="004468E9">
            <w:pPr>
              <w:tabs>
                <w:tab w:val="left" w:pos="360"/>
              </w:tabs>
            </w:pPr>
            <w:r>
              <w:t xml:space="preserve">Shakia </w:t>
            </w:r>
            <w:r w:rsidR="00553958">
              <w:t xml:space="preserve">T. </w:t>
            </w:r>
            <w:r>
              <w:t>Hardy</w:t>
            </w:r>
          </w:p>
        </w:tc>
        <w:tc>
          <w:tcPr>
            <w:tcW w:w="4230" w:type="dxa"/>
          </w:tcPr>
          <w:p w14:paraId="3D1A212D" w14:textId="132174E0" w:rsidR="00F563AC" w:rsidRDefault="00850C18" w:rsidP="004468E9">
            <w:pPr>
              <w:tabs>
                <w:tab w:val="left" w:pos="360"/>
              </w:tabs>
            </w:pPr>
            <w:r>
              <w:t>sthardy@uab.edu</w:t>
            </w:r>
          </w:p>
        </w:tc>
        <w:tc>
          <w:tcPr>
            <w:tcW w:w="3420" w:type="dxa"/>
          </w:tcPr>
          <w:p w14:paraId="2E7791BE" w14:textId="2D0ADC63" w:rsidR="00F563AC" w:rsidRDefault="00F563AC" w:rsidP="00EC5EC1">
            <w:pPr>
              <w:tabs>
                <w:tab w:val="left" w:pos="360"/>
              </w:tabs>
            </w:pPr>
            <w:r w:rsidRPr="00014D1C">
              <w:t xml:space="preserve">Design and concept of study, interpretation of data, </w:t>
            </w:r>
            <w:r>
              <w:t>critical revision</w:t>
            </w:r>
            <w:r w:rsidRPr="00014D1C">
              <w:t xml:space="preserve"> of the manuscript</w:t>
            </w:r>
          </w:p>
        </w:tc>
      </w:tr>
      <w:tr w:rsidR="00D37F39" w:rsidRPr="00014D1C" w14:paraId="2E784E4B" w14:textId="77777777" w:rsidTr="004468E9">
        <w:tc>
          <w:tcPr>
            <w:tcW w:w="1908" w:type="dxa"/>
          </w:tcPr>
          <w:p w14:paraId="460CD46E" w14:textId="1291A0B9" w:rsidR="00D37F39" w:rsidRDefault="00D37F39" w:rsidP="004468E9">
            <w:pPr>
              <w:tabs>
                <w:tab w:val="left" w:pos="360"/>
              </w:tabs>
            </w:pPr>
            <w:r>
              <w:t>M. Ryan Irvin</w:t>
            </w:r>
          </w:p>
        </w:tc>
        <w:tc>
          <w:tcPr>
            <w:tcW w:w="4230" w:type="dxa"/>
          </w:tcPr>
          <w:p w14:paraId="753E47AA" w14:textId="18170CE3" w:rsidR="00D37F39" w:rsidRDefault="00D37F39" w:rsidP="004468E9">
            <w:pPr>
              <w:tabs>
                <w:tab w:val="left" w:pos="360"/>
              </w:tabs>
            </w:pPr>
            <w:r>
              <w:t>irvinr@uab.edu</w:t>
            </w:r>
          </w:p>
        </w:tc>
        <w:tc>
          <w:tcPr>
            <w:tcW w:w="3420" w:type="dxa"/>
          </w:tcPr>
          <w:p w14:paraId="71503E70" w14:textId="56B79D47" w:rsidR="00D37F39" w:rsidRPr="00014D1C" w:rsidRDefault="00D37F39" w:rsidP="00EC5EC1">
            <w:pPr>
              <w:tabs>
                <w:tab w:val="left" w:pos="360"/>
              </w:tabs>
            </w:pPr>
            <w:r>
              <w:t>Design and concept of study, m</w:t>
            </w:r>
            <w:r w:rsidRPr="00014D1C">
              <w:t xml:space="preserve">ethodological expertise, interpretation of data, </w:t>
            </w:r>
            <w:r>
              <w:t>critical revision</w:t>
            </w:r>
            <w:r w:rsidRPr="00014D1C">
              <w:t xml:space="preserve"> of the manuscript</w:t>
            </w:r>
          </w:p>
        </w:tc>
      </w:tr>
      <w:tr w:rsidR="00180A28" w:rsidRPr="00014D1C" w14:paraId="170C720E" w14:textId="77777777" w:rsidTr="004468E9">
        <w:tc>
          <w:tcPr>
            <w:tcW w:w="1908" w:type="dxa"/>
          </w:tcPr>
          <w:p w14:paraId="177BFFF9" w14:textId="6E15BB37" w:rsidR="00180A28" w:rsidRPr="00014D1C" w:rsidRDefault="007274E5" w:rsidP="00180A28">
            <w:pPr>
              <w:tabs>
                <w:tab w:val="left" w:pos="360"/>
              </w:tabs>
            </w:pPr>
            <w:r>
              <w:t>Daichi Shimbo</w:t>
            </w:r>
          </w:p>
        </w:tc>
        <w:tc>
          <w:tcPr>
            <w:tcW w:w="4230" w:type="dxa"/>
          </w:tcPr>
          <w:p w14:paraId="0B17B865" w14:textId="3088975C" w:rsidR="00180A28" w:rsidRPr="00014D1C" w:rsidRDefault="007274E5" w:rsidP="00180A28">
            <w:pPr>
              <w:tabs>
                <w:tab w:val="left" w:pos="360"/>
              </w:tabs>
            </w:pPr>
            <w:r>
              <w:t>ds2231@cumc.columbia.edu</w:t>
            </w:r>
          </w:p>
        </w:tc>
        <w:tc>
          <w:tcPr>
            <w:tcW w:w="3420" w:type="dxa"/>
          </w:tcPr>
          <w:p w14:paraId="2809B25D" w14:textId="77777777" w:rsidR="00180A28" w:rsidRPr="00014D1C" w:rsidRDefault="00EC5EC1" w:rsidP="00180A28">
            <w:pPr>
              <w:tabs>
                <w:tab w:val="left" w:pos="360"/>
              </w:tabs>
            </w:pPr>
            <w:r>
              <w:t>Design and concept of study, m</w:t>
            </w:r>
            <w:r w:rsidR="00180A28" w:rsidRPr="00014D1C">
              <w:t xml:space="preserve">ethodological expertise, interpretation of data, </w:t>
            </w:r>
            <w:r w:rsidR="00180A28">
              <w:t>critical revision</w:t>
            </w:r>
            <w:r w:rsidR="00180A28" w:rsidRPr="00014D1C">
              <w:t xml:space="preserve"> of the manuscript</w:t>
            </w:r>
          </w:p>
        </w:tc>
      </w:tr>
      <w:tr w:rsidR="00210282" w:rsidRPr="00014D1C" w14:paraId="5805FBB8" w14:textId="77777777" w:rsidTr="004468E9">
        <w:tc>
          <w:tcPr>
            <w:tcW w:w="1908" w:type="dxa"/>
          </w:tcPr>
          <w:p w14:paraId="3C8E6135" w14:textId="4CF855F9" w:rsidR="00210282" w:rsidRDefault="00210282" w:rsidP="00180A28">
            <w:pPr>
              <w:tabs>
                <w:tab w:val="left" w:pos="360"/>
              </w:tabs>
            </w:pPr>
            <w:r>
              <w:t>Jo</w:t>
            </w:r>
            <w:r w:rsidR="00642E3F">
              <w:t>seph E.</w:t>
            </w:r>
            <w:r>
              <w:t xml:space="preserve"> Schwartz</w:t>
            </w:r>
          </w:p>
        </w:tc>
        <w:tc>
          <w:tcPr>
            <w:tcW w:w="4230" w:type="dxa"/>
          </w:tcPr>
          <w:p w14:paraId="3D33F0CA" w14:textId="68A96F2F" w:rsidR="00210282" w:rsidRDefault="002A4F42" w:rsidP="00180A28">
            <w:pPr>
              <w:tabs>
                <w:tab w:val="left" w:pos="360"/>
              </w:tabs>
            </w:pPr>
            <w:r>
              <w:t>jes2226@cumc.columbia.edu</w:t>
            </w:r>
          </w:p>
        </w:tc>
        <w:tc>
          <w:tcPr>
            <w:tcW w:w="3420" w:type="dxa"/>
          </w:tcPr>
          <w:p w14:paraId="0CA95A9D" w14:textId="3FC990C5" w:rsidR="00210282" w:rsidRDefault="00210282" w:rsidP="00180A28">
            <w:pPr>
              <w:tabs>
                <w:tab w:val="left" w:pos="360"/>
              </w:tabs>
            </w:pPr>
            <w:r>
              <w:t>Design and concept of study, m</w:t>
            </w:r>
            <w:r w:rsidRPr="00014D1C">
              <w:t xml:space="preserve">ethodological expertise, interpretation of data, </w:t>
            </w:r>
            <w:r>
              <w:t>critical revision</w:t>
            </w:r>
            <w:r w:rsidRPr="00014D1C">
              <w:t xml:space="preserve"> of the manuscript</w:t>
            </w:r>
          </w:p>
        </w:tc>
      </w:tr>
      <w:tr w:rsidR="00585152" w:rsidRPr="00014D1C" w14:paraId="5C754116" w14:textId="77777777" w:rsidTr="004468E9">
        <w:tc>
          <w:tcPr>
            <w:tcW w:w="1908" w:type="dxa"/>
          </w:tcPr>
          <w:p w14:paraId="211D0EBD" w14:textId="0E99FE2A" w:rsidR="00585152" w:rsidRDefault="00585152" w:rsidP="00180A28">
            <w:pPr>
              <w:tabs>
                <w:tab w:val="left" w:pos="360"/>
              </w:tabs>
            </w:pPr>
            <w:r>
              <w:t>Paul Muntner</w:t>
            </w:r>
          </w:p>
        </w:tc>
        <w:tc>
          <w:tcPr>
            <w:tcW w:w="4230" w:type="dxa"/>
          </w:tcPr>
          <w:p w14:paraId="72CB365C" w14:textId="39C87884" w:rsidR="00585152" w:rsidRDefault="00000000" w:rsidP="00180A28">
            <w:pPr>
              <w:tabs>
                <w:tab w:val="left" w:pos="360"/>
              </w:tabs>
            </w:pPr>
            <w:hyperlink r:id="rId12" w:history="1">
              <w:r w:rsidR="00585152" w:rsidRPr="00634F47">
                <w:rPr>
                  <w:rStyle w:val="Hyperlink"/>
                </w:rPr>
                <w:t>pmuntner@uab.edu</w:t>
              </w:r>
            </w:hyperlink>
          </w:p>
        </w:tc>
        <w:tc>
          <w:tcPr>
            <w:tcW w:w="3420" w:type="dxa"/>
          </w:tcPr>
          <w:p w14:paraId="78F14F1F" w14:textId="5AFE2835" w:rsidR="00585152" w:rsidRDefault="00585152" w:rsidP="00180A28">
            <w:pPr>
              <w:tabs>
                <w:tab w:val="left" w:pos="360"/>
              </w:tabs>
            </w:pPr>
            <w:r>
              <w:t>Design and concept of study, m</w:t>
            </w:r>
            <w:r w:rsidRPr="00014D1C">
              <w:t xml:space="preserve">ethodological expertise, interpretation of data, </w:t>
            </w:r>
            <w:r>
              <w:t>critical revision</w:t>
            </w:r>
            <w:r w:rsidRPr="00014D1C">
              <w:t xml:space="preserve"> of the manuscript</w:t>
            </w:r>
          </w:p>
        </w:tc>
      </w:tr>
    </w:tbl>
    <w:p w14:paraId="53803583" w14:textId="77777777" w:rsidR="001C4F4F" w:rsidRPr="00014D1C" w:rsidRDefault="001C4F4F" w:rsidP="001C4F4F">
      <w:pPr>
        <w:tabs>
          <w:tab w:val="left" w:pos="360"/>
        </w:tabs>
        <w:ind w:left="360"/>
        <w:jc w:val="center"/>
      </w:pPr>
    </w:p>
    <w:p w14:paraId="7891C5CB" w14:textId="77777777" w:rsidR="001C4F4F" w:rsidRPr="00014D1C" w:rsidRDefault="001C4F4F" w:rsidP="001C4F4F">
      <w:pPr>
        <w:tabs>
          <w:tab w:val="left" w:pos="360"/>
        </w:tabs>
      </w:pPr>
      <w:r w:rsidRPr="00014D1C">
        <w:rPr>
          <w:b/>
          <w:bCs/>
        </w:rPr>
        <w:t>4.</w:t>
      </w:r>
      <w:r w:rsidRPr="00014D1C">
        <w:t xml:space="preserve">   </w:t>
      </w:r>
      <w:r w:rsidRPr="00014D1C">
        <w:rPr>
          <w:b/>
          <w:bCs/>
        </w:rPr>
        <w:t xml:space="preserve">Non-JHS Lead Authors: </w:t>
      </w:r>
      <w:r w:rsidRPr="00014D1C">
        <w:t xml:space="preserve">Non JHS Lead authors are required to have a JHS co-author and primary contact person (indicate with an asterisk). Non-JHS Lead Authors are encouraged to visit the JHS Website </w:t>
      </w:r>
    </w:p>
    <w:p w14:paraId="2CD269A6" w14:textId="075D0A0C" w:rsidR="001C4F4F" w:rsidRPr="00014D1C" w:rsidRDefault="001C4F4F" w:rsidP="00C60E02">
      <w:pPr>
        <w:tabs>
          <w:tab w:val="left" w:pos="360"/>
        </w:tabs>
      </w:pPr>
      <w:r w:rsidRPr="00014D1C">
        <w:t xml:space="preserve"> </w:t>
      </w:r>
      <w:hyperlink r:id="rId13" w:history="1">
        <w:r w:rsidRPr="00014D1C">
          <w:rPr>
            <w:rStyle w:val="Hyperlink"/>
            <w:rFonts w:ascii="Calibri" w:hAnsi="Calibri"/>
            <w:sz w:val="22"/>
            <w:szCs w:val="22"/>
          </w:rPr>
          <w:t>http://jhs.jsums.edu/jhsinfo</w:t>
        </w:r>
      </w:hyperlink>
      <w:r w:rsidRPr="00014D1C">
        <w:t xml:space="preserve"> or </w:t>
      </w:r>
      <w:hyperlink r:id="rId14" w:history="1">
        <w:r w:rsidRPr="00014D1C">
          <w:rPr>
            <w:rStyle w:val="Hyperlink"/>
          </w:rPr>
          <w:t>www.nhlbi.nih.gov/about/jackson/</w:t>
        </w:r>
      </w:hyperlink>
      <w:r w:rsidR="00C60E02">
        <w:t xml:space="preserve"> </w:t>
      </w:r>
      <w:r w:rsidRPr="00014D1C">
        <w:t>for information on JHS investigators. The JHS Steering Committee may nominate additional authors if special expertise for interpreting JHS data is needed)</w:t>
      </w:r>
    </w:p>
    <w:p w14:paraId="1F2BE2F8" w14:textId="77777777" w:rsidR="001C4F4F" w:rsidRPr="00014D1C" w:rsidRDefault="001C4F4F" w:rsidP="001C4F4F">
      <w:pPr>
        <w:tabs>
          <w:tab w:val="left" w:pos="360"/>
        </w:tabs>
        <w:ind w:left="360"/>
      </w:pPr>
    </w:p>
    <w:p w14:paraId="71AEF984" w14:textId="30776C7B" w:rsidR="001C4F4F" w:rsidRDefault="001C4F4F" w:rsidP="001C4F4F">
      <w:pPr>
        <w:tabs>
          <w:tab w:val="left" w:pos="360"/>
        </w:tabs>
      </w:pPr>
      <w:r w:rsidRPr="00014D1C">
        <w:rPr>
          <w:b/>
        </w:rPr>
        <w:t>5</w:t>
      </w:r>
      <w:r w:rsidRPr="00014D1C">
        <w:t>.</w:t>
      </w:r>
      <w:r w:rsidRPr="00014D1C">
        <w:tab/>
      </w:r>
      <w:r w:rsidRPr="00E56BC4">
        <w:rPr>
          <w:b/>
        </w:rPr>
        <w:t>Brief Overview</w:t>
      </w:r>
      <w:r w:rsidRPr="00E56BC4">
        <w:t xml:space="preserve">: In </w:t>
      </w:r>
      <w:r w:rsidRPr="00785D5D">
        <w:t>250</w:t>
      </w:r>
      <w:r w:rsidRPr="00E56BC4">
        <w:t xml:space="preserve"> words maximum, provide a brief overview of the proposal including the nature of the problem to be addressed, scientific relevance, objectives/aims, research question/hypotheses, and methods/analytical plan. This overview will be posted on the internal JHS website.</w:t>
      </w:r>
    </w:p>
    <w:p w14:paraId="7089729D" w14:textId="63FED942" w:rsidR="0031326D" w:rsidRDefault="0031326D" w:rsidP="001C4F4F">
      <w:pPr>
        <w:tabs>
          <w:tab w:val="left" w:pos="360"/>
        </w:tabs>
      </w:pPr>
    </w:p>
    <w:p w14:paraId="4BBF9CEC" w14:textId="783E3894" w:rsidR="00515F3B" w:rsidRDefault="009C51EA" w:rsidP="00711058">
      <w:pPr>
        <w:spacing w:before="100" w:beforeAutospacing="1" w:after="100" w:afterAutospacing="1"/>
      </w:pPr>
      <w:r>
        <w:rPr>
          <w:rFonts w:eastAsiaTheme="minorEastAsia"/>
        </w:rPr>
        <w:lastRenderedPageBreak/>
        <w:t xml:space="preserve">Studies </w:t>
      </w:r>
      <w:r w:rsidR="00711058">
        <w:rPr>
          <w:rFonts w:eastAsiaTheme="minorEastAsia"/>
        </w:rPr>
        <w:t xml:space="preserve">demonstrate </w:t>
      </w:r>
      <w:r>
        <w:rPr>
          <w:rFonts w:eastAsiaTheme="minorEastAsia"/>
        </w:rPr>
        <w:t xml:space="preserve">that out-of-office </w:t>
      </w:r>
      <w:r w:rsidR="00F45330">
        <w:rPr>
          <w:rFonts w:eastAsiaTheme="minorEastAsia"/>
        </w:rPr>
        <w:t>blood pressure (</w:t>
      </w:r>
      <w:r>
        <w:rPr>
          <w:rFonts w:eastAsiaTheme="minorEastAsia"/>
        </w:rPr>
        <w:t>BP</w:t>
      </w:r>
      <w:r w:rsidR="00F45330">
        <w:rPr>
          <w:rFonts w:eastAsiaTheme="minorEastAsia"/>
        </w:rPr>
        <w:t>)</w:t>
      </w:r>
      <w:r>
        <w:rPr>
          <w:rFonts w:eastAsiaTheme="minorEastAsia"/>
        </w:rPr>
        <w:t>, measured with ambulatory BP monitoring (ABPM), has a stronger association with</w:t>
      </w:r>
      <w:r w:rsidR="00F45330">
        <w:rPr>
          <w:rFonts w:eastAsiaTheme="minorEastAsia"/>
        </w:rPr>
        <w:t xml:space="preserve"> cardiovascular disease (</w:t>
      </w:r>
      <w:r>
        <w:rPr>
          <w:rFonts w:eastAsiaTheme="minorEastAsia"/>
        </w:rPr>
        <w:t>CVD</w:t>
      </w:r>
      <w:r w:rsidR="00F45330">
        <w:rPr>
          <w:rFonts w:eastAsiaTheme="minorEastAsia"/>
        </w:rPr>
        <w:t>)</w:t>
      </w:r>
      <w:r>
        <w:rPr>
          <w:rFonts w:eastAsiaTheme="minorEastAsia"/>
        </w:rPr>
        <w:t xml:space="preserve"> events and mortality compared to office BP.</w:t>
      </w:r>
      <w:r w:rsidR="00341F96">
        <w:rPr>
          <w:rFonts w:eastAsiaTheme="minorEastAsia"/>
        </w:rPr>
        <w:t xml:space="preserve">  </w:t>
      </w:r>
      <w:r>
        <w:rPr>
          <w:rFonts w:eastAsiaTheme="minorEastAsia"/>
        </w:rPr>
        <w:t xml:space="preserve">It remains unclear </w:t>
      </w:r>
      <w:r w:rsidR="00E4588F">
        <w:rPr>
          <w:rFonts w:eastAsiaTheme="minorEastAsia"/>
        </w:rPr>
        <w:t>if this is due to more BP readings being available on ABPM</w:t>
      </w:r>
      <w:r w:rsidR="00ED61AE">
        <w:rPr>
          <w:rFonts w:eastAsiaTheme="minorEastAsia"/>
        </w:rPr>
        <w:t>,</w:t>
      </w:r>
      <w:r>
        <w:rPr>
          <w:rFonts w:eastAsiaTheme="minorEastAsia"/>
        </w:rPr>
        <w:t xml:space="preserve"> </w:t>
      </w:r>
      <w:r w:rsidR="00E4588F">
        <w:rPr>
          <w:rFonts w:eastAsiaTheme="minorEastAsia"/>
        </w:rPr>
        <w:t>providing a better estimate of mean BP</w:t>
      </w:r>
      <w:r w:rsidR="00711058">
        <w:rPr>
          <w:rFonts w:eastAsiaTheme="minorEastAsia"/>
        </w:rPr>
        <w:t xml:space="preserve"> compared to</w:t>
      </w:r>
      <w:r w:rsidR="00E4588F">
        <w:rPr>
          <w:rFonts w:eastAsiaTheme="minorEastAsia"/>
        </w:rPr>
        <w:t xml:space="preserve"> office measurements </w:t>
      </w:r>
      <w:r>
        <w:rPr>
          <w:rFonts w:eastAsiaTheme="minorEastAsia"/>
        </w:rPr>
        <w:t xml:space="preserve">or </w:t>
      </w:r>
      <w:r w:rsidR="00E4588F">
        <w:rPr>
          <w:rFonts w:eastAsiaTheme="minorEastAsia"/>
        </w:rPr>
        <w:t xml:space="preserve">if it is </w:t>
      </w:r>
      <w:r>
        <w:rPr>
          <w:rFonts w:eastAsiaTheme="minorEastAsia"/>
        </w:rPr>
        <w:t>due to the greater ecological validity of BP</w:t>
      </w:r>
      <w:r w:rsidR="00E4588F">
        <w:rPr>
          <w:rFonts w:eastAsiaTheme="minorEastAsia"/>
        </w:rPr>
        <w:t xml:space="preserve"> on ABPM</w:t>
      </w:r>
      <w:r w:rsidR="00336583">
        <w:rPr>
          <w:rFonts w:eastAsiaTheme="minorEastAsia"/>
        </w:rPr>
        <w:t>. Greater ecological validity</w:t>
      </w:r>
      <w:r w:rsidR="00745372">
        <w:rPr>
          <w:rFonts w:eastAsiaTheme="minorEastAsia"/>
        </w:rPr>
        <w:t xml:space="preserve"> </w:t>
      </w:r>
      <w:r w:rsidR="00336583">
        <w:rPr>
          <w:rFonts w:eastAsiaTheme="minorEastAsia"/>
        </w:rPr>
        <w:t xml:space="preserve">refers to </w:t>
      </w:r>
      <w:r w:rsidR="00745372">
        <w:rPr>
          <w:rFonts w:eastAsiaTheme="minorEastAsia"/>
        </w:rPr>
        <w:t xml:space="preserve">readings </w:t>
      </w:r>
      <w:r w:rsidR="00336583">
        <w:rPr>
          <w:rFonts w:eastAsiaTheme="minorEastAsia"/>
        </w:rPr>
        <w:t xml:space="preserve">on ABPM being </w:t>
      </w:r>
      <w:r w:rsidR="00745372">
        <w:rPr>
          <w:rFonts w:eastAsiaTheme="minorEastAsia"/>
        </w:rPr>
        <w:t>taken in individuals’ usual environment while they are engaged in typical, everyday activities)</w:t>
      </w:r>
      <w:r w:rsidR="00597009">
        <w:rPr>
          <w:rFonts w:eastAsiaTheme="minorEastAsia"/>
        </w:rPr>
        <w:t>.  We hypothesize that</w:t>
      </w:r>
      <w:r w:rsidR="00806185">
        <w:rPr>
          <w:rFonts w:eastAsiaTheme="minorEastAsia"/>
        </w:rPr>
        <w:t xml:space="preserve"> </w:t>
      </w:r>
      <w:r w:rsidR="00E4588F">
        <w:rPr>
          <w:rFonts w:eastAsiaTheme="minorEastAsia"/>
        </w:rPr>
        <w:t xml:space="preserve">mean systolic </w:t>
      </w:r>
      <w:r w:rsidR="00806185">
        <w:rPr>
          <w:rFonts w:eastAsiaTheme="minorEastAsia"/>
        </w:rPr>
        <w:t>BP</w:t>
      </w:r>
      <w:r w:rsidR="00E4588F">
        <w:rPr>
          <w:rFonts w:eastAsiaTheme="minorEastAsia"/>
        </w:rPr>
        <w:t xml:space="preserve"> (SBP) and diastolic BP (DBP)</w:t>
      </w:r>
      <w:r w:rsidR="00806185">
        <w:rPr>
          <w:rFonts w:eastAsiaTheme="minorEastAsia"/>
        </w:rPr>
        <w:t xml:space="preserve"> will be associated with</w:t>
      </w:r>
      <w:r w:rsidR="00711058">
        <w:rPr>
          <w:rFonts w:eastAsiaTheme="minorEastAsia"/>
        </w:rPr>
        <w:t xml:space="preserve"> incident</w:t>
      </w:r>
      <w:r w:rsidR="00806185">
        <w:rPr>
          <w:rFonts w:eastAsiaTheme="minorEastAsia"/>
        </w:rPr>
        <w:t xml:space="preserve"> CVD</w:t>
      </w:r>
      <w:r w:rsidR="00711058">
        <w:rPr>
          <w:rFonts w:eastAsiaTheme="minorEastAsia"/>
        </w:rPr>
        <w:t xml:space="preserve"> events</w:t>
      </w:r>
      <w:r w:rsidR="00806185">
        <w:rPr>
          <w:rFonts w:eastAsiaTheme="minorEastAsia"/>
        </w:rPr>
        <w:t xml:space="preserve"> and all-cause mortality, and</w:t>
      </w:r>
      <w:r w:rsidR="00597009">
        <w:rPr>
          <w:rFonts w:eastAsiaTheme="minorEastAsia"/>
        </w:rPr>
        <w:t xml:space="preserve"> </w:t>
      </w:r>
      <w:r w:rsidR="00806185">
        <w:t>t</w:t>
      </w:r>
      <w:r w:rsidR="00597009">
        <w:t xml:space="preserve">he associations will be stronger for daytime </w:t>
      </w:r>
      <w:r w:rsidR="00E4588F">
        <w:t>values on</w:t>
      </w:r>
      <w:r w:rsidR="00597009">
        <w:t xml:space="preserve"> ABPM versus </w:t>
      </w:r>
      <w:r w:rsidR="00E4588F">
        <w:t xml:space="preserve">those obtained </w:t>
      </w:r>
      <w:r w:rsidR="00597009">
        <w:t>in the office setting</w:t>
      </w:r>
      <w:r w:rsidR="005F3DA2">
        <w:t>, holding the number of BP measurements fixed</w:t>
      </w:r>
      <w:r w:rsidR="00711058">
        <w:t xml:space="preserve"> for both BP</w:t>
      </w:r>
      <w:r w:rsidR="007F367D">
        <w:t xml:space="preserve"> measurement</w:t>
      </w:r>
      <w:r w:rsidR="00711058">
        <w:t xml:space="preserve"> modalities</w:t>
      </w:r>
      <w:r w:rsidR="001A4225">
        <w:t>.</w:t>
      </w:r>
      <w:r w:rsidR="003100D1">
        <w:t xml:space="preserve">  </w:t>
      </w:r>
      <w:r w:rsidR="006372A9">
        <w:t>We will include</w:t>
      </w:r>
      <w:r w:rsidR="003100D1">
        <w:t xml:space="preserve"> </w:t>
      </w:r>
      <w:r w:rsidR="003100D1" w:rsidRPr="00A54273">
        <w:rPr>
          <w:u w:color="000000"/>
        </w:rPr>
        <w:t>Jackson Heart Study participants</w:t>
      </w:r>
      <w:r w:rsidR="003100D1">
        <w:rPr>
          <w:u w:color="000000"/>
        </w:rPr>
        <w:t xml:space="preserve"> </w:t>
      </w:r>
      <w:r w:rsidR="006372A9">
        <w:rPr>
          <w:u w:color="000000"/>
        </w:rPr>
        <w:t xml:space="preserve">without a history of CVD at baseline </w:t>
      </w:r>
      <w:r w:rsidR="003100D1">
        <w:rPr>
          <w:u w:color="000000"/>
        </w:rPr>
        <w:t>with follow-up data for CVD</w:t>
      </w:r>
      <w:r w:rsidR="00E039AE">
        <w:rPr>
          <w:u w:color="000000"/>
        </w:rPr>
        <w:t xml:space="preserve"> events</w:t>
      </w:r>
      <w:r w:rsidR="003100D1">
        <w:rPr>
          <w:u w:color="000000"/>
        </w:rPr>
        <w:t xml:space="preserve"> and </w:t>
      </w:r>
      <w:r w:rsidR="00E7772C">
        <w:rPr>
          <w:u w:color="000000"/>
        </w:rPr>
        <w:t xml:space="preserve">all-cause </w:t>
      </w:r>
      <w:r w:rsidR="003100D1">
        <w:rPr>
          <w:u w:color="000000"/>
        </w:rPr>
        <w:t>mortality</w:t>
      </w:r>
      <w:r w:rsidR="003100D1" w:rsidRPr="00A54273">
        <w:rPr>
          <w:u w:color="000000"/>
        </w:rPr>
        <w:t xml:space="preserve"> who have </w:t>
      </w:r>
      <w:r w:rsidR="003100D1">
        <w:rPr>
          <w:u w:color="000000"/>
        </w:rPr>
        <w:t xml:space="preserve">at least 20 daytime </w:t>
      </w:r>
      <w:r w:rsidR="006372A9">
        <w:rPr>
          <w:u w:color="000000"/>
        </w:rPr>
        <w:t>BP measurements on ABPM</w:t>
      </w:r>
      <w:r w:rsidR="004505A5">
        <w:rPr>
          <w:u w:color="000000"/>
        </w:rPr>
        <w:t>, in accordance with the 2021 European Society for Hypertension guideline</w:t>
      </w:r>
      <w:r w:rsidR="00A3753B">
        <w:rPr>
          <w:u w:color="000000"/>
        </w:rPr>
        <w:t xml:space="preserve"> </w:t>
      </w:r>
      <w:r w:rsidR="006372A9">
        <w:rPr>
          <w:u w:color="000000"/>
        </w:rPr>
        <w:t>and</w:t>
      </w:r>
      <w:r w:rsidR="003100D1">
        <w:rPr>
          <w:u w:color="000000"/>
        </w:rPr>
        <w:t xml:space="preserve"> 2 office BP measurements.</w:t>
      </w:r>
      <w:r w:rsidR="00515F3B">
        <w:rPr>
          <w:u w:color="000000"/>
        </w:rPr>
        <w:t xml:space="preserve">  We will </w:t>
      </w:r>
      <w:r w:rsidR="00515F3B">
        <w:rPr>
          <w:bCs/>
        </w:rPr>
        <w:t>c</w:t>
      </w:r>
      <w:r w:rsidR="00515F3B">
        <w:t xml:space="preserve">ompare the associations between mean office BP and ABPM-derived daytime BP with </w:t>
      </w:r>
      <w:r w:rsidR="00711058">
        <w:t xml:space="preserve">incident </w:t>
      </w:r>
      <w:r w:rsidR="00515F3B">
        <w:t>CVD</w:t>
      </w:r>
      <w:r w:rsidR="00711058">
        <w:t xml:space="preserve"> events</w:t>
      </w:r>
      <w:r w:rsidR="00515F3B">
        <w:t xml:space="preserve"> and all-cause mortality, separately, holding the number of BP measurements fixed at </w:t>
      </w:r>
      <w:r w:rsidR="00711058">
        <w:t>2</w:t>
      </w:r>
      <w:r w:rsidR="00515F3B">
        <w:t xml:space="preserve"> for both modalit</w:t>
      </w:r>
      <w:r w:rsidR="00773148">
        <w:t xml:space="preserve">ies.  </w:t>
      </w:r>
      <w:r w:rsidR="00A3753B">
        <w:t xml:space="preserve">We </w:t>
      </w:r>
      <w:r w:rsidR="00773148">
        <w:t>will recalculate the associations between daytime BP with CVD</w:t>
      </w:r>
      <w:r w:rsidR="00711058">
        <w:t xml:space="preserve"> events</w:t>
      </w:r>
      <w:r w:rsidR="00773148">
        <w:t xml:space="preserve"> and all-cause mortality, using the average of 3 to </w:t>
      </w:r>
      <w:r w:rsidR="00A3753B">
        <w:t xml:space="preserve">20 </w:t>
      </w:r>
      <w:r w:rsidR="00773148">
        <w:t>BP readings from the ABPM recording.</w:t>
      </w:r>
      <w:r w:rsidR="00630DFD">
        <w:t xml:space="preserve">  </w:t>
      </w:r>
    </w:p>
    <w:p w14:paraId="60A72A59" w14:textId="73F061A2" w:rsidR="001C4F4F" w:rsidRPr="001A6F2F" w:rsidRDefault="001C4F4F" w:rsidP="001C4F4F">
      <w:pPr>
        <w:tabs>
          <w:tab w:val="left" w:pos="360"/>
        </w:tabs>
      </w:pPr>
    </w:p>
    <w:p w14:paraId="081079AB" w14:textId="77777777" w:rsidR="001C4F4F" w:rsidRPr="00014D1C" w:rsidRDefault="001C4F4F" w:rsidP="001C4F4F">
      <w:pPr>
        <w:ind w:right="-187"/>
      </w:pPr>
      <w:r w:rsidRPr="00014D1C">
        <w:rPr>
          <w:b/>
          <w:bCs/>
        </w:rPr>
        <w:t>6.</w:t>
      </w:r>
      <w:r w:rsidRPr="00014D1C">
        <w:t xml:space="preserve">   </w:t>
      </w:r>
      <w:r w:rsidRPr="00E56BC4">
        <w:rPr>
          <w:b/>
          <w:bCs/>
        </w:rPr>
        <w:t>Background/Rationale</w:t>
      </w:r>
      <w:r w:rsidRPr="00014D1C">
        <w:rPr>
          <w:b/>
          <w:bCs/>
        </w:rPr>
        <w:t xml:space="preserve"> (</w:t>
      </w:r>
      <w:r w:rsidRPr="00014D1C">
        <w:rPr>
          <w:bCs/>
        </w:rPr>
        <w:t xml:space="preserve">Include the relevance of this proposal to </w:t>
      </w:r>
      <w:r w:rsidRPr="00014D1C">
        <w:t>African Americans</w:t>
      </w:r>
    </w:p>
    <w:p w14:paraId="7B1846B8" w14:textId="77777777" w:rsidR="001C4F4F" w:rsidRDefault="001C4F4F" w:rsidP="001C4F4F">
      <w:pPr>
        <w:ind w:right="-187"/>
      </w:pPr>
      <w:r w:rsidRPr="00014D1C">
        <w:rPr>
          <w:b/>
          <w:bCs/>
        </w:rPr>
        <w:t xml:space="preserve">      </w:t>
      </w:r>
      <w:r w:rsidRPr="00014D1C">
        <w:t>and justify the need for the JHS cohort to answer the research question</w:t>
      </w:r>
      <w:r w:rsidRPr="00014D1C">
        <w:rPr>
          <w:b/>
          <w:bCs/>
        </w:rPr>
        <w:t xml:space="preserve">):  </w:t>
      </w:r>
      <w:r w:rsidRPr="00014D1C">
        <w:t>   </w:t>
      </w:r>
    </w:p>
    <w:p w14:paraId="6D5E0A7C" w14:textId="77777777" w:rsidR="001C4F4F" w:rsidRPr="00014D1C" w:rsidRDefault="001C4F4F" w:rsidP="001C4F4F">
      <w:pPr>
        <w:ind w:right="-187"/>
      </w:pPr>
    </w:p>
    <w:p w14:paraId="66083976" w14:textId="7AF54BAB" w:rsidR="001C4F4F" w:rsidRPr="00B572B2" w:rsidRDefault="00E31F3A" w:rsidP="001C4F4F">
      <w:pPr>
        <w:widowControl w:val="0"/>
        <w:autoSpaceDE w:val="0"/>
        <w:autoSpaceDN w:val="0"/>
        <w:adjustRightInd w:val="0"/>
        <w:spacing w:after="240"/>
        <w:rPr>
          <w:rFonts w:eastAsiaTheme="minorEastAsia"/>
        </w:rPr>
      </w:pPr>
      <w:r>
        <w:rPr>
          <w:rFonts w:eastAsiaTheme="minorEastAsia"/>
        </w:rPr>
        <w:t>B</w:t>
      </w:r>
      <w:r w:rsidR="00D95BDC">
        <w:rPr>
          <w:rFonts w:eastAsiaTheme="minorEastAsia"/>
        </w:rPr>
        <w:t xml:space="preserve">lood pressure (BP) </w:t>
      </w:r>
      <w:r>
        <w:rPr>
          <w:rFonts w:eastAsiaTheme="minorEastAsia"/>
        </w:rPr>
        <w:t xml:space="preserve">is </w:t>
      </w:r>
      <w:r w:rsidR="007C4BCD">
        <w:rPr>
          <w:rFonts w:eastAsiaTheme="minorEastAsia"/>
        </w:rPr>
        <w:t xml:space="preserve">a major </w:t>
      </w:r>
      <w:r w:rsidR="00E609C2">
        <w:rPr>
          <w:rFonts w:eastAsiaTheme="minorEastAsia"/>
        </w:rPr>
        <w:t>risk factor for</w:t>
      </w:r>
      <w:r w:rsidR="007C4BCD">
        <w:rPr>
          <w:rFonts w:eastAsiaTheme="minorEastAsia"/>
        </w:rPr>
        <w:t xml:space="preserve"> cardiovascular disease (CVD) and all-cause mortality</w:t>
      </w:r>
      <w:r w:rsidR="00D95BDC">
        <w:rPr>
          <w:rFonts w:eastAsiaTheme="minorEastAsia"/>
        </w:rPr>
        <w:t xml:space="preserve">.  </w:t>
      </w:r>
      <w:r w:rsidR="00E4791D">
        <w:rPr>
          <w:rFonts w:eastAsiaTheme="minorEastAsia"/>
        </w:rPr>
        <w:t>M</w:t>
      </w:r>
      <w:r w:rsidR="001E7B88">
        <w:rPr>
          <w:rFonts w:eastAsiaTheme="minorEastAsia"/>
        </w:rPr>
        <w:t xml:space="preserve">easuring </w:t>
      </w:r>
      <w:r w:rsidR="00024917">
        <w:rPr>
          <w:rFonts w:eastAsiaTheme="minorEastAsia"/>
        </w:rPr>
        <w:t>BP</w:t>
      </w:r>
      <w:r w:rsidR="001E7B88">
        <w:rPr>
          <w:rFonts w:eastAsiaTheme="minorEastAsia"/>
        </w:rPr>
        <w:t xml:space="preserve"> </w:t>
      </w:r>
      <w:r>
        <w:rPr>
          <w:rFonts w:eastAsiaTheme="minorEastAsia"/>
        </w:rPr>
        <w:t xml:space="preserve">in </w:t>
      </w:r>
      <w:r w:rsidR="0096059C">
        <w:rPr>
          <w:rFonts w:eastAsiaTheme="minorEastAsia"/>
        </w:rPr>
        <w:t xml:space="preserve">the </w:t>
      </w:r>
      <w:r>
        <w:rPr>
          <w:rFonts w:eastAsiaTheme="minorEastAsia"/>
        </w:rPr>
        <w:t xml:space="preserve">office setting has been the standard </w:t>
      </w:r>
      <w:r w:rsidR="00E4791D">
        <w:rPr>
          <w:rFonts w:eastAsiaTheme="minorEastAsia"/>
        </w:rPr>
        <w:t>approach for the diagnosis and management of hypertension</w:t>
      </w:r>
      <w:r w:rsidR="00E609C2">
        <w:rPr>
          <w:rFonts w:eastAsiaTheme="minorEastAsia"/>
        </w:rPr>
        <w:t>.</w:t>
      </w:r>
      <w:r w:rsidR="003F0C36">
        <w:rPr>
          <w:rFonts w:eastAsiaTheme="minorEastAsia"/>
        </w:rPr>
        <w:t xml:space="preserve">  </w:t>
      </w:r>
      <w:r w:rsidR="00E4791D">
        <w:rPr>
          <w:rFonts w:eastAsiaTheme="minorEastAsia"/>
        </w:rPr>
        <w:t>BP fluctuates and o</w:t>
      </w:r>
      <w:r w:rsidR="00D35148">
        <w:rPr>
          <w:rFonts w:eastAsiaTheme="minorEastAsia"/>
        </w:rPr>
        <w:t xml:space="preserve">ffice BP readings may not reflect </w:t>
      </w:r>
      <w:r w:rsidR="00E4791D">
        <w:rPr>
          <w:rFonts w:eastAsiaTheme="minorEastAsia"/>
        </w:rPr>
        <w:t xml:space="preserve">a person’s </w:t>
      </w:r>
      <w:r w:rsidR="00D35148">
        <w:rPr>
          <w:rFonts w:eastAsiaTheme="minorEastAsia"/>
        </w:rPr>
        <w:t>BP</w:t>
      </w:r>
      <w:r w:rsidR="00E4791D">
        <w:rPr>
          <w:rFonts w:eastAsiaTheme="minorEastAsia"/>
        </w:rPr>
        <w:t xml:space="preserve"> over time</w:t>
      </w:r>
      <w:r w:rsidR="00D35148">
        <w:rPr>
          <w:rFonts w:eastAsiaTheme="minorEastAsia"/>
        </w:rPr>
        <w:t>.  Furthermore, office BP does not account for variation in BP throughout the day</w:t>
      </w:r>
      <w:r w:rsidR="00A3753B">
        <w:rPr>
          <w:rFonts w:eastAsiaTheme="minorEastAsia"/>
        </w:rPr>
        <w:t xml:space="preserve">.  </w:t>
      </w:r>
      <w:r w:rsidR="00BD7F2D">
        <w:rPr>
          <w:rFonts w:eastAsiaTheme="minorEastAsia"/>
        </w:rPr>
        <w:t>A</w:t>
      </w:r>
      <w:r w:rsidR="00723F05">
        <w:rPr>
          <w:rFonts w:eastAsiaTheme="minorEastAsia"/>
        </w:rPr>
        <w:t xml:space="preserve">mbulatory </w:t>
      </w:r>
      <w:r w:rsidR="00BD7F2D">
        <w:rPr>
          <w:rFonts w:eastAsiaTheme="minorEastAsia"/>
        </w:rPr>
        <w:t>BP</w:t>
      </w:r>
      <w:r w:rsidR="00723F05">
        <w:rPr>
          <w:rFonts w:eastAsiaTheme="minorEastAsia"/>
        </w:rPr>
        <w:t xml:space="preserve"> monitoring (ABPM)</w:t>
      </w:r>
      <w:r w:rsidR="00BD7F2D">
        <w:rPr>
          <w:rFonts w:eastAsiaTheme="minorEastAsia"/>
        </w:rPr>
        <w:t xml:space="preserve"> typically measures BP every 15 to 30 minute</w:t>
      </w:r>
      <w:r w:rsidR="00D35148">
        <w:rPr>
          <w:rFonts w:eastAsiaTheme="minorEastAsia"/>
        </w:rPr>
        <w:t xml:space="preserve">s throughout the day and night and </w:t>
      </w:r>
      <w:r w:rsidR="00BD7F2D">
        <w:rPr>
          <w:rFonts w:eastAsiaTheme="minorEastAsia"/>
        </w:rPr>
        <w:t>thus</w:t>
      </w:r>
      <w:r w:rsidR="00D35148">
        <w:rPr>
          <w:rFonts w:eastAsiaTheme="minorEastAsia"/>
        </w:rPr>
        <w:t>, quantifies</w:t>
      </w:r>
      <w:r w:rsidR="00BD7F2D">
        <w:rPr>
          <w:rFonts w:eastAsiaTheme="minorEastAsia"/>
        </w:rPr>
        <w:t xml:space="preserve"> BP outside of the </w:t>
      </w:r>
      <w:r w:rsidR="00A3753B">
        <w:rPr>
          <w:rFonts w:eastAsiaTheme="minorEastAsia"/>
        </w:rPr>
        <w:t>office</w:t>
      </w:r>
      <w:r w:rsidR="00BD7F2D">
        <w:rPr>
          <w:rFonts w:eastAsiaTheme="minorEastAsia"/>
        </w:rPr>
        <w:t xml:space="preserve"> setting.  </w:t>
      </w:r>
      <w:r w:rsidR="003F79F9">
        <w:rPr>
          <w:rFonts w:eastAsiaTheme="minorEastAsia"/>
        </w:rPr>
        <w:t xml:space="preserve">ABPM </w:t>
      </w:r>
      <w:r w:rsidR="001B442F">
        <w:rPr>
          <w:rFonts w:eastAsiaTheme="minorEastAsia"/>
        </w:rPr>
        <w:t>provides a more precise measure of true BP</w:t>
      </w:r>
      <w:r w:rsidR="00672337">
        <w:rPr>
          <w:rFonts w:eastAsiaTheme="minorEastAsia"/>
        </w:rPr>
        <w:t xml:space="preserve"> compared to </w:t>
      </w:r>
      <w:r w:rsidR="001C6667">
        <w:rPr>
          <w:rFonts w:eastAsiaTheme="minorEastAsia"/>
        </w:rPr>
        <w:t>measurement</w:t>
      </w:r>
      <w:r w:rsidR="00E4791D">
        <w:rPr>
          <w:rFonts w:eastAsiaTheme="minorEastAsia"/>
        </w:rPr>
        <w:t>s obtained during a single office visit</w:t>
      </w:r>
      <w:r w:rsidR="001C6667">
        <w:rPr>
          <w:rFonts w:eastAsiaTheme="minorEastAsia"/>
        </w:rPr>
        <w:t xml:space="preserve"> and</w:t>
      </w:r>
      <w:r w:rsidR="00672337">
        <w:rPr>
          <w:rFonts w:eastAsiaTheme="minorEastAsia"/>
        </w:rPr>
        <w:t xml:space="preserve"> can detect </w:t>
      </w:r>
      <w:r w:rsidR="00424F03">
        <w:rPr>
          <w:rFonts w:eastAsiaTheme="minorEastAsia"/>
        </w:rPr>
        <w:t>circadian changes and BP variability within different environments and emotional states.</w:t>
      </w:r>
      <w:r w:rsidR="007E73A9">
        <w:rPr>
          <w:rFonts w:eastAsiaTheme="minorEastAsia"/>
        </w:rPr>
        <w:t xml:space="preserve">  </w:t>
      </w:r>
      <w:r w:rsidR="00A72A43">
        <w:rPr>
          <w:rFonts w:eastAsiaTheme="minorEastAsia"/>
        </w:rPr>
        <w:t xml:space="preserve">Additionally, </w:t>
      </w:r>
      <w:r w:rsidR="00BF6F0D">
        <w:rPr>
          <w:rFonts w:eastAsiaTheme="minorEastAsia"/>
        </w:rPr>
        <w:t xml:space="preserve">when used in conjunction with office BP, </w:t>
      </w:r>
      <w:r w:rsidR="00A72A43">
        <w:rPr>
          <w:rFonts w:eastAsiaTheme="minorEastAsia"/>
        </w:rPr>
        <w:t xml:space="preserve">ABPM is </w:t>
      </w:r>
      <w:r w:rsidR="00BF6F0D">
        <w:rPr>
          <w:rFonts w:eastAsiaTheme="minorEastAsia"/>
        </w:rPr>
        <w:t>an</w:t>
      </w:r>
      <w:r w:rsidR="00A72A43">
        <w:rPr>
          <w:rFonts w:eastAsiaTheme="minorEastAsia"/>
        </w:rPr>
        <w:t xml:space="preserve"> effective tool </w:t>
      </w:r>
      <w:r w:rsidR="00BF6F0D">
        <w:rPr>
          <w:rFonts w:eastAsiaTheme="minorEastAsia"/>
        </w:rPr>
        <w:t>for</w:t>
      </w:r>
      <w:r w:rsidR="00A72A43">
        <w:rPr>
          <w:rFonts w:eastAsiaTheme="minorEastAsia"/>
        </w:rPr>
        <w:t xml:space="preserve"> </w:t>
      </w:r>
      <w:r w:rsidR="00E4791D">
        <w:rPr>
          <w:rFonts w:eastAsiaTheme="minorEastAsia"/>
        </w:rPr>
        <w:t>identify</w:t>
      </w:r>
      <w:r w:rsidR="00BF6F0D">
        <w:rPr>
          <w:rFonts w:eastAsiaTheme="minorEastAsia"/>
        </w:rPr>
        <w:t>ing</w:t>
      </w:r>
      <w:r w:rsidR="00E4791D">
        <w:rPr>
          <w:rFonts w:eastAsiaTheme="minorEastAsia"/>
        </w:rPr>
        <w:t xml:space="preserve"> </w:t>
      </w:r>
      <w:r w:rsidR="005F75B4">
        <w:rPr>
          <w:rFonts w:eastAsiaTheme="minorEastAsia"/>
        </w:rPr>
        <w:t xml:space="preserve">phenotypes such as </w:t>
      </w:r>
      <w:proofErr w:type="gramStart"/>
      <w:r w:rsidR="005F75B4">
        <w:rPr>
          <w:rFonts w:eastAsiaTheme="minorEastAsia"/>
        </w:rPr>
        <w:t>white</w:t>
      </w:r>
      <w:r w:rsidR="005525B6">
        <w:rPr>
          <w:rFonts w:eastAsiaTheme="minorEastAsia"/>
        </w:rPr>
        <w:t>-</w:t>
      </w:r>
      <w:r w:rsidR="005F75B4">
        <w:rPr>
          <w:rFonts w:eastAsiaTheme="minorEastAsia"/>
        </w:rPr>
        <w:t>coat</w:t>
      </w:r>
      <w:proofErr w:type="gramEnd"/>
      <w:r w:rsidR="005F75B4">
        <w:rPr>
          <w:rFonts w:eastAsiaTheme="minorEastAsia"/>
        </w:rPr>
        <w:t>, masked, and nocturnal hypertension</w:t>
      </w:r>
      <w:r w:rsidR="002B56D4">
        <w:rPr>
          <w:rFonts w:eastAsiaTheme="minorEastAsia"/>
        </w:rPr>
        <w:fldChar w:fldCharType="begin">
          <w:fldData xml:space="preserve">PEVuZE5vdGU+PENpdGU+PEF1dGhvcj5EYWRsYW5pPC9BdXRob3I+PFllYXI+MjAxOTwvWWVhcj48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</w:fldData>
        </w:fldChar>
      </w:r>
      <w:r w:rsidR="002B56D4">
        <w:rPr>
          <w:rFonts w:eastAsiaTheme="minorEastAsia"/>
        </w:rPr>
        <w:instrText xml:space="preserve"> ADDIN EN.CITE </w:instrText>
      </w:r>
      <w:r w:rsidR="002B56D4">
        <w:rPr>
          <w:rFonts w:eastAsiaTheme="minorEastAsia"/>
        </w:rPr>
        <w:fldChar w:fldCharType="begin">
          <w:fldData xml:space="preserve">PEVuZE5vdGU+PENpdGU+PEF1dGhvcj5EYWRsYW5pPC9BdXRob3I+PFllYXI+MjAxOTwvWWVhcj48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</w:fldData>
        </w:fldChar>
      </w:r>
      <w:r w:rsidR="002B56D4">
        <w:rPr>
          <w:rFonts w:eastAsiaTheme="minorEastAsia"/>
        </w:rPr>
        <w:instrText xml:space="preserve"> ADDIN EN.CITE.DATA </w:instrText>
      </w:r>
      <w:r w:rsidR="002B56D4">
        <w:rPr>
          <w:rFonts w:eastAsiaTheme="minorEastAsia"/>
        </w:rPr>
      </w:r>
      <w:r w:rsidR="002B56D4">
        <w:rPr>
          <w:rFonts w:eastAsiaTheme="minorEastAsia"/>
        </w:rPr>
        <w:fldChar w:fldCharType="end"/>
      </w:r>
      <w:r w:rsidR="002B56D4">
        <w:rPr>
          <w:rFonts w:eastAsiaTheme="minorEastAsia"/>
        </w:rPr>
      </w:r>
      <w:r w:rsidR="002B56D4">
        <w:rPr>
          <w:rFonts w:eastAsiaTheme="minorEastAsia"/>
        </w:rPr>
        <w:fldChar w:fldCharType="separate"/>
      </w:r>
      <w:r w:rsidR="002B56D4" w:rsidRPr="002B56D4">
        <w:rPr>
          <w:rFonts w:eastAsiaTheme="minorEastAsia"/>
          <w:noProof/>
          <w:vertAlign w:val="superscript"/>
        </w:rPr>
        <w:t>1</w:t>
      </w:r>
      <w:r w:rsidR="002B56D4">
        <w:rPr>
          <w:rFonts w:eastAsiaTheme="minorEastAsia"/>
        </w:rPr>
        <w:fldChar w:fldCharType="end"/>
      </w:r>
      <w:r w:rsidR="005F75B4">
        <w:rPr>
          <w:rFonts w:eastAsiaTheme="minorEastAsia"/>
        </w:rPr>
        <w:t xml:space="preserve">.  </w:t>
      </w:r>
      <w:r w:rsidR="00D35148">
        <w:rPr>
          <w:rFonts w:eastAsiaTheme="minorEastAsia"/>
        </w:rPr>
        <w:t>N</w:t>
      </w:r>
      <w:r w:rsidR="00D30D5E">
        <w:rPr>
          <w:rFonts w:eastAsiaTheme="minorEastAsia"/>
        </w:rPr>
        <w:t xml:space="preserve">umerous studies and systematic reviews indicate that out-of-office BP, </w:t>
      </w:r>
      <w:r w:rsidR="003D12AB">
        <w:rPr>
          <w:rFonts w:eastAsiaTheme="minorEastAsia"/>
        </w:rPr>
        <w:t xml:space="preserve">measured with ABPM, </w:t>
      </w:r>
      <w:r w:rsidR="00D30D5E">
        <w:rPr>
          <w:rFonts w:eastAsiaTheme="minorEastAsia"/>
        </w:rPr>
        <w:t>has a stronger association with CVD events and mortality compared to office BP.</w:t>
      </w:r>
      <w:r w:rsidR="002B56D4">
        <w:rPr>
          <w:rFonts w:eastAsiaTheme="minorEastAsia"/>
        </w:rPr>
        <w:fldChar w:fldCharType="begin">
          <w:fldData xml:space="preserve">PEVuZE5vdGU+PENpdGU+PEF1dGhvcj5WZXJkZWNjaGlhPC9BdXRob3I+PFllYXI+MjAwMjwvWWVh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</w:fldData>
        </w:fldChar>
      </w:r>
      <w:r w:rsidR="002B56D4">
        <w:rPr>
          <w:rFonts w:eastAsiaTheme="minorEastAsia"/>
        </w:rPr>
        <w:instrText xml:space="preserve"> ADDIN EN.CITE </w:instrText>
      </w:r>
      <w:r w:rsidR="002B56D4">
        <w:rPr>
          <w:rFonts w:eastAsiaTheme="minorEastAsia"/>
        </w:rPr>
        <w:fldChar w:fldCharType="begin">
          <w:fldData xml:space="preserve">PEVuZE5vdGU+PENpdGU+PEF1dGhvcj5WZXJkZWNjaGlhPC9BdXRob3I+PFllYXI+MjAwMjwvWWVh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</w:fldData>
        </w:fldChar>
      </w:r>
      <w:r w:rsidR="002B56D4">
        <w:rPr>
          <w:rFonts w:eastAsiaTheme="minorEastAsia"/>
        </w:rPr>
        <w:instrText xml:space="preserve"> ADDIN EN.CITE.DATA </w:instrText>
      </w:r>
      <w:r w:rsidR="002B56D4">
        <w:rPr>
          <w:rFonts w:eastAsiaTheme="minorEastAsia"/>
        </w:rPr>
      </w:r>
      <w:r w:rsidR="002B56D4">
        <w:rPr>
          <w:rFonts w:eastAsiaTheme="minorEastAsia"/>
        </w:rPr>
        <w:fldChar w:fldCharType="end"/>
      </w:r>
      <w:r w:rsidR="002B56D4">
        <w:rPr>
          <w:rFonts w:eastAsiaTheme="minorEastAsia"/>
        </w:rPr>
      </w:r>
      <w:r w:rsidR="002B56D4">
        <w:rPr>
          <w:rFonts w:eastAsiaTheme="minorEastAsia"/>
        </w:rPr>
        <w:fldChar w:fldCharType="separate"/>
      </w:r>
      <w:r w:rsidR="002B56D4" w:rsidRPr="002B56D4">
        <w:rPr>
          <w:rFonts w:eastAsiaTheme="minorEastAsia"/>
          <w:noProof/>
          <w:vertAlign w:val="superscript"/>
        </w:rPr>
        <w:t>3-5</w:t>
      </w:r>
      <w:r w:rsidR="002B56D4">
        <w:rPr>
          <w:rFonts w:eastAsiaTheme="minorEastAsia"/>
        </w:rPr>
        <w:fldChar w:fldCharType="end"/>
      </w:r>
      <w:r w:rsidR="00D30D5E">
        <w:rPr>
          <w:rFonts w:eastAsiaTheme="minorEastAsia"/>
        </w:rPr>
        <w:t xml:space="preserve"> </w:t>
      </w:r>
      <w:r w:rsidR="00E609C2">
        <w:rPr>
          <w:rFonts w:eastAsiaTheme="minorEastAsia"/>
        </w:rPr>
        <w:t>I</w:t>
      </w:r>
      <w:r w:rsidR="004721F3">
        <w:rPr>
          <w:rFonts w:eastAsiaTheme="minorEastAsia"/>
        </w:rPr>
        <w:t xml:space="preserve">t remains unclear whether </w:t>
      </w:r>
      <w:r w:rsidR="00887D26">
        <w:rPr>
          <w:rFonts w:eastAsiaTheme="minorEastAsia"/>
        </w:rPr>
        <w:t xml:space="preserve">out-of-office BP </w:t>
      </w:r>
      <w:r w:rsidR="00E609C2">
        <w:rPr>
          <w:rFonts w:eastAsiaTheme="minorEastAsia"/>
        </w:rPr>
        <w:t>has a stronger association with</w:t>
      </w:r>
      <w:r w:rsidR="00887D26">
        <w:rPr>
          <w:rFonts w:eastAsiaTheme="minorEastAsia"/>
        </w:rPr>
        <w:t xml:space="preserve"> CVD and m</w:t>
      </w:r>
      <w:r w:rsidR="00C459B4">
        <w:rPr>
          <w:rFonts w:eastAsiaTheme="minorEastAsia"/>
        </w:rPr>
        <w:t xml:space="preserve">ortality than office BP because </w:t>
      </w:r>
      <w:r w:rsidR="00F108AA">
        <w:rPr>
          <w:rFonts w:eastAsiaTheme="minorEastAsia"/>
        </w:rPr>
        <w:t xml:space="preserve">the </w:t>
      </w:r>
      <w:r w:rsidR="0096059C">
        <w:rPr>
          <w:rFonts w:eastAsiaTheme="minorEastAsia"/>
        </w:rPr>
        <w:t xml:space="preserve">large </w:t>
      </w:r>
      <w:r w:rsidR="00F108AA">
        <w:rPr>
          <w:rFonts w:eastAsiaTheme="minorEastAsia"/>
        </w:rPr>
        <w:t xml:space="preserve">number of readings </w:t>
      </w:r>
      <w:r w:rsidR="00E609C2">
        <w:rPr>
          <w:rFonts w:eastAsiaTheme="minorEastAsia"/>
        </w:rPr>
        <w:t xml:space="preserve">obtained </w:t>
      </w:r>
      <w:r w:rsidR="0096059C">
        <w:rPr>
          <w:rFonts w:eastAsiaTheme="minorEastAsia"/>
        </w:rPr>
        <w:t xml:space="preserve">with ABPM provides a more reliable </w:t>
      </w:r>
      <w:r w:rsidR="00F108AA">
        <w:rPr>
          <w:rFonts w:eastAsiaTheme="minorEastAsia"/>
        </w:rPr>
        <w:t>estimate of mean ABP or</w:t>
      </w:r>
      <w:r w:rsidR="00C459B4">
        <w:rPr>
          <w:rFonts w:eastAsiaTheme="minorEastAsia"/>
        </w:rPr>
        <w:t xml:space="preserve"> </w:t>
      </w:r>
      <w:r w:rsidR="0096059C">
        <w:rPr>
          <w:rFonts w:eastAsiaTheme="minorEastAsia"/>
        </w:rPr>
        <w:t>because of</w:t>
      </w:r>
      <w:r w:rsidR="00F108AA">
        <w:rPr>
          <w:rFonts w:eastAsiaTheme="minorEastAsia"/>
        </w:rPr>
        <w:t xml:space="preserve"> the greater ecological validity of BP assessed by ABPM compared to office BP</w:t>
      </w:r>
      <w:r w:rsidR="00C459B4">
        <w:rPr>
          <w:rFonts w:eastAsiaTheme="minorEastAsia"/>
        </w:rPr>
        <w:t xml:space="preserve"> (i.e., out-of-office BP being less susceptible to a white-coat effect and/or better reflecting an individual’s BP during everyday life)</w:t>
      </w:r>
      <w:r w:rsidR="00F108AA">
        <w:rPr>
          <w:rFonts w:eastAsiaTheme="minorEastAsia"/>
        </w:rPr>
        <w:t>.</w:t>
      </w:r>
      <w:r w:rsidR="00561F12">
        <w:rPr>
          <w:rFonts w:eastAsiaTheme="minorEastAsia"/>
        </w:rPr>
        <w:t xml:space="preserve"> </w:t>
      </w:r>
    </w:p>
    <w:p w14:paraId="1E5E9948" w14:textId="77777777" w:rsidR="00F108AA" w:rsidRDefault="001C4F4F" w:rsidP="001C4F4F">
      <w:pPr>
        <w:spacing w:before="100" w:beforeAutospacing="1" w:after="100" w:afterAutospacing="1"/>
      </w:pPr>
      <w:r w:rsidRPr="00014D1C">
        <w:rPr>
          <w:b/>
          <w:bCs/>
        </w:rPr>
        <w:t>7.</w:t>
      </w:r>
      <w:r w:rsidRPr="00014D1C">
        <w:t xml:space="preserve">   </w:t>
      </w:r>
      <w:r w:rsidRPr="005C1A40">
        <w:rPr>
          <w:b/>
          <w:bCs/>
        </w:rPr>
        <w:t>Research Hypotheses:</w:t>
      </w:r>
      <w:r w:rsidRPr="00014D1C">
        <w:t>  </w:t>
      </w:r>
    </w:p>
    <w:p w14:paraId="6815C12A" w14:textId="7CB64CA8" w:rsidR="00D50DD5" w:rsidRDefault="00F108AA" w:rsidP="001C4F4F">
      <w:pPr>
        <w:spacing w:before="100" w:beforeAutospacing="1" w:after="100" w:afterAutospacing="1"/>
      </w:pPr>
      <w:r>
        <w:t>Hypothesis 1:</w:t>
      </w:r>
      <w:r w:rsidR="001C4F4F" w:rsidRPr="00014D1C">
        <w:t> </w:t>
      </w:r>
      <w:r w:rsidR="001571F2">
        <w:t xml:space="preserve">The </w:t>
      </w:r>
      <w:r w:rsidR="00E609C2">
        <w:t xml:space="preserve">associations with </w:t>
      </w:r>
      <w:r w:rsidR="00711058">
        <w:t xml:space="preserve">incident </w:t>
      </w:r>
      <w:r w:rsidR="00E609C2">
        <w:t>CVD</w:t>
      </w:r>
      <w:r w:rsidR="00711058">
        <w:t xml:space="preserve"> events</w:t>
      </w:r>
      <w:r w:rsidR="00E609C2">
        <w:t xml:space="preserve"> and all-cause mortality will be stronger for</w:t>
      </w:r>
      <w:r w:rsidR="001571F2">
        <w:t xml:space="preserve"> daytime BP </w:t>
      </w:r>
      <w:r w:rsidR="00E609C2">
        <w:t>derived by ABPM versus in the office setting</w:t>
      </w:r>
      <w:r w:rsidR="00A21C71">
        <w:t>, holding the number of BP measurements fixed.</w:t>
      </w:r>
      <w:r w:rsidR="00E609C2">
        <w:t xml:space="preserve">  </w:t>
      </w:r>
    </w:p>
    <w:p w14:paraId="1491D2E6" w14:textId="77777777" w:rsidR="001C4F4F" w:rsidRDefault="001C4F4F" w:rsidP="001C4F4F">
      <w:pPr>
        <w:rPr>
          <w:b/>
          <w:u w:val="single"/>
        </w:rPr>
      </w:pPr>
      <w:r w:rsidRPr="00014D1C">
        <w:rPr>
          <w:b/>
          <w:u w:val="single"/>
        </w:rPr>
        <w:lastRenderedPageBreak/>
        <w:t>Specific Aims:</w:t>
      </w:r>
    </w:p>
    <w:p w14:paraId="39549028" w14:textId="77777777" w:rsidR="001C4F4F" w:rsidRPr="00014D1C" w:rsidRDefault="001C4F4F" w:rsidP="001C4F4F">
      <w:pPr>
        <w:rPr>
          <w:b/>
          <w:u w:val="single"/>
        </w:rPr>
      </w:pPr>
    </w:p>
    <w:p w14:paraId="5B4C7FD3" w14:textId="2F64E05B" w:rsidR="00FC077A" w:rsidRDefault="00FE4CB7" w:rsidP="00FC07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b/>
          <w:bCs/>
        </w:rPr>
        <w:t xml:space="preserve">Aim 1: </w:t>
      </w:r>
      <w:r>
        <w:rPr>
          <w:bCs/>
        </w:rPr>
        <w:t>C</w:t>
      </w:r>
      <w:r w:rsidR="00CE5646">
        <w:t xml:space="preserve">ompare the associations </w:t>
      </w:r>
      <w:r w:rsidR="00CB5894">
        <w:t xml:space="preserve">of </w:t>
      </w:r>
      <w:r w:rsidR="00346EE6">
        <w:t xml:space="preserve">mean </w:t>
      </w:r>
      <w:r w:rsidR="00CE5646">
        <w:t xml:space="preserve">office </w:t>
      </w:r>
      <w:r w:rsidR="00CA5494">
        <w:t>S</w:t>
      </w:r>
      <w:r w:rsidR="00CE5646">
        <w:t xml:space="preserve">BP </w:t>
      </w:r>
      <w:r w:rsidR="00CA5494">
        <w:t xml:space="preserve">and DBP </w:t>
      </w:r>
      <w:r w:rsidR="00CB5894">
        <w:t xml:space="preserve">versus mean daytime systolic and diastolic </w:t>
      </w:r>
      <w:r w:rsidR="00AC4312">
        <w:t xml:space="preserve">on </w:t>
      </w:r>
      <w:r w:rsidR="00BA0254">
        <w:t>ABP</w:t>
      </w:r>
      <w:r w:rsidR="00AC4312">
        <w:t>M</w:t>
      </w:r>
      <w:r w:rsidR="006C3938">
        <w:t xml:space="preserve"> </w:t>
      </w:r>
      <w:r w:rsidR="00CE5646">
        <w:t xml:space="preserve">with </w:t>
      </w:r>
      <w:r w:rsidR="00BA0254">
        <w:t xml:space="preserve">incident </w:t>
      </w:r>
      <w:r w:rsidR="00CE5646">
        <w:t xml:space="preserve">CVD </w:t>
      </w:r>
      <w:r w:rsidR="00BA0254">
        <w:t xml:space="preserve">events </w:t>
      </w:r>
      <w:r w:rsidR="00CE5646">
        <w:t>and all-cause mortality</w:t>
      </w:r>
      <w:r w:rsidR="0070139E">
        <w:t xml:space="preserve">, </w:t>
      </w:r>
      <w:r w:rsidR="00346EE6">
        <w:t xml:space="preserve">separately, </w:t>
      </w:r>
      <w:r w:rsidR="0070139E">
        <w:t xml:space="preserve">holding the number of measurements fixed at </w:t>
      </w:r>
      <w:r w:rsidR="00BA0254">
        <w:t>2</w:t>
      </w:r>
      <w:r w:rsidR="006C3938">
        <w:t xml:space="preserve"> for both modalities</w:t>
      </w:r>
      <w:r>
        <w:t>.</w:t>
      </w:r>
    </w:p>
    <w:p w14:paraId="31C2A0B1" w14:textId="77777777" w:rsidR="00FE4CB7" w:rsidRPr="00FC077A" w:rsidRDefault="00FE4CB7" w:rsidP="00FC07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029"/>
        </w:rPr>
      </w:pPr>
    </w:p>
    <w:p w14:paraId="2747B994" w14:textId="0B6770FE" w:rsidR="00346EE6" w:rsidRDefault="001C4F4F" w:rsidP="001C4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25ABF">
        <w:rPr>
          <w:b/>
          <w:bCs/>
        </w:rPr>
        <w:t>Aim 2</w:t>
      </w:r>
      <w:r w:rsidR="0070139E">
        <w:rPr>
          <w:b/>
          <w:bCs/>
        </w:rPr>
        <w:t>a</w:t>
      </w:r>
      <w:r w:rsidRPr="00F25ABF">
        <w:rPr>
          <w:b/>
          <w:bCs/>
        </w:rPr>
        <w:t>:</w:t>
      </w:r>
      <w:r w:rsidR="00BC6802">
        <w:t xml:space="preserve"> D</w:t>
      </w:r>
      <w:r w:rsidR="00FE4CB7">
        <w:t xml:space="preserve">etermine the association </w:t>
      </w:r>
      <w:r w:rsidR="00CB5894">
        <w:t xml:space="preserve">of </w:t>
      </w:r>
      <w:r w:rsidR="0070139E">
        <w:t xml:space="preserve">daytime </w:t>
      </w:r>
      <w:r w:rsidR="00AC4312">
        <w:t xml:space="preserve">SBP and DBP </w:t>
      </w:r>
      <w:r w:rsidR="0070139E">
        <w:t xml:space="preserve">with </w:t>
      </w:r>
      <w:r w:rsidR="00BA0254">
        <w:t xml:space="preserve">incident </w:t>
      </w:r>
      <w:r w:rsidR="0070139E">
        <w:t>CVD</w:t>
      </w:r>
      <w:r w:rsidR="00BA0254">
        <w:t xml:space="preserve"> events</w:t>
      </w:r>
      <w:r w:rsidR="0070139E">
        <w:t xml:space="preserve"> and all-cause mortality, separately</w:t>
      </w:r>
      <w:r w:rsidR="00BC6802">
        <w:t xml:space="preserve">, using the average of </w:t>
      </w:r>
      <w:r w:rsidR="00BA0254">
        <w:t xml:space="preserve">the first </w:t>
      </w:r>
      <w:r w:rsidR="00BC6802">
        <w:t xml:space="preserve">20 </w:t>
      </w:r>
      <w:r w:rsidR="00BA0254">
        <w:t xml:space="preserve">consecutive </w:t>
      </w:r>
      <w:r w:rsidR="00BC6802">
        <w:t xml:space="preserve">ABPM readings to define daytime </w:t>
      </w:r>
      <w:r w:rsidR="00AC4312">
        <w:t>SBP and DBP</w:t>
      </w:r>
      <w:r w:rsidR="0070139E">
        <w:t>.</w:t>
      </w:r>
      <w:r w:rsidR="00BA0254">
        <w:t xml:space="preserve">  In a secondary analysis, we will use the average of 20 randomly selected ABPM readings to define daytime </w:t>
      </w:r>
      <w:r w:rsidR="00AC4312">
        <w:t>SBP and DBP</w:t>
      </w:r>
      <w:r w:rsidR="00BA0254">
        <w:t>.</w:t>
      </w:r>
      <w:r w:rsidR="0070139E">
        <w:t xml:space="preserve">  </w:t>
      </w:r>
    </w:p>
    <w:p w14:paraId="30750B48" w14:textId="77777777" w:rsidR="00346EE6" w:rsidRDefault="00346EE6" w:rsidP="001C4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DD17DAD" w14:textId="7AFE475B" w:rsidR="001C4F4F" w:rsidRPr="00F25ABF" w:rsidRDefault="0070139E" w:rsidP="001C4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C6802">
        <w:rPr>
          <w:b/>
        </w:rPr>
        <w:t>A</w:t>
      </w:r>
      <w:r w:rsidR="00BC6802" w:rsidRPr="00BC6802">
        <w:rPr>
          <w:b/>
        </w:rPr>
        <w:t>im 2b:</w:t>
      </w:r>
      <w:r>
        <w:t xml:space="preserve"> Recalculate the associations </w:t>
      </w:r>
      <w:r w:rsidR="00CB5894">
        <w:t xml:space="preserve">of </w:t>
      </w:r>
      <w:r>
        <w:t xml:space="preserve">daytime </w:t>
      </w:r>
      <w:r w:rsidR="00AC4312">
        <w:t xml:space="preserve">SBP and DBP </w:t>
      </w:r>
      <w:r>
        <w:t xml:space="preserve">with CVD and </w:t>
      </w:r>
      <w:r w:rsidR="00BC6802">
        <w:t xml:space="preserve">all-cause mortality, </w:t>
      </w:r>
      <w:r w:rsidR="002469FB">
        <w:t>using</w:t>
      </w:r>
      <w:r w:rsidR="00BC6802">
        <w:t xml:space="preserve"> </w:t>
      </w:r>
      <w:r w:rsidR="002469FB">
        <w:t xml:space="preserve">the average of </w:t>
      </w:r>
      <w:r w:rsidR="00BA0254">
        <w:t>the first 3</w:t>
      </w:r>
      <w:r w:rsidR="00CA5494">
        <w:t xml:space="preserve"> </w:t>
      </w:r>
      <w:r w:rsidR="002469FB">
        <w:t>to 19</w:t>
      </w:r>
      <w:r w:rsidR="00BA0254">
        <w:t xml:space="preserve"> consecutive</w:t>
      </w:r>
      <w:r w:rsidR="002469FB">
        <w:t xml:space="preserve"> </w:t>
      </w:r>
      <w:r w:rsidR="00AC4312">
        <w:t xml:space="preserve">SBP and DBP </w:t>
      </w:r>
      <w:r w:rsidR="006C3938">
        <w:t xml:space="preserve">readings </w:t>
      </w:r>
      <w:r w:rsidR="002469FB">
        <w:t>from the ABPM recording</w:t>
      </w:r>
      <w:r w:rsidR="006C3938">
        <w:t>.</w:t>
      </w:r>
      <w:r w:rsidR="00BA0254">
        <w:t xml:space="preserve">  In a secondary analysis, we will use the average of 3 to 19 randomly selected ABPM readings to define daytime </w:t>
      </w:r>
      <w:r w:rsidR="00AC4312">
        <w:t>SBP and DBP</w:t>
      </w:r>
      <w:r w:rsidR="00BA0254">
        <w:t xml:space="preserve">.  </w:t>
      </w:r>
      <w:r>
        <w:t xml:space="preserve"> </w:t>
      </w:r>
    </w:p>
    <w:p w14:paraId="58CF3395" w14:textId="77777777" w:rsidR="001C4F4F" w:rsidRPr="00014D1C" w:rsidRDefault="001C4F4F" w:rsidP="001C4F4F">
      <w:pPr>
        <w:spacing w:before="100" w:beforeAutospacing="1" w:after="100" w:afterAutospacing="1"/>
      </w:pPr>
      <w:r w:rsidRPr="00014D1C">
        <w:rPr>
          <w:b/>
          <w:bCs/>
        </w:rPr>
        <w:t>8.</w:t>
      </w:r>
      <w:r w:rsidRPr="00014D1C">
        <w:t xml:space="preserve">   </w:t>
      </w:r>
      <w:r w:rsidRPr="00014D1C">
        <w:rPr>
          <w:b/>
          <w:bCs/>
        </w:rPr>
        <w:t xml:space="preserve">Data: </w:t>
      </w:r>
      <w:r w:rsidRPr="00014D1C">
        <w:t>(Visits and variables to be used, sample inclusions/exclusions)   </w:t>
      </w:r>
    </w:p>
    <w:p w14:paraId="1FFABDE3" w14:textId="76BEC8C6" w:rsidR="001C4F4F" w:rsidRPr="003F0C36" w:rsidRDefault="001C4F4F" w:rsidP="001C4F4F">
      <w:pPr>
        <w:pStyle w:val="Default"/>
        <w:ind w:right="720"/>
        <w:rPr>
          <w:rFonts w:ascii="Times New Roman" w:eastAsia="Times New Roman" w:hAnsi="Times New Roman" w:cs="Times New Roman"/>
          <w:sz w:val="24"/>
          <w:szCs w:val="24"/>
        </w:rPr>
      </w:pPr>
      <w:r w:rsidRPr="00A54273">
        <w:rPr>
          <w:rFonts w:ascii="Times New Roman"/>
          <w:sz w:val="24"/>
          <w:szCs w:val="24"/>
        </w:rPr>
        <w:t xml:space="preserve">Study sample: </w:t>
      </w:r>
      <w:r w:rsidRPr="003F0C36">
        <w:rPr>
          <w:rFonts w:ascii="Times New Roman" w:hAnsi="Times New Roman" w:cs="Times New Roman"/>
          <w:sz w:val="24"/>
          <w:szCs w:val="24"/>
          <w:u w:color="000000"/>
        </w:rPr>
        <w:t>Jackson Heart Study participants</w:t>
      </w:r>
      <w:r w:rsidR="00F20F68" w:rsidRPr="003F0C36">
        <w:rPr>
          <w:rFonts w:ascii="Times New Roman" w:hAnsi="Times New Roman" w:cs="Times New Roman"/>
          <w:sz w:val="24"/>
          <w:szCs w:val="24"/>
          <w:u w:color="000000"/>
        </w:rPr>
        <w:t xml:space="preserve"> with follow-up data for CVD and mortality</w:t>
      </w:r>
      <w:r w:rsidRPr="003F0C36">
        <w:rPr>
          <w:rFonts w:ascii="Times New Roman" w:hAnsi="Times New Roman" w:cs="Times New Roman"/>
          <w:sz w:val="24"/>
          <w:szCs w:val="24"/>
          <w:u w:color="000000"/>
        </w:rPr>
        <w:t xml:space="preserve"> who have </w:t>
      </w:r>
      <w:r w:rsidR="006C3938" w:rsidRPr="003F0C36">
        <w:rPr>
          <w:rFonts w:ascii="Times New Roman" w:hAnsi="Times New Roman" w:cs="Times New Roman"/>
          <w:sz w:val="24"/>
          <w:szCs w:val="24"/>
          <w:u w:color="000000"/>
        </w:rPr>
        <w:t xml:space="preserve">at least 20 daytime </w:t>
      </w:r>
      <w:r w:rsidR="00AC4312" w:rsidRPr="003F0C36">
        <w:rPr>
          <w:rFonts w:ascii="Times New Roman" w:hAnsi="Times New Roman" w:cs="Times New Roman"/>
        </w:rPr>
        <w:t xml:space="preserve">SBP and DBP </w:t>
      </w:r>
      <w:r w:rsidR="006C3938" w:rsidRPr="003F0C36">
        <w:rPr>
          <w:rFonts w:ascii="Times New Roman" w:hAnsi="Times New Roman" w:cs="Times New Roman"/>
          <w:sz w:val="24"/>
          <w:szCs w:val="24"/>
          <w:u w:color="000000"/>
        </w:rPr>
        <w:t>readings</w:t>
      </w:r>
      <w:r w:rsidR="00AC4312" w:rsidRPr="003F0C36">
        <w:rPr>
          <w:rFonts w:ascii="Times New Roman" w:hAnsi="Times New Roman" w:cs="Times New Roman"/>
          <w:sz w:val="24"/>
          <w:szCs w:val="24"/>
          <w:u w:color="000000"/>
        </w:rPr>
        <w:t xml:space="preserve"> on ABPM</w:t>
      </w:r>
      <w:r w:rsidR="00850C18" w:rsidRPr="003F0C36">
        <w:rPr>
          <w:rFonts w:ascii="Times New Roman" w:hAnsi="Times New Roman" w:cs="Times New Roman"/>
          <w:sz w:val="24"/>
          <w:szCs w:val="24"/>
          <w:u w:color="000000"/>
        </w:rPr>
        <w:t xml:space="preserve">, 2 office </w:t>
      </w:r>
      <w:r w:rsidR="00AC4312" w:rsidRPr="003F0C36">
        <w:rPr>
          <w:rFonts w:ascii="Times New Roman" w:hAnsi="Times New Roman" w:cs="Times New Roman"/>
          <w:sz w:val="24"/>
          <w:szCs w:val="24"/>
          <w:u w:color="000000"/>
        </w:rPr>
        <w:t>S</w:t>
      </w:r>
      <w:r w:rsidR="00850C18" w:rsidRPr="003F0C36">
        <w:rPr>
          <w:rFonts w:ascii="Times New Roman" w:hAnsi="Times New Roman" w:cs="Times New Roman"/>
          <w:sz w:val="24"/>
          <w:szCs w:val="24"/>
          <w:u w:color="000000"/>
        </w:rPr>
        <w:t>BP</w:t>
      </w:r>
      <w:r w:rsidR="00AC4312" w:rsidRPr="003F0C36">
        <w:rPr>
          <w:rFonts w:ascii="Times New Roman" w:hAnsi="Times New Roman" w:cs="Times New Roman"/>
          <w:sz w:val="24"/>
          <w:szCs w:val="24"/>
          <w:u w:color="000000"/>
        </w:rPr>
        <w:t xml:space="preserve"> and DBP</w:t>
      </w:r>
      <w:r w:rsidR="00850C18" w:rsidRPr="003F0C36">
        <w:rPr>
          <w:rFonts w:ascii="Times New Roman" w:hAnsi="Times New Roman" w:cs="Times New Roman"/>
          <w:sz w:val="24"/>
          <w:szCs w:val="24"/>
          <w:u w:color="000000"/>
        </w:rPr>
        <w:t xml:space="preserve"> measurements</w:t>
      </w:r>
      <w:r w:rsidR="00AC4312" w:rsidRPr="003F0C36">
        <w:rPr>
          <w:rFonts w:ascii="Times New Roman" w:hAnsi="Times New Roman" w:cs="Times New Roman"/>
          <w:sz w:val="24"/>
          <w:szCs w:val="24"/>
          <w:u w:color="000000"/>
        </w:rPr>
        <w:t xml:space="preserve"> at baseline</w:t>
      </w:r>
      <w:r w:rsidR="00850C18" w:rsidRPr="003F0C36">
        <w:rPr>
          <w:rFonts w:ascii="Times New Roman" w:hAnsi="Times New Roman" w:cs="Times New Roman"/>
          <w:sz w:val="24"/>
          <w:szCs w:val="24"/>
          <w:u w:color="000000"/>
        </w:rPr>
        <w:t>,</w:t>
      </w:r>
      <w:r w:rsidR="006C3938" w:rsidRPr="003F0C36">
        <w:rPr>
          <w:rFonts w:ascii="Times New Roman" w:hAnsi="Times New Roman" w:cs="Times New Roman"/>
          <w:sz w:val="24"/>
          <w:szCs w:val="24"/>
          <w:u w:color="000000"/>
        </w:rPr>
        <w:t xml:space="preserve"> </w:t>
      </w:r>
      <w:r w:rsidR="000F2415" w:rsidRPr="003F0C36">
        <w:rPr>
          <w:rFonts w:ascii="Times New Roman" w:hAnsi="Times New Roman" w:cs="Times New Roman"/>
          <w:sz w:val="24"/>
          <w:szCs w:val="24"/>
          <w:u w:color="000000"/>
        </w:rPr>
        <w:t xml:space="preserve">and </w:t>
      </w:r>
      <w:r w:rsidR="00AC4312" w:rsidRPr="003F0C36">
        <w:rPr>
          <w:rFonts w:ascii="Times New Roman" w:hAnsi="Times New Roman" w:cs="Times New Roman"/>
          <w:sz w:val="24"/>
          <w:szCs w:val="24"/>
          <w:u w:color="000000"/>
        </w:rPr>
        <w:t>without a</w:t>
      </w:r>
      <w:r w:rsidR="000F2415" w:rsidRPr="003F0C36">
        <w:rPr>
          <w:rFonts w:ascii="Times New Roman" w:hAnsi="Times New Roman" w:cs="Times New Roman"/>
          <w:sz w:val="24"/>
          <w:szCs w:val="24"/>
          <w:u w:color="000000"/>
        </w:rPr>
        <w:t xml:space="preserve"> history of CVD at baseline.</w:t>
      </w:r>
      <w:r w:rsidR="006C3938" w:rsidRPr="003F0C36">
        <w:rPr>
          <w:rFonts w:ascii="Times New Roman" w:hAnsi="Times New Roman" w:cs="Times New Roman"/>
          <w:sz w:val="24"/>
          <w:szCs w:val="24"/>
          <w:u w:color="000000"/>
        </w:rPr>
        <w:t xml:space="preserve"> </w:t>
      </w:r>
    </w:p>
    <w:p w14:paraId="2455CC93" w14:textId="19DA7426" w:rsidR="001C4F4F" w:rsidRDefault="001C4F4F" w:rsidP="001C4F4F">
      <w:pPr>
        <w:pStyle w:val="Default"/>
        <w:ind w:right="720"/>
        <w:rPr>
          <w:rFonts w:ascii="Times New Roman" w:eastAsia="Times New Roman" w:hAnsi="Times New Roman" w:cs="Times New Roman"/>
          <w:sz w:val="24"/>
          <w:szCs w:val="24"/>
        </w:rPr>
      </w:pPr>
    </w:p>
    <w:p w14:paraId="0A95F215" w14:textId="2DB09159" w:rsidR="001C4F4F" w:rsidRPr="00B561A3" w:rsidRDefault="00A4193B" w:rsidP="001C4F4F">
      <w:pPr>
        <w:pStyle w:val="Default"/>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Variables</w:t>
      </w:r>
    </w:p>
    <w:p w14:paraId="3574B877" w14:textId="77777777" w:rsidR="001C4F4F" w:rsidRPr="004D6C30" w:rsidRDefault="001C4F4F" w:rsidP="001C4F4F">
      <w:pPr>
        <w:pStyle w:val="Default"/>
        <w:rPr>
          <w:rFonts w:ascii="Times New Roman" w:hAnsi="Times New Roman" w:cs="Times New Roman"/>
          <w:sz w:val="24"/>
          <w:szCs w:val="24"/>
        </w:rPr>
      </w:pPr>
      <w:r w:rsidRPr="004D6C30">
        <w:rPr>
          <w:rFonts w:ascii="Times New Roman" w:hAnsi="Times New Roman" w:cs="Times New Roman"/>
          <w:sz w:val="24"/>
          <w:szCs w:val="24"/>
        </w:rPr>
        <w:t>Age</w:t>
      </w:r>
      <w:r>
        <w:rPr>
          <w:rFonts w:ascii="Times New Roman" w:hAnsi="Times New Roman" w:cs="Times New Roman"/>
          <w:sz w:val="24"/>
          <w:szCs w:val="24"/>
        </w:rPr>
        <w:t xml:space="preserve"> [AGE]</w:t>
      </w:r>
    </w:p>
    <w:p w14:paraId="59D586D8" w14:textId="77777777" w:rsidR="001C4F4F" w:rsidRPr="00014D1C" w:rsidRDefault="001C4F4F" w:rsidP="001C4F4F">
      <w:r w:rsidRPr="00014D1C">
        <w:t>Sex (M/F)</w:t>
      </w:r>
      <w:r>
        <w:t xml:space="preserve"> [SEX]</w:t>
      </w:r>
    </w:p>
    <w:p w14:paraId="6FA2EF99" w14:textId="77777777" w:rsidR="001C4F4F" w:rsidRPr="00014D1C" w:rsidRDefault="001C4F4F" w:rsidP="001C4F4F">
      <w:r>
        <w:t xml:space="preserve">Body Mass Index [BMI] </w:t>
      </w:r>
    </w:p>
    <w:p w14:paraId="58CEA655" w14:textId="77777777" w:rsidR="001C4F4F" w:rsidRPr="00014D1C" w:rsidRDefault="001C4F4F" w:rsidP="001C4F4F">
      <w:r w:rsidRPr="00014D1C">
        <w:t xml:space="preserve">Diabetes </w:t>
      </w:r>
      <w:r w:rsidRPr="004A718B">
        <w:t>[DIABETES]</w:t>
      </w:r>
    </w:p>
    <w:p w14:paraId="0ACFFE7F" w14:textId="77777777" w:rsidR="001C4F4F" w:rsidRPr="00014D1C" w:rsidRDefault="001C4F4F" w:rsidP="001C4F4F">
      <w:r w:rsidRPr="00014D1C">
        <w:t>Education level</w:t>
      </w:r>
      <w:r>
        <w:t xml:space="preserve"> </w:t>
      </w:r>
      <w:r w:rsidRPr="00AF66A5">
        <w:t>[EDUCATION]</w:t>
      </w:r>
    </w:p>
    <w:p w14:paraId="3AD143BB" w14:textId="77777777" w:rsidR="001C4F4F" w:rsidRPr="00014D1C" w:rsidRDefault="001C4F4F" w:rsidP="001C4F4F">
      <w:r w:rsidRPr="00014D1C">
        <w:t>Smoking status</w:t>
      </w:r>
      <w:r>
        <w:t xml:space="preserve"> [CURRENT SMOKER and EVERSMOKER]</w:t>
      </w:r>
    </w:p>
    <w:p w14:paraId="343577DA" w14:textId="77777777" w:rsidR="001C4F4F" w:rsidRPr="00014D1C" w:rsidRDefault="001C4F4F" w:rsidP="001C4F4F">
      <w:r>
        <w:t xml:space="preserve">eGFR </w:t>
      </w:r>
      <w:r w:rsidRPr="00AF66A5">
        <w:t>[GFR01CC]</w:t>
      </w:r>
    </w:p>
    <w:p w14:paraId="0243BB2B" w14:textId="77777777" w:rsidR="001C4F4F" w:rsidRPr="00014D1C" w:rsidRDefault="001C4F4F" w:rsidP="001C4F4F">
      <w:r w:rsidRPr="00014D1C">
        <w:t xml:space="preserve">Urine albumin and creatinine </w:t>
      </w:r>
      <w:r>
        <w:t>[CREATININEUSPOT and ALBUMINUSPOT]</w:t>
      </w:r>
    </w:p>
    <w:p w14:paraId="7B701358" w14:textId="77777777" w:rsidR="001C4F4F" w:rsidRPr="00014D1C" w:rsidRDefault="001C4F4F" w:rsidP="001C4F4F">
      <w:r>
        <w:t>CBP</w:t>
      </w:r>
      <w:r w:rsidRPr="00014D1C">
        <w:t xml:space="preserve"> (systolic and diastolic)</w:t>
      </w:r>
      <w:r>
        <w:t xml:space="preserve"> </w:t>
      </w:r>
      <w:r w:rsidRPr="007B0AC0">
        <w:t>[</w:t>
      </w:r>
      <w:r w:rsidRPr="004657B8">
        <w:rPr>
          <w:rFonts w:ascii="Times" w:hAnsi="Times" w:cs="Times"/>
        </w:rPr>
        <w:t>SBPC19</w:t>
      </w:r>
      <w:r>
        <w:rPr>
          <w:rFonts w:ascii="Times" w:hAnsi="Times" w:cs="Times"/>
        </w:rPr>
        <w:t xml:space="preserve"> </w:t>
      </w:r>
      <w:r>
        <w:t>and</w:t>
      </w:r>
      <w:r>
        <w:rPr>
          <w:rFonts w:ascii="Times" w:hAnsi="Times" w:cs="Times"/>
        </w:rPr>
        <w:t xml:space="preserve"> </w:t>
      </w:r>
      <w:r w:rsidRPr="004657B8">
        <w:rPr>
          <w:rFonts w:ascii="Times" w:hAnsi="Times" w:cs="Times"/>
        </w:rPr>
        <w:t>SBPC20</w:t>
      </w:r>
      <w:r>
        <w:rPr>
          <w:rFonts w:ascii="Times" w:hAnsi="Times" w:cs="Times"/>
        </w:rPr>
        <w:t>]</w:t>
      </w:r>
    </w:p>
    <w:p w14:paraId="15A3160D" w14:textId="77777777" w:rsidR="001C4F4F" w:rsidRPr="007D1B94" w:rsidRDefault="001C4F4F" w:rsidP="001C4F4F">
      <w:pPr>
        <w:rPr>
          <w:highlight w:val="yellow"/>
        </w:rPr>
      </w:pPr>
      <w:r w:rsidRPr="00372D00">
        <w:t xml:space="preserve">ABP (systolic and diastolic) </w:t>
      </w:r>
      <w:r>
        <w:t>[ABDA4 and ABDA6]</w:t>
      </w:r>
    </w:p>
    <w:p w14:paraId="2C91BDAD" w14:textId="77777777" w:rsidR="001C4F4F" w:rsidRDefault="001C4F4F" w:rsidP="001C4F4F">
      <w:r>
        <w:t>Time of ABPM reading (Hours) [ABDA8]</w:t>
      </w:r>
    </w:p>
    <w:p w14:paraId="6E265E3A" w14:textId="77777777" w:rsidR="001C4F4F" w:rsidRDefault="001C4F4F" w:rsidP="001C4F4F">
      <w:r>
        <w:t>Time of ABPM reading (Minutes) [ABDA9]</w:t>
      </w:r>
    </w:p>
    <w:p w14:paraId="50F9C2BE" w14:textId="719E080D" w:rsidR="001C4F4F" w:rsidRDefault="001C4F4F" w:rsidP="001C4F4F">
      <w:r w:rsidRPr="00014D1C">
        <w:t xml:space="preserve">Antihypertensive medication use </w:t>
      </w:r>
      <w:r w:rsidRPr="003D08F3">
        <w:t>[</w:t>
      </w:r>
      <w:r w:rsidRPr="00D56911">
        <w:t>msra30a</w:t>
      </w:r>
      <w:r>
        <w:t>]</w:t>
      </w:r>
    </w:p>
    <w:p w14:paraId="56A7BFA6" w14:textId="4E9F1E7E" w:rsidR="00D72FA6" w:rsidRDefault="00D72FA6" w:rsidP="001C4F4F">
      <w:r>
        <w:t>History of myocardial infarction [</w:t>
      </w:r>
      <w:r w:rsidR="00A4193B">
        <w:t>MIHX</w:t>
      </w:r>
      <w:r>
        <w:t>]</w:t>
      </w:r>
    </w:p>
    <w:p w14:paraId="6983DEB4" w14:textId="398189DC" w:rsidR="000F2415" w:rsidRDefault="000F2415" w:rsidP="001C4F4F">
      <w:r>
        <w:t xml:space="preserve">History of coronary heart disease </w:t>
      </w:r>
      <w:r w:rsidR="00A4193B">
        <w:t>[CHDHX</w:t>
      </w:r>
      <w:r>
        <w:t>]</w:t>
      </w:r>
    </w:p>
    <w:p w14:paraId="15152157" w14:textId="15D22204" w:rsidR="000F2415" w:rsidRDefault="000F2415" w:rsidP="001C4F4F">
      <w:r>
        <w:t>History of stroke [</w:t>
      </w:r>
      <w:r w:rsidR="00A4193B">
        <w:t>STROKEHX</w:t>
      </w:r>
      <w:r>
        <w:t>]</w:t>
      </w:r>
    </w:p>
    <w:p w14:paraId="396FBFE1" w14:textId="04672847" w:rsidR="00A4193B" w:rsidRDefault="00A4193B" w:rsidP="001C4F4F">
      <w:r>
        <w:t>History of CVD [CVDHX]</w:t>
      </w:r>
    </w:p>
    <w:p w14:paraId="5374AB68" w14:textId="1EAA9D5D" w:rsidR="000F2415" w:rsidRDefault="000F2415" w:rsidP="001C4F4F">
      <w:r>
        <w:t>Follow-up time [yearsfromv1]</w:t>
      </w:r>
    </w:p>
    <w:p w14:paraId="1263B674" w14:textId="10D2ADF4" w:rsidR="00A4193B" w:rsidRDefault="00A4193B" w:rsidP="001C4F4F">
      <w:r>
        <w:t>Incident coronary heart disease [CHD, HARDCHD]</w:t>
      </w:r>
    </w:p>
    <w:p w14:paraId="546500F0" w14:textId="058A5368" w:rsidR="00A4193B" w:rsidRDefault="00A4193B" w:rsidP="001C4F4F">
      <w:r>
        <w:t>Coronary heart disease follow-up time [YEARS, HARDYEARS]</w:t>
      </w:r>
    </w:p>
    <w:p w14:paraId="26AE732E" w14:textId="17E9907D" w:rsidR="00A4193B" w:rsidRDefault="00A4193B" w:rsidP="001C4F4F">
      <w:r>
        <w:t>Incident heart failure [HF]</w:t>
      </w:r>
    </w:p>
    <w:p w14:paraId="7658D92F" w14:textId="05FE73BF" w:rsidR="00A4193B" w:rsidRDefault="00A4193B" w:rsidP="001C4F4F">
      <w:r>
        <w:t>Heart failure follow-up time [YEARS]</w:t>
      </w:r>
    </w:p>
    <w:p w14:paraId="0DAB1EE3" w14:textId="5B8502AD" w:rsidR="00A4193B" w:rsidRDefault="00A4193B" w:rsidP="001C4F4F">
      <w:r>
        <w:t>Incident stroke [STROKE]</w:t>
      </w:r>
    </w:p>
    <w:p w14:paraId="18C49BE3" w14:textId="686BFA6B" w:rsidR="00A4193B" w:rsidRDefault="00A4193B" w:rsidP="001C4F4F">
      <w:r>
        <w:lastRenderedPageBreak/>
        <w:t>Stroke follow-up time [YEARS]</w:t>
      </w:r>
    </w:p>
    <w:p w14:paraId="43C0B377" w14:textId="5C60A3BB" w:rsidR="001C4F4F" w:rsidRPr="00C4087D" w:rsidRDefault="00C565C3" w:rsidP="00C4087D">
      <w:r>
        <w:t>All-cause mortality [STATUS]</w:t>
      </w:r>
    </w:p>
    <w:p w14:paraId="3AA81F0F" w14:textId="77777777" w:rsidR="002B26FD" w:rsidRDefault="002B26FD" w:rsidP="001C4F4F">
      <w:pPr>
        <w:pStyle w:val="Default"/>
        <w:ind w:right="720"/>
        <w:rPr>
          <w:rFonts w:ascii="Times New Roman" w:eastAsia="Times New Roman" w:hAnsi="Times New Roman" w:cs="Times New Roman"/>
          <w:sz w:val="24"/>
          <w:szCs w:val="24"/>
        </w:rPr>
      </w:pPr>
    </w:p>
    <w:p w14:paraId="52B1B578" w14:textId="77777777" w:rsidR="001C4F4F" w:rsidRDefault="001C4F4F" w:rsidP="001C4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b/>
          <w:bCs/>
          <w:u w:val="single"/>
        </w:rPr>
      </w:pPr>
      <w:r>
        <w:rPr>
          <w:rFonts w:eastAsiaTheme="minorEastAsia"/>
          <w:b/>
          <w:bCs/>
          <w:u w:val="single"/>
        </w:rPr>
        <w:t>Dependent Variables (Exam 1)</w:t>
      </w:r>
    </w:p>
    <w:p w14:paraId="068BA340" w14:textId="77777777" w:rsidR="001C4F4F" w:rsidRDefault="001C4F4F" w:rsidP="001C4F4F">
      <w:pPr>
        <w:rPr>
          <w:b/>
        </w:rPr>
      </w:pPr>
    </w:p>
    <w:p w14:paraId="69E47670" w14:textId="0AE5814F" w:rsidR="000D274B" w:rsidRDefault="000F2415" w:rsidP="001C4F4F">
      <w:r>
        <w:t xml:space="preserve">CVD events will be defined as incident stroke, coronary heart disease, or </w:t>
      </w:r>
      <w:r w:rsidR="00A4193B">
        <w:t>heart failure event</w:t>
      </w:r>
      <w:r>
        <w:t xml:space="preserve"> during follow-up.</w:t>
      </w:r>
      <w:r w:rsidR="0057421F">
        <w:t xml:space="preserve">  Of note, heart failure outcomes are not available before 2005.</w:t>
      </w:r>
    </w:p>
    <w:p w14:paraId="6649088E" w14:textId="40625B08" w:rsidR="000F2415" w:rsidRDefault="000F2415" w:rsidP="001C4F4F"/>
    <w:p w14:paraId="184B0F03" w14:textId="69B7A116" w:rsidR="000F2415" w:rsidRPr="000D274B" w:rsidRDefault="000F2415" w:rsidP="001C4F4F">
      <w:r>
        <w:t>All-cause mortality will be defined as death from any cause during follow-up.</w:t>
      </w:r>
    </w:p>
    <w:p w14:paraId="7CA0A46A" w14:textId="77777777" w:rsidR="000D274B" w:rsidRDefault="000D274B" w:rsidP="001C4F4F">
      <w:pPr>
        <w:pStyle w:val="Default"/>
        <w:ind w:right="720"/>
        <w:rPr>
          <w:rFonts w:ascii="Times New Roman"/>
          <w:b/>
          <w:bCs/>
          <w:sz w:val="24"/>
          <w:szCs w:val="24"/>
          <w:u w:val="single" w:color="000000"/>
        </w:rPr>
      </w:pPr>
    </w:p>
    <w:p w14:paraId="62A849F2" w14:textId="77777777" w:rsidR="001C4F4F" w:rsidRPr="00014D1C" w:rsidRDefault="001C4F4F" w:rsidP="001C4F4F">
      <w:pPr>
        <w:ind w:right="-720"/>
        <w:rPr>
          <w:b/>
          <w:bCs/>
        </w:rPr>
      </w:pPr>
    </w:p>
    <w:p w14:paraId="6D29B329" w14:textId="77777777" w:rsidR="001C4F4F" w:rsidRDefault="001C4F4F" w:rsidP="001C4F4F">
      <w:pPr>
        <w:ind w:right="-720"/>
      </w:pPr>
      <w:r w:rsidRPr="00014D1C">
        <w:rPr>
          <w:b/>
          <w:bCs/>
        </w:rPr>
        <w:t>9.</w:t>
      </w:r>
      <w:r w:rsidRPr="00014D1C">
        <w:t xml:space="preserve">   </w:t>
      </w:r>
      <w:r w:rsidRPr="00014D1C">
        <w:rPr>
          <w:b/>
          <w:bCs/>
        </w:rPr>
        <w:t>Brief Statistical Analysis Plan and Methods: </w:t>
      </w:r>
      <w:r w:rsidRPr="00014D1C">
        <w:t>(Including power calculations, if necessary.)</w:t>
      </w:r>
    </w:p>
    <w:p w14:paraId="76724912" w14:textId="6EBA15D0" w:rsidR="00B1715E" w:rsidRDefault="00B1715E" w:rsidP="001C4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b/>
        </w:rPr>
      </w:pPr>
    </w:p>
    <w:p w14:paraId="406F6EBD" w14:textId="7E8D37AE" w:rsidR="00BE772B" w:rsidRDefault="00CF6EBE" w:rsidP="001C4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Pr>
          <w:rFonts w:eastAsiaTheme="minorEastAsia"/>
        </w:rPr>
        <w:t>Participant characteristics will be summarized using mean</w:t>
      </w:r>
      <w:r w:rsidR="00E948CB">
        <w:rPr>
          <w:rFonts w:eastAsiaTheme="minorEastAsia"/>
        </w:rPr>
        <w:t>s (</w:t>
      </w:r>
      <w:r w:rsidR="00D45B4E">
        <w:rPr>
          <w:rFonts w:eastAsiaTheme="minorEastAsia"/>
        </w:rPr>
        <w:t>±</w:t>
      </w:r>
      <w:r w:rsidR="00E948CB">
        <w:rPr>
          <w:rFonts w:eastAsiaTheme="minorEastAsia"/>
        </w:rPr>
        <w:t xml:space="preserve"> standard deviations)</w:t>
      </w:r>
      <w:r>
        <w:rPr>
          <w:rFonts w:eastAsiaTheme="minorEastAsia"/>
        </w:rPr>
        <w:t xml:space="preserve"> and percentage</w:t>
      </w:r>
      <w:r w:rsidR="00E948CB">
        <w:rPr>
          <w:rFonts w:eastAsiaTheme="minorEastAsia"/>
        </w:rPr>
        <w:t>s</w:t>
      </w:r>
      <w:r>
        <w:rPr>
          <w:rFonts w:eastAsiaTheme="minorEastAsia"/>
        </w:rPr>
        <w:t xml:space="preserve"> for continuous and categorical variables, respectively. </w:t>
      </w:r>
      <w:r w:rsidR="00EC1730">
        <w:rPr>
          <w:rFonts w:eastAsiaTheme="minorEastAsia"/>
        </w:rPr>
        <w:t>The number and percent of missing values will be reported in descriptive tables, and multiple imputation will be applied if the proportion of participants with missing</w:t>
      </w:r>
      <w:r w:rsidR="007A3485">
        <w:rPr>
          <w:rFonts w:eastAsiaTheme="minorEastAsia"/>
        </w:rPr>
        <w:t xml:space="preserve"> baseline</w:t>
      </w:r>
      <w:r w:rsidR="00EC1730">
        <w:rPr>
          <w:rFonts w:eastAsiaTheme="minorEastAsia"/>
        </w:rPr>
        <w:t xml:space="preserve"> data exceeds 5%</w:t>
      </w:r>
      <w:r w:rsidR="003E2E62">
        <w:rPr>
          <w:rFonts w:eastAsiaTheme="minorEastAsia"/>
        </w:rPr>
        <w:t xml:space="preserve">.  </w:t>
      </w:r>
      <w:r w:rsidR="00DE1A27">
        <w:rPr>
          <w:rFonts w:eastAsiaTheme="minorEastAsia"/>
        </w:rPr>
        <w:t>The</w:t>
      </w:r>
      <w:r w:rsidR="00DE1A27" w:rsidRPr="000D274B">
        <w:rPr>
          <w:rFonts w:eastAsiaTheme="minorEastAsia"/>
        </w:rPr>
        <w:t xml:space="preserve"> analyses </w:t>
      </w:r>
      <w:r w:rsidR="00DE1A27">
        <w:rPr>
          <w:rFonts w:eastAsiaTheme="minorEastAsia"/>
        </w:rPr>
        <w:t xml:space="preserve">below </w:t>
      </w:r>
      <w:r w:rsidR="00DE1A27" w:rsidRPr="000D274B">
        <w:rPr>
          <w:rFonts w:eastAsiaTheme="minorEastAsia"/>
        </w:rPr>
        <w:t xml:space="preserve">will first be conducted for </w:t>
      </w:r>
      <w:r w:rsidR="007B3FB2">
        <w:rPr>
          <w:rFonts w:eastAsiaTheme="minorEastAsia"/>
        </w:rPr>
        <w:t>S</w:t>
      </w:r>
      <w:r w:rsidR="00DE1A27" w:rsidRPr="000D274B">
        <w:rPr>
          <w:rFonts w:eastAsiaTheme="minorEastAsia"/>
        </w:rPr>
        <w:t xml:space="preserve">BP and then repeated for </w:t>
      </w:r>
      <w:r w:rsidR="007B3FB2">
        <w:rPr>
          <w:rFonts w:eastAsiaTheme="minorEastAsia"/>
        </w:rPr>
        <w:t>D</w:t>
      </w:r>
      <w:r w:rsidR="00DE1A27" w:rsidRPr="000D274B">
        <w:rPr>
          <w:rFonts w:eastAsiaTheme="minorEastAsia"/>
        </w:rPr>
        <w:t>BP.</w:t>
      </w:r>
      <w:r w:rsidR="00DD4761">
        <w:rPr>
          <w:rFonts w:eastAsiaTheme="minorEastAsia"/>
        </w:rPr>
        <w:t xml:space="preserve"> </w:t>
      </w:r>
      <w:r w:rsidR="00F93247">
        <w:rPr>
          <w:rFonts w:eastAsiaTheme="minorEastAsia"/>
        </w:rPr>
        <w:t xml:space="preserve"> </w:t>
      </w:r>
      <w:r w:rsidR="00DD4761">
        <w:rPr>
          <w:rFonts w:eastAsiaTheme="minorEastAsia"/>
        </w:rPr>
        <w:t>Similarly, analyses will first consider</w:t>
      </w:r>
      <w:r w:rsidR="0013650F">
        <w:rPr>
          <w:rFonts w:eastAsiaTheme="minorEastAsia"/>
        </w:rPr>
        <w:t xml:space="preserve"> incident</w:t>
      </w:r>
      <w:r w:rsidR="00DD4761">
        <w:rPr>
          <w:rFonts w:eastAsiaTheme="minorEastAsia"/>
        </w:rPr>
        <w:t xml:space="preserve"> CVD</w:t>
      </w:r>
      <w:r w:rsidR="00F93247">
        <w:rPr>
          <w:rFonts w:eastAsiaTheme="minorEastAsia"/>
        </w:rPr>
        <w:t xml:space="preserve"> events</w:t>
      </w:r>
      <w:r w:rsidR="00DD4761">
        <w:rPr>
          <w:rFonts w:eastAsiaTheme="minorEastAsia"/>
        </w:rPr>
        <w:t xml:space="preserve"> as the outcome and </w:t>
      </w:r>
      <w:r w:rsidR="0013650F">
        <w:rPr>
          <w:rFonts w:eastAsiaTheme="minorEastAsia"/>
        </w:rPr>
        <w:t>then be repeated using all-cause mortality as the outcome.</w:t>
      </w:r>
      <w:r w:rsidR="00DE1A27">
        <w:rPr>
          <w:rFonts w:eastAsiaTheme="minorEastAsia"/>
        </w:rPr>
        <w:t xml:space="preserve"> </w:t>
      </w:r>
      <w:r w:rsidR="00F93247">
        <w:rPr>
          <w:rFonts w:eastAsiaTheme="minorEastAsia"/>
        </w:rPr>
        <w:t xml:space="preserve"> </w:t>
      </w:r>
      <w:r w:rsidR="00E27F9A">
        <w:rPr>
          <w:rFonts w:eastAsiaTheme="minorEastAsia"/>
        </w:rPr>
        <w:t xml:space="preserve">Mean office </w:t>
      </w:r>
      <w:r w:rsidR="0005123F">
        <w:rPr>
          <w:rFonts w:eastAsiaTheme="minorEastAsia"/>
        </w:rPr>
        <w:t>S</w:t>
      </w:r>
      <w:r w:rsidR="00E27F9A">
        <w:rPr>
          <w:rFonts w:eastAsiaTheme="minorEastAsia"/>
        </w:rPr>
        <w:t xml:space="preserve">BP will be defined as the average of </w:t>
      </w:r>
      <w:r w:rsidR="00EE2742">
        <w:rPr>
          <w:rFonts w:eastAsiaTheme="minorEastAsia"/>
        </w:rPr>
        <w:t xml:space="preserve">the </w:t>
      </w:r>
      <w:r w:rsidR="00D45B4E">
        <w:rPr>
          <w:rFonts w:eastAsiaTheme="minorEastAsia"/>
        </w:rPr>
        <w:t>2</w:t>
      </w:r>
      <w:r w:rsidR="00EE2742">
        <w:rPr>
          <w:rFonts w:eastAsiaTheme="minorEastAsia"/>
        </w:rPr>
        <w:t xml:space="preserve"> </w:t>
      </w:r>
      <w:r w:rsidR="0005123F">
        <w:rPr>
          <w:rFonts w:eastAsiaTheme="minorEastAsia"/>
        </w:rPr>
        <w:t>S</w:t>
      </w:r>
      <w:r w:rsidR="00EE2742">
        <w:rPr>
          <w:rFonts w:eastAsiaTheme="minorEastAsia"/>
        </w:rPr>
        <w:t xml:space="preserve">BP measurements taken at the </w:t>
      </w:r>
      <w:r w:rsidR="00AC4312">
        <w:rPr>
          <w:rFonts w:eastAsiaTheme="minorEastAsia"/>
        </w:rPr>
        <w:t>baseline</w:t>
      </w:r>
      <w:r w:rsidR="00EE2742">
        <w:rPr>
          <w:rFonts w:eastAsiaTheme="minorEastAsia"/>
        </w:rPr>
        <w:t xml:space="preserve"> examination.  </w:t>
      </w:r>
    </w:p>
    <w:p w14:paraId="572FEDAD" w14:textId="77777777" w:rsidR="00BE772B" w:rsidRDefault="00BE772B" w:rsidP="001C4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p>
    <w:p w14:paraId="32E76151" w14:textId="05AF4E55" w:rsidR="001B5833" w:rsidRDefault="00BE772B" w:rsidP="001C4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Pr>
          <w:rFonts w:eastAsiaTheme="minorEastAsia"/>
        </w:rPr>
        <w:t xml:space="preserve">We will use Cox regression to estimate the association between </w:t>
      </w:r>
      <w:r w:rsidR="00B94422">
        <w:rPr>
          <w:rFonts w:eastAsiaTheme="minorEastAsia"/>
        </w:rPr>
        <w:t xml:space="preserve">daytime </w:t>
      </w:r>
      <w:r>
        <w:rPr>
          <w:rFonts w:eastAsiaTheme="minorEastAsia"/>
        </w:rPr>
        <w:t xml:space="preserve">SBP </w:t>
      </w:r>
      <w:r w:rsidR="00F93247">
        <w:rPr>
          <w:rFonts w:eastAsiaTheme="minorEastAsia"/>
        </w:rPr>
        <w:t>on</w:t>
      </w:r>
      <w:r>
        <w:rPr>
          <w:rFonts w:eastAsiaTheme="minorEastAsia"/>
        </w:rPr>
        <w:t xml:space="preserve"> ABPM and CVD</w:t>
      </w:r>
      <w:r w:rsidR="00DD4761">
        <w:rPr>
          <w:rFonts w:eastAsiaTheme="minorEastAsia"/>
        </w:rPr>
        <w:t xml:space="preserve"> events</w:t>
      </w:r>
      <w:r>
        <w:rPr>
          <w:rFonts w:eastAsiaTheme="minorEastAsia"/>
        </w:rPr>
        <w:t>.</w:t>
      </w:r>
      <w:r w:rsidR="00F93247">
        <w:rPr>
          <w:rFonts w:eastAsiaTheme="minorEastAsia"/>
        </w:rPr>
        <w:t xml:space="preserve"> </w:t>
      </w:r>
      <w:r>
        <w:rPr>
          <w:rFonts w:eastAsiaTheme="minorEastAsia"/>
        </w:rPr>
        <w:t xml:space="preserve"> </w:t>
      </w:r>
      <w:r w:rsidR="001B5833">
        <w:rPr>
          <w:rFonts w:eastAsiaTheme="minorEastAsia"/>
        </w:rPr>
        <w:t xml:space="preserve">Cox regression models will be fit under three specifications: </w:t>
      </w:r>
    </w:p>
    <w:p w14:paraId="7616DA41" w14:textId="38EEFD1D" w:rsidR="001B5833" w:rsidRDefault="001B5833" w:rsidP="001C4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p>
    <w:p w14:paraId="43711468" w14:textId="1147CDA6" w:rsidR="001B5833" w:rsidRDefault="001B5833" w:rsidP="001C4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Pr>
          <w:rFonts w:eastAsiaTheme="minorEastAsia"/>
        </w:rPr>
        <w:t>Model 1: adjustment for age and sex</w:t>
      </w:r>
    </w:p>
    <w:p w14:paraId="0AA910AE" w14:textId="7F7A2ECD" w:rsidR="001B5833" w:rsidRDefault="001B5833" w:rsidP="001C4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Pr>
          <w:rFonts w:eastAsiaTheme="minorEastAsia"/>
        </w:rPr>
        <w:t xml:space="preserve">Model 2: </w:t>
      </w:r>
      <w:r w:rsidR="00AC4312">
        <w:rPr>
          <w:rFonts w:eastAsiaTheme="minorEastAsia"/>
        </w:rPr>
        <w:t>adjustment for age</w:t>
      </w:r>
      <w:r w:rsidR="003F0C36">
        <w:rPr>
          <w:rFonts w:eastAsiaTheme="minorEastAsia"/>
        </w:rPr>
        <w:t xml:space="preserve">, </w:t>
      </w:r>
      <w:r w:rsidR="00AC4312">
        <w:rPr>
          <w:rFonts w:eastAsiaTheme="minorEastAsia"/>
        </w:rPr>
        <w:t>sex</w:t>
      </w:r>
      <w:r w:rsidR="003F0C36">
        <w:rPr>
          <w:rFonts w:eastAsiaTheme="minorEastAsia"/>
        </w:rPr>
        <w:t>,</w:t>
      </w:r>
      <w:r w:rsidR="00B94422">
        <w:rPr>
          <w:rFonts w:eastAsiaTheme="minorEastAsia"/>
        </w:rPr>
        <w:t xml:space="preserve"> </w:t>
      </w:r>
      <w:r w:rsidR="00AF62B2">
        <w:rPr>
          <w:rFonts w:eastAsiaTheme="minorEastAsia"/>
        </w:rPr>
        <w:t>education, body mass index</w:t>
      </w:r>
      <w:r w:rsidR="0043167A">
        <w:rPr>
          <w:rFonts w:eastAsiaTheme="minorEastAsia"/>
        </w:rPr>
        <w:t>, diabetes,</w:t>
      </w:r>
      <w:r w:rsidR="00AF62B2">
        <w:rPr>
          <w:rFonts w:eastAsiaTheme="minorEastAsia"/>
        </w:rPr>
        <w:t xml:space="preserve"> </w:t>
      </w:r>
      <w:r w:rsidR="00CB1718">
        <w:rPr>
          <w:rFonts w:eastAsiaTheme="minorEastAsia"/>
        </w:rPr>
        <w:t>smoking status, alcohol use,</w:t>
      </w:r>
      <w:r w:rsidR="0054229E">
        <w:rPr>
          <w:rFonts w:eastAsiaTheme="minorEastAsia"/>
        </w:rPr>
        <w:t xml:space="preserve"> albumin to creatinine ratio, reduced eGFR, antihypertensive medication use, </w:t>
      </w:r>
      <w:r w:rsidR="00633A55">
        <w:rPr>
          <w:rFonts w:eastAsiaTheme="minorEastAsia"/>
        </w:rPr>
        <w:t>and a history of myocardial infarction or stroke</w:t>
      </w:r>
      <w:r w:rsidR="00CB1718">
        <w:rPr>
          <w:rFonts w:eastAsiaTheme="minorEastAsia"/>
        </w:rPr>
        <w:t xml:space="preserve"> </w:t>
      </w:r>
      <w:r w:rsidR="0043167A">
        <w:rPr>
          <w:rFonts w:eastAsiaTheme="minorEastAsia"/>
        </w:rPr>
        <w:t xml:space="preserve"> </w:t>
      </w:r>
    </w:p>
    <w:p w14:paraId="3B15FC38" w14:textId="1D24AA01" w:rsidR="00B94422" w:rsidRDefault="00B94422" w:rsidP="001C4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Pr>
          <w:rFonts w:eastAsiaTheme="minorEastAsia"/>
        </w:rPr>
        <w:t xml:space="preserve">Model 3: </w:t>
      </w:r>
      <w:r w:rsidR="00AC4312">
        <w:rPr>
          <w:rFonts w:eastAsiaTheme="minorEastAsia"/>
        </w:rPr>
        <w:t xml:space="preserve">adjustment for the variables in </w:t>
      </w:r>
      <w:r>
        <w:rPr>
          <w:rFonts w:eastAsiaTheme="minorEastAsia"/>
        </w:rPr>
        <w:t xml:space="preserve">Model 2 with additional adjustment for </w:t>
      </w:r>
      <w:r w:rsidR="00F35479">
        <w:rPr>
          <w:rFonts w:eastAsiaTheme="minorEastAsia"/>
        </w:rPr>
        <w:t xml:space="preserve">office </w:t>
      </w:r>
      <w:r w:rsidR="00AC4312">
        <w:rPr>
          <w:rFonts w:eastAsiaTheme="minorEastAsia"/>
        </w:rPr>
        <w:t>S</w:t>
      </w:r>
      <w:r w:rsidR="00F35479">
        <w:rPr>
          <w:rFonts w:eastAsiaTheme="minorEastAsia"/>
        </w:rPr>
        <w:t>BP</w:t>
      </w:r>
      <w:r w:rsidR="00AC4312">
        <w:rPr>
          <w:rFonts w:eastAsiaTheme="minorEastAsia"/>
        </w:rPr>
        <w:t xml:space="preserve"> and DBP.</w:t>
      </w:r>
    </w:p>
    <w:p w14:paraId="7433DB1A" w14:textId="28EDC7F1" w:rsidR="001B5833" w:rsidRDefault="001B5833" w:rsidP="001C4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p>
    <w:p w14:paraId="69931663" w14:textId="58A4F348" w:rsidR="0016684F" w:rsidRPr="0013650F" w:rsidRDefault="0016684F" w:rsidP="0016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commentRangeStart w:id="0"/>
      <w:r>
        <w:rPr>
          <w:rFonts w:eastAsiaTheme="minorEastAsia"/>
          <w:b/>
          <w:bCs/>
        </w:rPr>
        <w:t>Comparing daytime SBP versus office SBP</w:t>
      </w:r>
      <w:commentRangeEnd w:id="0"/>
      <w:r>
        <w:rPr>
          <w:rStyle w:val="CommentReference"/>
        </w:rPr>
        <w:commentReference w:id="0"/>
      </w:r>
      <w:r>
        <w:rPr>
          <w:rFonts w:eastAsiaTheme="minorEastAsia"/>
        </w:rPr>
        <w:t xml:space="preserve">.  We will fit two Cox regression models, with one including daytime SBP using the mean of 2 ABPM readings and the other including the mean of two office SBP readings.  Using bootstrap resampling, we will estimate a 95% confidence interval for the difference in the hazard ratios between mean daytime SBP using 2 readings versus office SBP.  Adjustment will be performed for the covariates in Model 3.  If the confidence interval for this difference does not contain 0, it indicates that one SBP measurement approach is </w:t>
      </w:r>
      <w:commentRangeStart w:id="1"/>
      <w:r>
        <w:rPr>
          <w:rFonts w:eastAsiaTheme="minorEastAsia"/>
        </w:rPr>
        <w:t>more closely associated with CVD than the other</w:t>
      </w:r>
      <w:ins w:id="2" w:author="Byron C Jaeger" w:date="2022-12-07T09:56:00Z">
        <w:r w:rsidR="00A12EC6">
          <w:rPr>
            <w:rFonts w:eastAsiaTheme="minorEastAsia"/>
          </w:rPr>
          <w:t xml:space="preserve">, </w:t>
        </w:r>
      </w:ins>
      <w:ins w:id="3" w:author="Byron C Jaeger" w:date="2022-12-07T09:57:00Z">
        <w:r w:rsidR="00A12EC6">
          <w:rPr>
            <w:rFonts w:eastAsiaTheme="minorEastAsia"/>
          </w:rPr>
          <w:t>suggesting better performance for CVD risk stratification</w:t>
        </w:r>
      </w:ins>
      <w:r>
        <w:rPr>
          <w:rFonts w:eastAsiaTheme="minorEastAsia"/>
        </w:rPr>
        <w:t xml:space="preserve">.  </w:t>
      </w:r>
      <w:commentRangeEnd w:id="1"/>
      <w:r>
        <w:rPr>
          <w:rStyle w:val="CommentReference"/>
        </w:rPr>
        <w:commentReference w:id="1"/>
      </w:r>
      <w:r>
        <w:rPr>
          <w:rFonts w:eastAsiaTheme="minorEastAsia"/>
        </w:rPr>
        <w:t xml:space="preserve">We will also estimate using bootstrap resampling the difference in C-statistics between these two Cox regression models to assess whether one SBP measurement approach produces a model that is better able to discriminate between participants with high versus low risk of CVD. </w:t>
      </w:r>
    </w:p>
    <w:p w14:paraId="36F17E9D" w14:textId="77777777" w:rsidR="0016684F" w:rsidRDefault="0016684F" w:rsidP="001C4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p>
    <w:p w14:paraId="0C9F4BF0" w14:textId="58E727DF" w:rsidR="00BE772B" w:rsidRDefault="00BE772B" w:rsidP="001C4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Pr>
          <w:rFonts w:eastAsiaTheme="minorEastAsia"/>
        </w:rPr>
        <w:t xml:space="preserve">Mean </w:t>
      </w:r>
      <w:r w:rsidR="00DD4761">
        <w:rPr>
          <w:rFonts w:eastAsiaTheme="minorEastAsia"/>
        </w:rPr>
        <w:t xml:space="preserve">daytime </w:t>
      </w:r>
      <w:r>
        <w:rPr>
          <w:rFonts w:eastAsiaTheme="minorEastAsia"/>
        </w:rPr>
        <w:t>SBP according to ABPM will be defined in the following ways:</w:t>
      </w:r>
    </w:p>
    <w:p w14:paraId="508AB5F5" w14:textId="77777777" w:rsidR="00DD4761" w:rsidRDefault="00DD4761" w:rsidP="001C4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p>
    <w:p w14:paraId="33A9BB13" w14:textId="0FD4F4BC" w:rsidR="00BE772B" w:rsidRDefault="00BE772B" w:rsidP="00BE772B">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Pr>
          <w:rFonts w:eastAsiaTheme="minorEastAsia"/>
        </w:rPr>
        <w:lastRenderedPageBreak/>
        <w:t>The mean of the first k readings after leaving the office setting</w:t>
      </w:r>
      <w:r w:rsidR="00B94422">
        <w:rPr>
          <w:rFonts w:eastAsiaTheme="minorEastAsia"/>
        </w:rPr>
        <w:t xml:space="preserve"> and during the daytime</w:t>
      </w:r>
      <w:r>
        <w:rPr>
          <w:rFonts w:eastAsiaTheme="minorEastAsia"/>
        </w:rPr>
        <w:t xml:space="preserve">, </w:t>
      </w:r>
      <w:r w:rsidR="00DD4761">
        <w:rPr>
          <w:rFonts w:eastAsiaTheme="minorEastAsia"/>
        </w:rPr>
        <w:t xml:space="preserve">letting </w:t>
      </w:r>
      <w:r>
        <w:rPr>
          <w:rFonts w:eastAsiaTheme="minorEastAsia"/>
        </w:rPr>
        <w:t>k = 2, 3, …, 20</w:t>
      </w:r>
    </w:p>
    <w:p w14:paraId="77BD9CCC" w14:textId="77777777" w:rsidR="0016684F" w:rsidRDefault="0016684F" w:rsidP="0016684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p>
    <w:p w14:paraId="5C347305" w14:textId="5B71FA23" w:rsidR="00BE772B" w:rsidRDefault="00BE772B" w:rsidP="00BE772B">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Pr>
          <w:rFonts w:eastAsiaTheme="minorEastAsia"/>
        </w:rPr>
        <w:t xml:space="preserve">The mean of a random set of k readings during the daytime, </w:t>
      </w:r>
      <w:r w:rsidR="00DD4761">
        <w:rPr>
          <w:rFonts w:eastAsiaTheme="minorEastAsia"/>
        </w:rPr>
        <w:t xml:space="preserve">letting </w:t>
      </w:r>
      <w:r>
        <w:rPr>
          <w:rFonts w:eastAsiaTheme="minorEastAsia"/>
        </w:rPr>
        <w:t>k = 2, 3, …, 20.</w:t>
      </w:r>
    </w:p>
    <w:p w14:paraId="60D5254A" w14:textId="77777777" w:rsidR="00DD4761" w:rsidRPr="00DD4761" w:rsidRDefault="00DD4761" w:rsidP="00F93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p>
    <w:p w14:paraId="334047BF" w14:textId="52C13048" w:rsidR="00BE772B" w:rsidRDefault="00DD4761" w:rsidP="00BE77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Pr>
          <w:rFonts w:eastAsiaTheme="minorEastAsia"/>
        </w:rPr>
        <w:t>In total, we will assess 38 different definitions of daytime SBP according to ABPM.</w:t>
      </w:r>
      <w:r w:rsidR="00B94422">
        <w:rPr>
          <w:rFonts w:eastAsiaTheme="minorEastAsia"/>
        </w:rPr>
        <w:t xml:space="preserve"> </w:t>
      </w:r>
      <w:r w:rsidR="00F93247">
        <w:rPr>
          <w:rFonts w:eastAsiaTheme="minorEastAsia"/>
        </w:rPr>
        <w:t xml:space="preserve"> </w:t>
      </w:r>
      <w:r w:rsidR="00B94422">
        <w:rPr>
          <w:rFonts w:eastAsiaTheme="minorEastAsia"/>
        </w:rPr>
        <w:t xml:space="preserve">Using the definitions where 2 SBP measurements are </w:t>
      </w:r>
      <w:r w:rsidR="00AC4312">
        <w:rPr>
          <w:rFonts w:eastAsiaTheme="minorEastAsia"/>
        </w:rPr>
        <w:t>sampled</w:t>
      </w:r>
      <w:r>
        <w:rPr>
          <w:rFonts w:eastAsiaTheme="minorEastAsia"/>
        </w:rPr>
        <w:t>, w</w:t>
      </w:r>
      <w:r w:rsidR="00BE772B" w:rsidRPr="00BE772B">
        <w:rPr>
          <w:rFonts w:eastAsiaTheme="minorEastAsia"/>
        </w:rPr>
        <w:t xml:space="preserve">e will use natural cubic splines to </w:t>
      </w:r>
      <w:del w:id="4" w:author="Byron C Jaeger" w:date="2022-12-07T10:03:00Z">
        <w:r w:rsidR="00BE772B" w:rsidRPr="00BE772B" w:rsidDel="00A12EC6">
          <w:rPr>
            <w:rFonts w:eastAsiaTheme="minorEastAsia"/>
          </w:rPr>
          <w:delText xml:space="preserve">test for </w:delText>
        </w:r>
      </w:del>
      <w:ins w:id="5" w:author="Byron C Jaeger" w:date="2022-12-07T10:03:00Z">
        <w:r w:rsidR="00A12EC6">
          <w:rPr>
            <w:rFonts w:eastAsiaTheme="minorEastAsia"/>
          </w:rPr>
          <w:t xml:space="preserve">model </w:t>
        </w:r>
      </w:ins>
      <w:r w:rsidR="00BE772B" w:rsidRPr="00BE772B">
        <w:rPr>
          <w:rFonts w:eastAsiaTheme="minorEastAsia"/>
        </w:rPr>
        <w:t xml:space="preserve">a non-linear relationship between </w:t>
      </w:r>
      <w:r w:rsidR="00B94422">
        <w:rPr>
          <w:rFonts w:eastAsiaTheme="minorEastAsia"/>
        </w:rPr>
        <w:t>daytime</w:t>
      </w:r>
      <w:r>
        <w:rPr>
          <w:rFonts w:eastAsiaTheme="minorEastAsia"/>
        </w:rPr>
        <w:t xml:space="preserve"> </w:t>
      </w:r>
      <w:r w:rsidR="00BE772B" w:rsidRPr="00BE772B">
        <w:rPr>
          <w:rFonts w:eastAsiaTheme="minorEastAsia"/>
        </w:rPr>
        <w:t xml:space="preserve">SBP and </w:t>
      </w:r>
      <w:r>
        <w:rPr>
          <w:rFonts w:eastAsiaTheme="minorEastAsia"/>
        </w:rPr>
        <w:t>CVD events</w:t>
      </w:r>
      <w:ins w:id="6" w:author="Byron C Jaeger" w:date="2022-12-07T10:03:00Z">
        <w:r w:rsidR="00A12EC6">
          <w:rPr>
            <w:rFonts w:eastAsiaTheme="minorEastAsia"/>
          </w:rPr>
          <w:t>, and formally test for non-linearity using the Wald</w:t>
        </w:r>
      </w:ins>
      <w:ins w:id="7" w:author="Byron C Jaeger" w:date="2022-12-07T10:05:00Z">
        <w:r w:rsidR="00A12EC6">
          <w:rPr>
            <w:rFonts w:eastAsiaTheme="minorEastAsia"/>
          </w:rPr>
          <w:t xml:space="preserve"> F</w:t>
        </w:r>
      </w:ins>
      <w:ins w:id="8" w:author="Byron C Jaeger" w:date="2022-12-07T10:03:00Z">
        <w:r w:rsidR="00A12EC6">
          <w:rPr>
            <w:rFonts w:eastAsiaTheme="minorEastAsia"/>
          </w:rPr>
          <w:t xml:space="preserve"> statistic</w:t>
        </w:r>
      </w:ins>
      <w:r>
        <w:rPr>
          <w:rFonts w:eastAsiaTheme="minorEastAsia"/>
        </w:rPr>
        <w:t>.</w:t>
      </w:r>
      <w:r w:rsidR="00F93247">
        <w:rPr>
          <w:rFonts w:eastAsiaTheme="minorEastAsia"/>
        </w:rPr>
        <w:t xml:space="preserve"> </w:t>
      </w:r>
      <w:r>
        <w:rPr>
          <w:rFonts w:eastAsiaTheme="minorEastAsia"/>
        </w:rPr>
        <w:t xml:space="preserve"> If these tests </w:t>
      </w:r>
      <w:commentRangeStart w:id="9"/>
      <w:r>
        <w:rPr>
          <w:rFonts w:eastAsiaTheme="minorEastAsia"/>
        </w:rPr>
        <w:t xml:space="preserve">identify </w:t>
      </w:r>
      <w:commentRangeEnd w:id="9"/>
      <w:r w:rsidR="00AC4312">
        <w:rPr>
          <w:rStyle w:val="CommentReference"/>
        </w:rPr>
        <w:commentReference w:id="9"/>
      </w:r>
      <w:r>
        <w:rPr>
          <w:rFonts w:eastAsiaTheme="minorEastAsia"/>
        </w:rPr>
        <w:t xml:space="preserve">a non-linear relationship, we will categorize </w:t>
      </w:r>
      <w:r w:rsidR="00B94422">
        <w:rPr>
          <w:rFonts w:eastAsiaTheme="minorEastAsia"/>
        </w:rPr>
        <w:t>daytime</w:t>
      </w:r>
      <w:r>
        <w:rPr>
          <w:rFonts w:eastAsiaTheme="minorEastAsia"/>
        </w:rPr>
        <w:t xml:space="preserve"> SBP into discrete groups based on recommendations from the 2017 ACC/AHA </w:t>
      </w:r>
      <w:r w:rsidR="00605A53">
        <w:rPr>
          <w:rFonts w:eastAsiaTheme="minorEastAsia"/>
        </w:rPr>
        <w:t xml:space="preserve">BP </w:t>
      </w:r>
      <w:r>
        <w:rPr>
          <w:rFonts w:eastAsiaTheme="minorEastAsia"/>
        </w:rPr>
        <w:t xml:space="preserve">guideline. </w:t>
      </w:r>
      <w:r w:rsidR="00F93247">
        <w:rPr>
          <w:rFonts w:eastAsiaTheme="minorEastAsia"/>
        </w:rPr>
        <w:t xml:space="preserve"> </w:t>
      </w:r>
      <w:r>
        <w:rPr>
          <w:rFonts w:eastAsiaTheme="minorEastAsia"/>
        </w:rPr>
        <w:t xml:space="preserve">Otherwise, we will model daytime SBP as a continuous variable and estimate hazard ratios for CVD according to a </w:t>
      </w:r>
      <w:r w:rsidR="0013650F">
        <w:rPr>
          <w:rFonts w:eastAsiaTheme="minorEastAsia"/>
        </w:rPr>
        <w:t>1</w:t>
      </w:r>
      <w:r w:rsidR="003F0C36">
        <w:rPr>
          <w:rFonts w:eastAsiaTheme="minorEastAsia"/>
        </w:rPr>
        <w:t>0 mm Hg</w:t>
      </w:r>
      <w:r w:rsidR="0013650F">
        <w:rPr>
          <w:rFonts w:eastAsiaTheme="minorEastAsia"/>
        </w:rPr>
        <w:t xml:space="preserve"> increase</w:t>
      </w:r>
      <w:r>
        <w:rPr>
          <w:rFonts w:eastAsiaTheme="minorEastAsia"/>
        </w:rPr>
        <w:t xml:space="preserve"> in daytime SBP.</w:t>
      </w:r>
    </w:p>
    <w:p w14:paraId="50123DFC" w14:textId="24CFC28C" w:rsidR="0013650F" w:rsidRDefault="0013650F" w:rsidP="00BE77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p>
    <w:p w14:paraId="7582560A" w14:textId="3A1C00D3" w:rsidR="004016B7" w:rsidRDefault="001C4F4F" w:rsidP="002B56D4">
      <w:pPr>
        <w:spacing w:before="100" w:beforeAutospacing="1" w:after="100" w:afterAutospacing="1"/>
      </w:pPr>
      <w:r w:rsidRPr="00014D1C">
        <w:rPr>
          <w:b/>
          <w:bCs/>
        </w:rPr>
        <w:t>10.</w:t>
      </w:r>
      <w:r w:rsidRPr="00014D1C">
        <w:t>  </w:t>
      </w:r>
      <w:r w:rsidRPr="00014D1C">
        <w:rPr>
          <w:b/>
          <w:bCs/>
        </w:rPr>
        <w:t xml:space="preserve">References: </w:t>
      </w:r>
      <w:r w:rsidRPr="00014D1C">
        <w:t>(Maximum 15)     </w:t>
      </w:r>
    </w:p>
    <w:p w14:paraId="15638525" w14:textId="77777777" w:rsidR="002B56D4" w:rsidRPr="002B56D4" w:rsidRDefault="004016B7" w:rsidP="002B56D4">
      <w:pPr>
        <w:pStyle w:val="EndNoteBibliography"/>
        <w:ind w:left="720" w:hanging="720"/>
      </w:pPr>
      <w:r>
        <w:fldChar w:fldCharType="begin"/>
      </w:r>
      <w:r>
        <w:instrText xml:space="preserve"> ADDIN EN.REFLIST </w:instrText>
      </w:r>
      <w:r>
        <w:fldChar w:fldCharType="separate"/>
      </w:r>
      <w:r w:rsidR="002B56D4" w:rsidRPr="002B56D4">
        <w:t>1.</w:t>
      </w:r>
      <w:r w:rsidR="002B56D4" w:rsidRPr="002B56D4">
        <w:tab/>
        <w:t xml:space="preserve">Dadlani A, Madan K, Sawhney JPS. Ambulatory blood pressure monitoring in clinical practice. </w:t>
      </w:r>
      <w:r w:rsidR="002B56D4" w:rsidRPr="002B56D4">
        <w:rPr>
          <w:i/>
        </w:rPr>
        <w:t xml:space="preserve">Indian Heart J. </w:t>
      </w:r>
      <w:r w:rsidR="002B56D4" w:rsidRPr="002B56D4">
        <w:t>2019;71(1):91-97.</w:t>
      </w:r>
    </w:p>
    <w:p w14:paraId="59D123CF" w14:textId="77777777" w:rsidR="002B56D4" w:rsidRPr="002B56D4" w:rsidRDefault="002B56D4" w:rsidP="002B56D4">
      <w:pPr>
        <w:pStyle w:val="EndNoteBibliography"/>
        <w:ind w:left="720" w:hanging="720"/>
      </w:pPr>
      <w:r w:rsidRPr="002B56D4">
        <w:t>2.</w:t>
      </w:r>
      <w:r w:rsidRPr="002B56D4">
        <w:tab/>
        <w:t xml:space="preserve">O'Brien E, Parati G, Stergiou G, et al. European Society of Hypertension position paper on ambulatory blood pressure monitoring. </w:t>
      </w:r>
      <w:r w:rsidRPr="002B56D4">
        <w:rPr>
          <w:i/>
        </w:rPr>
        <w:t xml:space="preserve">J Hypertens. </w:t>
      </w:r>
      <w:r w:rsidRPr="002B56D4">
        <w:t>2013;31(9):1731-1768.</w:t>
      </w:r>
    </w:p>
    <w:p w14:paraId="3A5619CB" w14:textId="77777777" w:rsidR="002B56D4" w:rsidRPr="002B56D4" w:rsidRDefault="002B56D4" w:rsidP="002B56D4">
      <w:pPr>
        <w:pStyle w:val="EndNoteBibliography"/>
        <w:ind w:left="720" w:hanging="720"/>
      </w:pPr>
      <w:r w:rsidRPr="002B56D4">
        <w:t>3.</w:t>
      </w:r>
      <w:r w:rsidRPr="002B56D4">
        <w:tab/>
        <w:t xml:space="preserve">Verdecchia P, Reboldi G, Porcellati C, et al. Risk of cardiovascular disease in relation to achieved office and ambulatory blood pressure control in treated hypertensive subjects. </w:t>
      </w:r>
      <w:r w:rsidRPr="002B56D4">
        <w:rPr>
          <w:i/>
        </w:rPr>
        <w:t xml:space="preserve">J Am Coll Cardiol. </w:t>
      </w:r>
      <w:r w:rsidRPr="002B56D4">
        <w:t>2002;39(5):878-885.</w:t>
      </w:r>
    </w:p>
    <w:p w14:paraId="6947F3C2" w14:textId="77777777" w:rsidR="002B56D4" w:rsidRPr="002B56D4" w:rsidRDefault="002B56D4" w:rsidP="002B56D4">
      <w:pPr>
        <w:pStyle w:val="EndNoteBibliography"/>
        <w:ind w:left="720" w:hanging="720"/>
      </w:pPr>
      <w:r w:rsidRPr="002B56D4">
        <w:t>4.</w:t>
      </w:r>
      <w:r w:rsidRPr="002B56D4">
        <w:tab/>
        <w:t xml:space="preserve">Clement DL, De Buyzere ML, De Bacquer DA, et al. Prognostic value of ambulatory blood-pressure recordings in patients with treated hypertension. </w:t>
      </w:r>
      <w:r w:rsidRPr="002B56D4">
        <w:rPr>
          <w:i/>
        </w:rPr>
        <w:t xml:space="preserve">N Engl J Med. </w:t>
      </w:r>
      <w:r w:rsidRPr="002B56D4">
        <w:t>2003;348(24):2407-2415.</w:t>
      </w:r>
    </w:p>
    <w:p w14:paraId="2C8C1E8A" w14:textId="77777777" w:rsidR="002B56D4" w:rsidRPr="002B56D4" w:rsidRDefault="002B56D4" w:rsidP="002B56D4">
      <w:pPr>
        <w:pStyle w:val="EndNoteBibliography"/>
        <w:ind w:left="720" w:hanging="720"/>
      </w:pPr>
      <w:r w:rsidRPr="002B56D4">
        <w:t>5.</w:t>
      </w:r>
      <w:r w:rsidRPr="002B56D4">
        <w:tab/>
        <w:t xml:space="preserve">Yang WY, Melgarejo JD, Thijs L, et al. Association of Office and Ambulatory Blood Pressure With Mortality and Cardiovascular Outcomes. </w:t>
      </w:r>
      <w:r w:rsidRPr="002B56D4">
        <w:rPr>
          <w:i/>
        </w:rPr>
        <w:t xml:space="preserve">JAMA. </w:t>
      </w:r>
      <w:r w:rsidRPr="002B56D4">
        <w:t>2019;322(5):409-420.</w:t>
      </w:r>
    </w:p>
    <w:p w14:paraId="3BE415D1" w14:textId="4C95DEAB" w:rsidR="001C4F4F" w:rsidRPr="00014D1C" w:rsidRDefault="004016B7" w:rsidP="005F4FC9">
      <w:pPr>
        <w:spacing w:before="100" w:beforeAutospacing="1" w:after="100" w:afterAutospacing="1"/>
        <w:rPr>
          <w:b/>
        </w:rPr>
      </w:pPr>
      <w:r>
        <w:fldChar w:fldCharType="end"/>
      </w:r>
      <w:r w:rsidR="001C4F4F" w:rsidRPr="00014D1C">
        <w:rPr>
          <w:b/>
        </w:rPr>
        <w:t>PART II.  AUTHOR CONTRIBUTIONS</w:t>
      </w:r>
    </w:p>
    <w:p w14:paraId="3825B7A3" w14:textId="77777777" w:rsidR="001C4F4F" w:rsidRPr="00014D1C" w:rsidRDefault="001C4F4F" w:rsidP="001C4F4F">
      <w:pPr>
        <w:spacing w:before="100" w:beforeAutospacing="1" w:after="100" w:afterAutospacing="1"/>
        <w:ind w:left="360" w:right="-450" w:hanging="360"/>
      </w:pPr>
      <w:r w:rsidRPr="00014D1C">
        <w:rPr>
          <w:b/>
          <w:bCs/>
        </w:rPr>
        <w:t>11.</w:t>
      </w:r>
      <w:r w:rsidRPr="00014D1C">
        <w:t xml:space="preserve">  Have all co-authors reviewed and approved this document? </w:t>
      </w:r>
      <w:r w:rsidRPr="00014D1C">
        <w:rPr>
          <w:u w:val="single"/>
        </w:rPr>
        <w:t>  </w:t>
      </w:r>
      <w:r w:rsidRPr="00014D1C">
        <w:rPr>
          <w:b/>
          <w:u w:val="single"/>
        </w:rPr>
        <w:t>X</w:t>
      </w:r>
      <w:r w:rsidRPr="00014D1C">
        <w:rPr>
          <w:u w:val="single"/>
        </w:rPr>
        <w:t>  </w:t>
      </w:r>
      <w:r w:rsidRPr="00014D1C">
        <w:t xml:space="preserve"> Yes (Required)</w:t>
      </w:r>
    </w:p>
    <w:p w14:paraId="1A02B159" w14:textId="77777777" w:rsidR="001C4F4F" w:rsidRPr="00014D1C" w:rsidRDefault="001C4F4F" w:rsidP="001C4F4F">
      <w:r w:rsidRPr="00014D1C">
        <w:rPr>
          <w:b/>
          <w:bCs/>
        </w:rPr>
        <w:t>12.</w:t>
      </w:r>
      <w:r w:rsidRPr="00014D1C">
        <w:t>  Does the lead author (or designee) agree to present findings at a JHS Colloquium</w:t>
      </w:r>
      <w:r w:rsidRPr="00014D1C">
        <w:rPr>
          <w:b/>
          <w:bCs/>
        </w:rPr>
        <w:t>?</w:t>
      </w:r>
    </w:p>
    <w:p w14:paraId="745A6198" w14:textId="77777777" w:rsidR="001C4F4F" w:rsidRPr="00014D1C" w:rsidRDefault="001C4F4F" w:rsidP="001C4F4F">
      <w:pPr>
        <w:tabs>
          <w:tab w:val="left" w:pos="360"/>
        </w:tabs>
        <w:ind w:firstLine="360"/>
      </w:pPr>
      <w:r w:rsidRPr="00014D1C">
        <w:t xml:space="preserve"> or Seminar? </w:t>
      </w:r>
      <w:r w:rsidRPr="00014D1C">
        <w:rPr>
          <w:u w:val="single"/>
        </w:rPr>
        <w:t xml:space="preserve">       </w:t>
      </w:r>
      <w:r w:rsidRPr="00014D1C">
        <w:rPr>
          <w:b/>
          <w:u w:val="single"/>
        </w:rPr>
        <w:t>Yes</w:t>
      </w:r>
      <w:r w:rsidRPr="00014D1C">
        <w:rPr>
          <w:u w:val="single"/>
        </w:rPr>
        <w:t xml:space="preserve"> (required)</w:t>
      </w:r>
      <w:r w:rsidRPr="00014D1C">
        <w:t xml:space="preserve"> </w:t>
      </w:r>
    </w:p>
    <w:p w14:paraId="4A5F023F" w14:textId="77777777" w:rsidR="001C4F4F" w:rsidRPr="00014D1C" w:rsidRDefault="001C4F4F" w:rsidP="001C4F4F">
      <w:pPr>
        <w:pStyle w:val="Heading1"/>
        <w:rPr>
          <w:rFonts w:ascii="Times New Roman" w:hAnsi="Times New Roman" w:cs="Times New Roman"/>
          <w:sz w:val="24"/>
          <w:szCs w:val="24"/>
        </w:rPr>
      </w:pPr>
    </w:p>
    <w:p w14:paraId="39E618CF" w14:textId="77777777" w:rsidR="001C4F4F" w:rsidRPr="00014D1C" w:rsidRDefault="001C4F4F" w:rsidP="001C4F4F">
      <w:pPr>
        <w:pStyle w:val="Heading1"/>
        <w:rPr>
          <w:rFonts w:ascii="Times New Roman" w:hAnsi="Times New Roman" w:cs="Times New Roman"/>
          <w:sz w:val="24"/>
          <w:szCs w:val="24"/>
        </w:rPr>
      </w:pPr>
      <w:r w:rsidRPr="00014D1C">
        <w:rPr>
          <w:rFonts w:ascii="Times New Roman" w:hAnsi="Times New Roman" w:cs="Times New Roman"/>
          <w:sz w:val="24"/>
          <w:szCs w:val="24"/>
        </w:rPr>
        <w:t>PART III.  ADDITIONAL INFORMATION</w:t>
      </w:r>
    </w:p>
    <w:p w14:paraId="4B528295" w14:textId="77777777" w:rsidR="001C4F4F" w:rsidRPr="00014D1C" w:rsidRDefault="001C4F4F" w:rsidP="001C4F4F">
      <w:pPr>
        <w:pStyle w:val="Heading1"/>
        <w:rPr>
          <w:rFonts w:ascii="Times New Roman" w:hAnsi="Times New Roman" w:cs="Times New Roman"/>
          <w:sz w:val="24"/>
          <w:szCs w:val="24"/>
        </w:rPr>
      </w:pPr>
    </w:p>
    <w:p w14:paraId="37686F9D" w14:textId="77777777" w:rsidR="001C4F4F" w:rsidRPr="00014D1C" w:rsidRDefault="001C4F4F" w:rsidP="001C4F4F">
      <w:pPr>
        <w:pStyle w:val="Heading1"/>
        <w:rPr>
          <w:rFonts w:ascii="Times New Roman" w:hAnsi="Times New Roman" w:cs="Times New Roman"/>
          <w:b w:val="0"/>
          <w:sz w:val="24"/>
          <w:szCs w:val="24"/>
        </w:rPr>
      </w:pPr>
      <w:r w:rsidRPr="00014D1C">
        <w:rPr>
          <w:rFonts w:ascii="Times New Roman" w:hAnsi="Times New Roman" w:cs="Times New Roman"/>
          <w:sz w:val="24"/>
          <w:szCs w:val="24"/>
        </w:rPr>
        <w:t xml:space="preserve">13.   </w:t>
      </w:r>
      <w:r w:rsidRPr="00014D1C">
        <w:rPr>
          <w:rFonts w:ascii="Times New Roman" w:hAnsi="Times New Roman" w:cs="Times New Roman"/>
          <w:b w:val="0"/>
          <w:sz w:val="24"/>
          <w:szCs w:val="24"/>
        </w:rPr>
        <w:t>Is this manuscript proposal based on an Ancillary Study?  _____ Yes   __</w:t>
      </w:r>
      <w:r w:rsidRPr="00014D1C">
        <w:rPr>
          <w:rFonts w:ascii="Times New Roman" w:hAnsi="Times New Roman" w:cs="Times New Roman"/>
          <w:sz w:val="24"/>
          <w:szCs w:val="24"/>
          <w:u w:val="single"/>
        </w:rPr>
        <w:t>X</w:t>
      </w:r>
      <w:r w:rsidRPr="00014D1C">
        <w:rPr>
          <w:rFonts w:ascii="Times New Roman" w:hAnsi="Times New Roman" w:cs="Times New Roman"/>
          <w:b w:val="0"/>
          <w:sz w:val="24"/>
          <w:szCs w:val="24"/>
        </w:rPr>
        <w:t>_</w:t>
      </w:r>
      <w:r w:rsidRPr="00014D1C">
        <w:rPr>
          <w:rFonts w:ascii="Times New Roman" w:hAnsi="Times New Roman" w:cs="Times New Roman"/>
          <w:b w:val="0"/>
          <w:sz w:val="24"/>
          <w:szCs w:val="24"/>
        </w:rPr>
        <w:softHyphen/>
        <w:t>_ No</w:t>
      </w:r>
    </w:p>
    <w:p w14:paraId="3C8E9993" w14:textId="77777777" w:rsidR="001C4F4F" w:rsidRPr="00014D1C" w:rsidRDefault="001C4F4F" w:rsidP="001C4F4F">
      <w:pPr>
        <w:pStyle w:val="Heading1"/>
        <w:tabs>
          <w:tab w:val="left" w:pos="5175"/>
        </w:tabs>
      </w:pPr>
      <w:r>
        <w:rPr>
          <w:noProof/>
        </w:rPr>
        <mc:AlternateContent>
          <mc:Choice Requires="wps">
            <w:drawing>
              <wp:anchor distT="4294967292" distB="4294967292" distL="114300" distR="114300" simplePos="0" relativeHeight="251660288" behindDoc="0" locked="0" layoutInCell="1" allowOverlap="1" wp14:anchorId="5FEFEB65" wp14:editId="12266E7E">
                <wp:simplePos x="0" y="0"/>
                <wp:positionH relativeFrom="column">
                  <wp:posOffset>2428875</wp:posOffset>
                </wp:positionH>
                <wp:positionV relativeFrom="paragraph">
                  <wp:posOffset>151129</wp:posOffset>
                </wp:positionV>
                <wp:extent cx="1028700" cy="0"/>
                <wp:effectExtent l="0" t="0" r="12700" b="254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89A878" id="Straight Connector 1" o:spid="_x0000_s1026" style="position:absolute;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91.25pt,11.9pt" to="272.2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f9e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"/>
            </w:pict>
          </mc:Fallback>
        </mc:AlternateContent>
      </w:r>
      <w:r w:rsidRPr="00014D1C">
        <w:rPr>
          <w:rFonts w:ascii="Times New Roman" w:hAnsi="Times New Roman" w:cs="Times New Roman"/>
          <w:b w:val="0"/>
          <w:sz w:val="24"/>
          <w:szCs w:val="24"/>
        </w:rPr>
        <w:t xml:space="preserve">        If yes, please provide the ASC #</w:t>
      </w:r>
      <w:r w:rsidRPr="00014D1C">
        <w:rPr>
          <w:rFonts w:ascii="Times New Roman" w:hAnsi="Times New Roman" w:cs="Times New Roman"/>
          <w:sz w:val="24"/>
          <w:szCs w:val="24"/>
        </w:rPr>
        <w:t xml:space="preserve">                              .    </w:t>
      </w:r>
    </w:p>
    <w:p w14:paraId="45A67771" w14:textId="77777777" w:rsidR="001C4F4F" w:rsidRPr="00014D1C" w:rsidRDefault="001C4F4F" w:rsidP="001C4F4F">
      <w:pPr>
        <w:rPr>
          <w:b/>
          <w:bCs/>
        </w:rPr>
      </w:pPr>
    </w:p>
    <w:p w14:paraId="1E40F821" w14:textId="77777777" w:rsidR="001C4F4F" w:rsidRPr="00014D1C" w:rsidRDefault="001C4F4F" w:rsidP="001C4F4F">
      <w:pPr>
        <w:rPr>
          <w:b/>
          <w:bCs/>
        </w:rPr>
      </w:pPr>
      <w:r w:rsidRPr="00014D1C">
        <w:rPr>
          <w:b/>
          <w:bCs/>
        </w:rPr>
        <w:t>14.</w:t>
      </w:r>
      <w:r w:rsidRPr="00014D1C">
        <w:t>  </w:t>
      </w:r>
      <w:r w:rsidRPr="00014D1C">
        <w:rPr>
          <w:b/>
          <w:bCs/>
        </w:rPr>
        <w:t>Type of Study:</w:t>
      </w:r>
    </w:p>
    <w:p w14:paraId="3D7BC7CE" w14:textId="77777777" w:rsidR="001C4F4F" w:rsidRPr="00014D1C" w:rsidRDefault="001C4F4F" w:rsidP="001C4F4F"/>
    <w:p w14:paraId="50ACFE0E" w14:textId="77777777" w:rsidR="001C4F4F" w:rsidRPr="00014D1C" w:rsidRDefault="001C4F4F" w:rsidP="001C4F4F">
      <w:pPr>
        <w:tabs>
          <w:tab w:val="left" w:pos="540"/>
        </w:tabs>
      </w:pPr>
      <w:r w:rsidRPr="00014D1C">
        <w:tab/>
        <w:t>_</w:t>
      </w:r>
      <w:r w:rsidRPr="00014D1C">
        <w:rPr>
          <w:b/>
          <w:u w:val="single"/>
        </w:rPr>
        <w:t xml:space="preserve"> X</w:t>
      </w:r>
      <w:r w:rsidRPr="00014D1C">
        <w:rPr>
          <w:u w:val="single"/>
        </w:rPr>
        <w:t>     </w:t>
      </w:r>
      <w:r w:rsidRPr="00014D1C">
        <w:t xml:space="preserve"> Full Cohort             </w:t>
      </w:r>
      <w:r w:rsidRPr="00014D1C">
        <w:rPr>
          <w:u w:val="single"/>
        </w:rPr>
        <w:t>     </w:t>
      </w:r>
      <w:r w:rsidRPr="00014D1C">
        <w:t xml:space="preserve"> Family Study     </w:t>
      </w:r>
      <w:r w:rsidRPr="00014D1C">
        <w:rPr>
          <w:u w:val="single"/>
        </w:rPr>
        <w:t>     </w:t>
      </w:r>
      <w:r w:rsidRPr="00014D1C">
        <w:t xml:space="preserve"> Sub-Study     </w:t>
      </w:r>
    </w:p>
    <w:p w14:paraId="179B3F39" w14:textId="77777777" w:rsidR="001C4F4F" w:rsidRPr="00014D1C" w:rsidRDefault="001C4F4F" w:rsidP="001C4F4F">
      <w:pPr>
        <w:tabs>
          <w:tab w:val="left" w:pos="540"/>
        </w:tabs>
      </w:pPr>
      <w:r w:rsidRPr="00014D1C">
        <w:tab/>
        <w:t>_</w:t>
      </w:r>
      <w:r w:rsidRPr="00014D1C">
        <w:rPr>
          <w:u w:val="single"/>
        </w:rPr>
        <w:t>     </w:t>
      </w:r>
      <w:r w:rsidRPr="00014D1C">
        <w:t xml:space="preserve"> Ancillary Study     </w:t>
      </w:r>
      <w:r w:rsidRPr="00014D1C">
        <w:rPr>
          <w:u w:val="single"/>
        </w:rPr>
        <w:t>     </w:t>
      </w:r>
      <w:r w:rsidRPr="00014D1C">
        <w:t xml:space="preserve"> Case Control     </w:t>
      </w:r>
      <w:r w:rsidRPr="00014D1C">
        <w:rPr>
          <w:u w:val="single"/>
        </w:rPr>
        <w:t>     </w:t>
      </w:r>
      <w:r w:rsidRPr="00014D1C">
        <w:t xml:space="preserve"> Other (list):      </w:t>
      </w:r>
    </w:p>
    <w:p w14:paraId="39D522E8" w14:textId="77777777" w:rsidR="001C4F4F" w:rsidRPr="00014D1C" w:rsidRDefault="001C4F4F" w:rsidP="001C4F4F">
      <w:pPr>
        <w:tabs>
          <w:tab w:val="left" w:pos="360"/>
        </w:tabs>
        <w:rPr>
          <w:b/>
          <w:bCs/>
        </w:rPr>
      </w:pPr>
    </w:p>
    <w:p w14:paraId="40A8F6C6" w14:textId="77777777" w:rsidR="001C4F4F" w:rsidRPr="00014D1C" w:rsidRDefault="001C4F4F" w:rsidP="001C4F4F">
      <w:pPr>
        <w:tabs>
          <w:tab w:val="left" w:pos="360"/>
        </w:tabs>
        <w:rPr>
          <w:b/>
          <w:bCs/>
        </w:rPr>
      </w:pPr>
      <w:r w:rsidRPr="00014D1C">
        <w:rPr>
          <w:b/>
          <w:bCs/>
        </w:rPr>
        <w:lastRenderedPageBreak/>
        <w:t xml:space="preserve">15. </w:t>
      </w:r>
      <w:r w:rsidRPr="00014D1C">
        <w:t xml:space="preserve"> </w:t>
      </w:r>
      <w:r w:rsidRPr="00014D1C">
        <w:rPr>
          <w:b/>
          <w:bCs/>
        </w:rPr>
        <w:t>Type of Data:</w:t>
      </w:r>
    </w:p>
    <w:p w14:paraId="2D0FD143" w14:textId="77777777" w:rsidR="001C4F4F" w:rsidRPr="00014D1C" w:rsidRDefault="001C4F4F" w:rsidP="001C4F4F">
      <w:pPr>
        <w:tabs>
          <w:tab w:val="left" w:pos="360"/>
        </w:tabs>
      </w:pPr>
    </w:p>
    <w:p w14:paraId="52DBCE2E" w14:textId="1004D45C" w:rsidR="001C4F4F" w:rsidRPr="00014D1C" w:rsidRDefault="001C4F4F" w:rsidP="001C4F4F">
      <w:pPr>
        <w:tabs>
          <w:tab w:val="left" w:pos="540"/>
        </w:tabs>
      </w:pPr>
      <w:r w:rsidRPr="00014D1C">
        <w:tab/>
      </w:r>
      <w:proofErr w:type="gramStart"/>
      <w:r w:rsidRPr="00014D1C">
        <w:t>_</w:t>
      </w:r>
      <w:r w:rsidRPr="00014D1C">
        <w:rPr>
          <w:u w:val="single"/>
        </w:rPr>
        <w:t>  </w:t>
      </w:r>
      <w:r w:rsidR="00D06700">
        <w:rPr>
          <w:u w:val="single"/>
        </w:rPr>
        <w:t>X</w:t>
      </w:r>
      <w:proofErr w:type="gramEnd"/>
      <w:r w:rsidRPr="00014D1C">
        <w:rPr>
          <w:u w:val="single"/>
        </w:rPr>
        <w:t>   </w:t>
      </w:r>
      <w:r w:rsidRPr="00014D1C">
        <w:t xml:space="preserve"> Longitudinal     </w:t>
      </w:r>
      <w:r w:rsidRPr="00014D1C">
        <w:rPr>
          <w:u w:val="single"/>
        </w:rPr>
        <w:t>      </w:t>
      </w:r>
      <w:r w:rsidRPr="00014D1C">
        <w:t xml:space="preserve"> Cross-Sectional   </w:t>
      </w:r>
      <w:r w:rsidRPr="00014D1C">
        <w:rPr>
          <w:u w:val="single"/>
        </w:rPr>
        <w:t>     </w:t>
      </w:r>
      <w:r w:rsidRPr="00014D1C">
        <w:t xml:space="preserve"> Other (list):       </w:t>
      </w:r>
    </w:p>
    <w:p w14:paraId="5581A88E" w14:textId="77777777" w:rsidR="001C4F4F" w:rsidRPr="00014D1C" w:rsidRDefault="001C4F4F" w:rsidP="001C4F4F">
      <w:pPr>
        <w:ind w:left="420" w:hanging="420"/>
        <w:rPr>
          <w:b/>
          <w:bCs/>
        </w:rPr>
      </w:pPr>
    </w:p>
    <w:p w14:paraId="6A2C345D" w14:textId="77777777" w:rsidR="001C4F4F" w:rsidRPr="00014D1C" w:rsidRDefault="001C4F4F" w:rsidP="001C4F4F">
      <w:pPr>
        <w:ind w:left="420" w:hanging="420"/>
        <w:rPr>
          <w:b/>
          <w:bCs/>
        </w:rPr>
      </w:pPr>
      <w:r w:rsidRPr="00014D1C">
        <w:rPr>
          <w:b/>
          <w:bCs/>
        </w:rPr>
        <w:t>16.</w:t>
      </w:r>
      <w:r w:rsidRPr="00014D1C">
        <w:t>  </w:t>
      </w:r>
      <w:r w:rsidRPr="0036400B">
        <w:rPr>
          <w:b/>
          <w:bCs/>
        </w:rPr>
        <w:t>Location of Statistical Analysis:</w:t>
      </w:r>
    </w:p>
    <w:p w14:paraId="3CE1B963" w14:textId="77777777" w:rsidR="001C4F4F" w:rsidRPr="00014D1C" w:rsidRDefault="001C4F4F" w:rsidP="001C4F4F">
      <w:pPr>
        <w:ind w:left="420" w:hanging="420"/>
      </w:pPr>
    </w:p>
    <w:p w14:paraId="3A91F07E" w14:textId="77777777" w:rsidR="001C4F4F" w:rsidRPr="00014D1C" w:rsidRDefault="001C4F4F" w:rsidP="001C4F4F">
      <w:pPr>
        <w:ind w:firstLine="540"/>
      </w:pPr>
      <w:r w:rsidRPr="00014D1C">
        <w:t>__</w:t>
      </w:r>
      <w:r w:rsidRPr="00014D1C">
        <w:rPr>
          <w:u w:val="single"/>
        </w:rPr>
        <w:t>    </w:t>
      </w:r>
      <w:r w:rsidRPr="00014D1C">
        <w:t xml:space="preserve"> Central (by Jackson Heart Study Staff) </w:t>
      </w:r>
    </w:p>
    <w:p w14:paraId="0BC3F056" w14:textId="77777777" w:rsidR="001C4F4F" w:rsidRPr="00014D1C" w:rsidRDefault="001C4F4F" w:rsidP="001C4F4F">
      <w:pPr>
        <w:ind w:firstLine="450"/>
      </w:pPr>
      <w:r w:rsidRPr="00014D1C">
        <w:t xml:space="preserve">  </w:t>
      </w:r>
      <w:r w:rsidRPr="00014D1C">
        <w:rPr>
          <w:u w:val="single"/>
        </w:rPr>
        <w:t xml:space="preserve"> _</w:t>
      </w:r>
      <w:r w:rsidRPr="00014D1C">
        <w:rPr>
          <w:b/>
          <w:u w:val="single"/>
        </w:rPr>
        <w:t>X</w:t>
      </w:r>
      <w:r w:rsidRPr="00014D1C">
        <w:rPr>
          <w:u w:val="single"/>
        </w:rPr>
        <w:t>     </w:t>
      </w:r>
      <w:r w:rsidRPr="00014D1C">
        <w:t xml:space="preserve"> Local (list site); </w:t>
      </w:r>
      <w:r w:rsidRPr="00014D1C">
        <w:rPr>
          <w:b/>
        </w:rPr>
        <w:t>University of Alabama (Vanguard site)</w:t>
      </w:r>
      <w:r>
        <w:rPr>
          <w:b/>
        </w:rPr>
        <w:t xml:space="preserve"> </w:t>
      </w:r>
    </w:p>
    <w:p w14:paraId="76E7CF8E" w14:textId="77777777" w:rsidR="001C4F4F" w:rsidRPr="00014D1C" w:rsidRDefault="001C4F4F" w:rsidP="001C4F4F">
      <w:pPr>
        <w:ind w:firstLine="450"/>
      </w:pPr>
    </w:p>
    <w:p w14:paraId="36128342" w14:textId="77777777" w:rsidR="001C4F4F" w:rsidRPr="00014D1C" w:rsidRDefault="001C4F4F" w:rsidP="001C4F4F">
      <w:pPr>
        <w:ind w:left="418" w:hanging="418"/>
        <w:rPr>
          <w:b/>
          <w:bCs/>
        </w:rPr>
      </w:pPr>
      <w:r w:rsidRPr="00014D1C">
        <w:rPr>
          <w:b/>
          <w:bCs/>
        </w:rPr>
        <w:t>17.</w:t>
      </w:r>
      <w:r w:rsidRPr="00014D1C">
        <w:t xml:space="preserve"> </w:t>
      </w:r>
      <w:r w:rsidRPr="00014D1C">
        <w:tab/>
      </w:r>
      <w:r w:rsidRPr="00014D1C">
        <w:rPr>
          <w:b/>
          <w:bCs/>
        </w:rPr>
        <w:t xml:space="preserve">Genetic Information:  </w:t>
      </w:r>
    </w:p>
    <w:p w14:paraId="7F423A70" w14:textId="77777777" w:rsidR="001C4F4F" w:rsidRPr="00014D1C" w:rsidRDefault="001C4F4F" w:rsidP="001C4F4F">
      <w:pPr>
        <w:ind w:left="418" w:hanging="418"/>
        <w:rPr>
          <w:b/>
          <w:bCs/>
        </w:rPr>
      </w:pPr>
    </w:p>
    <w:p w14:paraId="2AC8D51F" w14:textId="77777777" w:rsidR="001C4F4F" w:rsidRPr="00014D1C" w:rsidRDefault="001C4F4F" w:rsidP="001C4F4F">
      <w:pPr>
        <w:tabs>
          <w:tab w:val="left" w:pos="720"/>
          <w:tab w:val="left" w:pos="1080"/>
        </w:tabs>
        <w:ind w:left="418" w:right="-540" w:hanging="418"/>
      </w:pPr>
      <w:r w:rsidRPr="00014D1C">
        <w:rPr>
          <w:b/>
          <w:bCs/>
        </w:rPr>
        <w:tab/>
      </w:r>
      <w:r w:rsidRPr="00014D1C">
        <w:rPr>
          <w:b/>
          <w:bCs/>
        </w:rPr>
        <w:tab/>
        <w:t>a.</w:t>
      </w:r>
      <w:r w:rsidRPr="00014D1C">
        <w:rPr>
          <w:b/>
          <w:bCs/>
        </w:rPr>
        <w:tab/>
      </w:r>
      <w:r w:rsidRPr="00014D1C">
        <w:t xml:space="preserve">Do you propose use of data from a participant’s DNA? </w:t>
      </w:r>
      <w:r w:rsidRPr="00014D1C">
        <w:rPr>
          <w:u w:val="single"/>
        </w:rPr>
        <w:t>     </w:t>
      </w:r>
      <w:r w:rsidRPr="00014D1C">
        <w:t xml:space="preserve"> Yes (see b)  </w:t>
      </w:r>
      <w:r w:rsidRPr="00014D1C">
        <w:rPr>
          <w:u w:val="single"/>
        </w:rPr>
        <w:t>  </w:t>
      </w:r>
      <w:r w:rsidRPr="00014D1C">
        <w:rPr>
          <w:b/>
          <w:u w:val="single"/>
        </w:rPr>
        <w:t>X</w:t>
      </w:r>
      <w:r w:rsidRPr="00014D1C">
        <w:rPr>
          <w:u w:val="single"/>
        </w:rPr>
        <w:t>   </w:t>
      </w:r>
      <w:r w:rsidRPr="00014D1C">
        <w:t xml:space="preserve"> No</w:t>
      </w:r>
    </w:p>
    <w:p w14:paraId="75A4D89B" w14:textId="77777777" w:rsidR="001C4F4F" w:rsidRPr="00014D1C" w:rsidRDefault="001C4F4F" w:rsidP="001C4F4F">
      <w:pPr>
        <w:tabs>
          <w:tab w:val="left" w:pos="720"/>
          <w:tab w:val="left" w:pos="1440"/>
        </w:tabs>
        <w:spacing w:line="360" w:lineRule="auto"/>
        <w:ind w:right="-450"/>
      </w:pPr>
      <w:r w:rsidRPr="00014D1C">
        <w:rPr>
          <w:b/>
        </w:rPr>
        <w:tab/>
        <w:t>b</w:t>
      </w:r>
      <w:r w:rsidRPr="00014D1C">
        <w:t>.   If yes, for a primary aim or secondary aim of JHS?  (Please check one or both)</w:t>
      </w:r>
    </w:p>
    <w:p w14:paraId="5016A40D" w14:textId="77777777" w:rsidR="001C4F4F" w:rsidRPr="00014D1C" w:rsidRDefault="001C4F4F" w:rsidP="001C4F4F">
      <w:pPr>
        <w:tabs>
          <w:tab w:val="left" w:pos="900"/>
        </w:tabs>
        <w:spacing w:line="360" w:lineRule="auto"/>
        <w:ind w:left="720" w:right="-540"/>
      </w:pPr>
      <w:r w:rsidRPr="00014D1C">
        <w:tab/>
        <w:t> </w:t>
      </w:r>
      <w:r w:rsidRPr="00014D1C">
        <w:rPr>
          <w:u w:val="single"/>
        </w:rPr>
        <w:t>     </w:t>
      </w:r>
      <w:r w:rsidRPr="00014D1C">
        <w:t xml:space="preserve"> Primary Aim (heart, vascular disease) </w:t>
      </w:r>
      <w:r w:rsidRPr="00014D1C">
        <w:rPr>
          <w:u w:val="single"/>
        </w:rPr>
        <w:t>     </w:t>
      </w:r>
      <w:r w:rsidRPr="00014D1C">
        <w:t xml:space="preserve"> Secondary Aim (other conditions)</w:t>
      </w:r>
    </w:p>
    <w:p w14:paraId="0FA05660" w14:textId="77777777" w:rsidR="001C4F4F" w:rsidRPr="00014D1C" w:rsidRDefault="001C4F4F" w:rsidP="001C4F4F">
      <w:pPr>
        <w:tabs>
          <w:tab w:val="left" w:pos="450"/>
        </w:tabs>
        <w:rPr>
          <w:b/>
          <w:bCs/>
        </w:rPr>
      </w:pPr>
      <w:r w:rsidRPr="00014D1C">
        <w:rPr>
          <w:b/>
          <w:bCs/>
        </w:rPr>
        <w:t>18.</w:t>
      </w:r>
      <w:r w:rsidRPr="00014D1C">
        <w:t>  </w:t>
      </w:r>
      <w:r w:rsidRPr="00014D1C">
        <w:rPr>
          <w:b/>
          <w:bCs/>
        </w:rPr>
        <w:t>Conflict of Interest</w:t>
      </w:r>
    </w:p>
    <w:p w14:paraId="151E5793" w14:textId="77777777" w:rsidR="001C4F4F" w:rsidRPr="00014D1C" w:rsidRDefault="001C4F4F" w:rsidP="001C4F4F">
      <w:pPr>
        <w:tabs>
          <w:tab w:val="left" w:pos="450"/>
        </w:tabs>
        <w:rPr>
          <w:b/>
          <w:bCs/>
        </w:rPr>
      </w:pPr>
    </w:p>
    <w:p w14:paraId="48126CCE" w14:textId="77777777" w:rsidR="001C4F4F" w:rsidRPr="00014D1C" w:rsidRDefault="001C4F4F" w:rsidP="001C4F4F">
      <w:pPr>
        <w:tabs>
          <w:tab w:val="left" w:pos="540"/>
        </w:tabs>
        <w:ind w:left="420" w:right="-180" w:firstLine="120"/>
      </w:pPr>
      <w:r w:rsidRPr="00014D1C">
        <w:tab/>
      </w:r>
      <w:r w:rsidRPr="00014D1C">
        <w:rPr>
          <w:b/>
        </w:rPr>
        <w:t>a.</w:t>
      </w:r>
      <w:r w:rsidRPr="00014D1C">
        <w:t xml:space="preserve"> Are these analyses to involve a for-profit corporation?  _____Yes   __</w:t>
      </w:r>
      <w:proofErr w:type="spellStart"/>
      <w:r w:rsidRPr="00014D1C">
        <w:rPr>
          <w:b/>
          <w:u w:val="single"/>
        </w:rPr>
        <w:t>X</w:t>
      </w:r>
      <w:r w:rsidRPr="00014D1C">
        <w:t>__No</w:t>
      </w:r>
      <w:proofErr w:type="spellEnd"/>
    </w:p>
    <w:p w14:paraId="05E502D7" w14:textId="77777777" w:rsidR="001C4F4F" w:rsidRPr="00014D1C" w:rsidRDefault="001C4F4F" w:rsidP="001C4F4F">
      <w:pPr>
        <w:ind w:left="540"/>
      </w:pPr>
      <w:r w:rsidRPr="00014D1C">
        <w:tab/>
      </w:r>
      <w:r w:rsidRPr="00014D1C">
        <w:rPr>
          <w:b/>
        </w:rPr>
        <w:t>b</w:t>
      </w:r>
      <w:r w:rsidRPr="00014D1C">
        <w:t xml:space="preserve">. Do you or any member of your Writing Group intend to patent any process, or </w:t>
      </w:r>
    </w:p>
    <w:p w14:paraId="3DAAAA14" w14:textId="77777777" w:rsidR="001C4F4F" w:rsidRPr="00014D1C" w:rsidRDefault="001C4F4F" w:rsidP="001C4F4F">
      <w:pPr>
        <w:tabs>
          <w:tab w:val="left" w:pos="900"/>
        </w:tabs>
        <w:ind w:left="720"/>
      </w:pPr>
      <w:r w:rsidRPr="00014D1C">
        <w:t xml:space="preserve">     aspect of outcome from these analyses?  ______Yes    ___</w:t>
      </w:r>
      <w:r w:rsidRPr="00014D1C">
        <w:rPr>
          <w:b/>
          <w:u w:val="single"/>
        </w:rPr>
        <w:t xml:space="preserve"> </w:t>
      </w:r>
      <w:proofErr w:type="spellStart"/>
      <w:r w:rsidRPr="00014D1C">
        <w:rPr>
          <w:b/>
          <w:u w:val="single"/>
        </w:rPr>
        <w:t>X</w:t>
      </w:r>
      <w:r w:rsidRPr="00014D1C">
        <w:t>____No</w:t>
      </w:r>
      <w:proofErr w:type="spellEnd"/>
    </w:p>
    <w:p w14:paraId="574B8F0A" w14:textId="77777777" w:rsidR="001C4F4F" w:rsidRPr="00014D1C" w:rsidRDefault="001C4F4F" w:rsidP="001C4F4F">
      <w:pPr>
        <w:spacing w:before="100" w:beforeAutospacing="1" w:after="100" w:afterAutospacing="1"/>
        <w:ind w:left="420" w:hanging="420"/>
        <w:rPr>
          <w:b/>
          <w:bCs/>
        </w:rPr>
      </w:pPr>
      <w:r w:rsidRPr="00014D1C">
        <w:rPr>
          <w:b/>
          <w:bCs/>
        </w:rPr>
        <w:t>19.</w:t>
      </w:r>
      <w:r w:rsidRPr="00014D1C">
        <w:t> </w:t>
      </w:r>
      <w:r w:rsidRPr="00014D1C">
        <w:tab/>
      </w:r>
      <w:r w:rsidRPr="00014D1C">
        <w:rPr>
          <w:b/>
          <w:bCs/>
        </w:rPr>
        <w:t>Data Sharing Agreement</w:t>
      </w:r>
    </w:p>
    <w:p w14:paraId="08BB614E" w14:textId="77777777" w:rsidR="001C4F4F" w:rsidRPr="00014D1C" w:rsidRDefault="001C4F4F" w:rsidP="001C4F4F">
      <w:pPr>
        <w:ind w:left="420" w:firstLine="300"/>
      </w:pPr>
      <w:r w:rsidRPr="00014D1C">
        <w:t xml:space="preserve">    Has the Lead Author and any co-authors who will have direct access to JHS</w:t>
      </w:r>
    </w:p>
    <w:p w14:paraId="1790ABAE" w14:textId="77777777" w:rsidR="001C4F4F" w:rsidRPr="00014D1C" w:rsidRDefault="001C4F4F" w:rsidP="001C4F4F">
      <w:pPr>
        <w:tabs>
          <w:tab w:val="left" w:pos="720"/>
        </w:tabs>
        <w:ind w:left="418" w:firstLine="302"/>
      </w:pPr>
      <w:r w:rsidRPr="00014D1C">
        <w:t xml:space="preserve">    data signed the JHS Data Sharing Agreement?      </w:t>
      </w:r>
      <w:r w:rsidRPr="00014D1C">
        <w:rPr>
          <w:b/>
          <w:u w:val="single"/>
        </w:rPr>
        <w:t>Yes</w:t>
      </w:r>
      <w:r w:rsidRPr="00014D1C">
        <w:t xml:space="preserve"> (Required)</w:t>
      </w:r>
    </w:p>
    <w:p w14:paraId="2416EA7C" w14:textId="77777777" w:rsidR="001C4F4F" w:rsidRPr="00014D1C" w:rsidRDefault="001C4F4F" w:rsidP="001C4F4F">
      <w:pPr>
        <w:spacing w:before="100" w:beforeAutospacing="1" w:after="100" w:afterAutospacing="1"/>
        <w:ind w:left="420" w:hanging="420"/>
      </w:pPr>
      <w:r w:rsidRPr="00014D1C">
        <w:rPr>
          <w:b/>
          <w:bCs/>
        </w:rPr>
        <w:t>20.</w:t>
      </w:r>
      <w:r w:rsidRPr="00014D1C">
        <w:t xml:space="preserve">  </w:t>
      </w:r>
      <w:r w:rsidRPr="00014D1C">
        <w:rPr>
          <w:b/>
          <w:bCs/>
        </w:rPr>
        <w:t>JHS Manuscript Overlap</w:t>
      </w:r>
    </w:p>
    <w:p w14:paraId="1E2E5A56" w14:textId="77777777" w:rsidR="001C4F4F" w:rsidRPr="00014D1C" w:rsidRDefault="001C4F4F" w:rsidP="001C4F4F">
      <w:pPr>
        <w:pStyle w:val="BodyTextIndent"/>
      </w:pPr>
      <w:r w:rsidRPr="00014D1C">
        <w:t>The Lead Author is responsible for reviewing the manuscript list on the JHS website http://jhs.jsums.edu/jhsinfo, listing the JHS manuscripts / manuscript proposals that are similar to the one he/she is proposing and justifying the differences and similarities. The lead author is encouraged to contact lead authors of the most related manuscript proposals for comments on the new proposal or collaboration.</w:t>
      </w:r>
    </w:p>
    <w:p w14:paraId="734C4D10" w14:textId="77777777" w:rsidR="001C4F4F" w:rsidRPr="00014D1C" w:rsidRDefault="001C4F4F" w:rsidP="001C4F4F">
      <w:pPr>
        <w:ind w:left="418" w:firstLine="302"/>
      </w:pPr>
      <w:r w:rsidRPr="00014D1C">
        <w:rPr>
          <w:b/>
        </w:rPr>
        <w:t>a</w:t>
      </w:r>
      <w:r w:rsidRPr="00014D1C">
        <w:t xml:space="preserve">. Similar manuscripts / </w:t>
      </w:r>
      <w:proofErr w:type="gramStart"/>
      <w:r w:rsidRPr="00014D1C">
        <w:t>proposals :</w:t>
      </w:r>
      <w:proofErr w:type="gramEnd"/>
      <w:r w:rsidRPr="00014D1C">
        <w:t xml:space="preserve"> __</w:t>
      </w:r>
      <w:proofErr w:type="spellStart"/>
      <w:r w:rsidRPr="00014D1C">
        <w:rPr>
          <w:b/>
          <w:u w:val="single"/>
        </w:rPr>
        <w:t>X</w:t>
      </w:r>
      <w:r w:rsidRPr="00014D1C">
        <w:t>___No</w:t>
      </w:r>
      <w:proofErr w:type="spellEnd"/>
      <w:r w:rsidRPr="00014D1C">
        <w:t>  ______Yes</w:t>
      </w:r>
    </w:p>
    <w:p w14:paraId="51354504" w14:textId="77777777" w:rsidR="001C4F4F" w:rsidRDefault="001C4F4F" w:rsidP="001C4F4F">
      <w:pPr>
        <w:ind w:left="418" w:firstLine="302"/>
        <w:rPr>
          <w:i/>
          <w:iCs/>
        </w:rPr>
      </w:pPr>
      <w:r w:rsidRPr="00014D1C">
        <w:rPr>
          <w:b/>
        </w:rPr>
        <w:t>b</w:t>
      </w:r>
      <w:r w:rsidRPr="00014D1C">
        <w:t xml:space="preserve">. If “yes”, list MS # title and </w:t>
      </w:r>
      <w:r w:rsidRPr="00BD5F6E">
        <w:t>Lead Author</w:t>
      </w:r>
      <w:r w:rsidRPr="00014D1C">
        <w:t xml:space="preserve"> below)</w:t>
      </w:r>
      <w:r w:rsidRPr="00014D1C">
        <w:rPr>
          <w:i/>
          <w:iCs/>
        </w:rPr>
        <w:t> </w:t>
      </w:r>
    </w:p>
    <w:p w14:paraId="03A57B01" w14:textId="77777777" w:rsidR="001C4F4F" w:rsidRDefault="001C4F4F" w:rsidP="001C4F4F">
      <w:pPr>
        <w:rPr>
          <w:i/>
          <w:iCs/>
        </w:rPr>
      </w:pPr>
    </w:p>
    <w:p w14:paraId="7E6C92F3" w14:textId="77777777" w:rsidR="001C4F4F" w:rsidRPr="00014D1C" w:rsidRDefault="001C4F4F" w:rsidP="001C4F4F"/>
    <w:p w14:paraId="264E8052" w14:textId="77777777" w:rsidR="001C4F4F" w:rsidRPr="00014D1C" w:rsidRDefault="001C4F4F" w:rsidP="001C4F4F">
      <w:pPr>
        <w:rPr>
          <w:b/>
        </w:rPr>
      </w:pPr>
      <w:r w:rsidRPr="00014D1C">
        <w:rPr>
          <w:b/>
        </w:rPr>
        <w:t xml:space="preserve">21.   Manuscript Completion </w:t>
      </w:r>
    </w:p>
    <w:p w14:paraId="2C9D9000" w14:textId="77777777" w:rsidR="001C4F4F" w:rsidRPr="00014D1C" w:rsidRDefault="001C4F4F" w:rsidP="001C4F4F"/>
    <w:p w14:paraId="33AA0B0B" w14:textId="4B11DF66" w:rsidR="002B26FD" w:rsidRDefault="001C4F4F" w:rsidP="001C4F4F">
      <w:r w:rsidRPr="00014D1C">
        <w:t>It is expected that the manuscript will be completed in less than one year. The manuscript proposal will expire if no manuscript is submitted for JHS review at the end of one year from the date of approval. If additional time is needed after one year, the Lead Author should request an extension from the Publications and Presentations Subcommittee.</w:t>
      </w:r>
    </w:p>
    <w:p w14:paraId="5F81E388" w14:textId="77777777" w:rsidR="00EC1730" w:rsidRDefault="00EC1730">
      <w:pPr>
        <w:spacing w:after="200" w:line="276" w:lineRule="auto"/>
      </w:pPr>
    </w:p>
    <w:p w14:paraId="0386F385" w14:textId="77777777" w:rsidR="002B26FD" w:rsidRDefault="002B26FD">
      <w:pPr>
        <w:spacing w:after="200" w:line="276" w:lineRule="auto"/>
      </w:pPr>
    </w:p>
    <w:p w14:paraId="01E87E2E" w14:textId="77777777" w:rsidR="002B26FD" w:rsidRDefault="002B26FD">
      <w:pPr>
        <w:spacing w:after="200" w:line="276" w:lineRule="auto"/>
      </w:pPr>
    </w:p>
    <w:p w14:paraId="578F201F" w14:textId="09593AC2" w:rsidR="00435552" w:rsidRDefault="00435552">
      <w:pPr>
        <w:spacing w:after="200" w:line="276" w:lineRule="auto"/>
      </w:pPr>
    </w:p>
    <w:sectPr w:rsidR="00435552" w:rsidSect="004468E9">
      <w:footerReference w:type="even"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nner, Rikki M D" w:date="2022-12-06T16:25:00Z" w:initials="TRMD">
    <w:p w14:paraId="40352968" w14:textId="77777777" w:rsidR="0016684F" w:rsidRDefault="0016684F" w:rsidP="00932B59">
      <w:pPr>
        <w:pStyle w:val="CommentText"/>
      </w:pPr>
      <w:r>
        <w:rPr>
          <w:rStyle w:val="CommentReference"/>
        </w:rPr>
        <w:annotationRef/>
      </w:r>
      <w:r>
        <w:t xml:space="preserve">I moved this up at Paul's suggestion. </w:t>
      </w:r>
    </w:p>
  </w:comment>
  <w:comment w:id="1" w:author="Muntner, Paul M" w:date="2022-12-02T18:57:00Z" w:initials="MPM">
    <w:p w14:paraId="4ACECD80" w14:textId="1267AC02" w:rsidR="0016684F" w:rsidRDefault="0016684F" w:rsidP="0016684F">
      <w:pPr>
        <w:pStyle w:val="CommentText"/>
      </w:pPr>
      <w:r>
        <w:rPr>
          <w:rStyle w:val="CommentReference"/>
        </w:rPr>
        <w:annotationRef/>
      </w:r>
      <w:r>
        <w:t>But we should note that we will know which one performs better.</w:t>
      </w:r>
    </w:p>
  </w:comment>
  <w:comment w:id="9" w:author="Muntner, Paul M" w:date="2022-12-02T18:39:00Z" w:initials="MPM">
    <w:p w14:paraId="03FC3857" w14:textId="532FA0D7" w:rsidR="00AC4312" w:rsidRDefault="00AC4312">
      <w:pPr>
        <w:pStyle w:val="CommentText"/>
      </w:pPr>
      <w:r>
        <w:rPr>
          <w:rStyle w:val="CommentReference"/>
        </w:rPr>
        <w:annotationRef/>
      </w:r>
      <w:r>
        <w:t>How will this be assessed? Visually or via statistical tests?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352968" w15:done="0"/>
  <w15:commentEx w15:paraId="4ACECD80" w15:done="0"/>
  <w15:commentEx w15:paraId="03FC38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9EB96" w16cex:dateUtc="2022-12-06T2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352968" w16cid:durableId="2739EB96"/>
  <w16cid:commentId w16cid:paraId="4ACECD80" w16cid:durableId="2739E1A4"/>
  <w16cid:commentId w16cid:paraId="03FC3857" w16cid:durableId="2739E1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957EE" w14:textId="77777777" w:rsidR="00D67614" w:rsidRDefault="00D67614">
      <w:r>
        <w:separator/>
      </w:r>
    </w:p>
  </w:endnote>
  <w:endnote w:type="continuationSeparator" w:id="0">
    <w:p w14:paraId="09CCAB10" w14:textId="77777777" w:rsidR="00D67614" w:rsidRDefault="00D67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C8384" w14:textId="77777777" w:rsidR="007274E5" w:rsidRDefault="007274E5" w:rsidP="004468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6CE3379" w14:textId="77777777" w:rsidR="007274E5" w:rsidRDefault="007274E5" w:rsidP="004468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AA505" w14:textId="2E330F61" w:rsidR="007274E5" w:rsidRDefault="007274E5" w:rsidP="004468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77ED">
      <w:rPr>
        <w:rStyle w:val="PageNumber"/>
        <w:noProof/>
      </w:rPr>
      <w:t>8</w:t>
    </w:r>
    <w:r>
      <w:rPr>
        <w:rStyle w:val="PageNumber"/>
      </w:rPr>
      <w:fldChar w:fldCharType="end"/>
    </w:r>
  </w:p>
  <w:p w14:paraId="0DB9B12C" w14:textId="0A054592" w:rsidR="007274E5" w:rsidRDefault="007274E5" w:rsidP="004468E9">
    <w:pPr>
      <w:pStyle w:val="Footer"/>
      <w:ind w:right="360"/>
    </w:pPr>
    <w:r>
      <w:t>05/10/2022</w:t>
    </w:r>
  </w:p>
  <w:p w14:paraId="27CE9E4E" w14:textId="77777777" w:rsidR="007274E5" w:rsidRDefault="007274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082E8" w14:textId="77777777" w:rsidR="00D67614" w:rsidRDefault="00D67614">
      <w:r>
        <w:separator/>
      </w:r>
    </w:p>
  </w:footnote>
  <w:footnote w:type="continuationSeparator" w:id="0">
    <w:p w14:paraId="64827BDD" w14:textId="77777777" w:rsidR="00D67614" w:rsidRDefault="00D676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44B"/>
    <w:multiLevelType w:val="hybridMultilevel"/>
    <w:tmpl w:val="86F019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7392BF6"/>
    <w:multiLevelType w:val="hybridMultilevel"/>
    <w:tmpl w:val="E1064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3361443">
    <w:abstractNumId w:val="1"/>
  </w:num>
  <w:num w:numId="2" w16cid:durableId="8124073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nner, Rikki M D">
    <w15:presenceInfo w15:providerId="AD" w15:userId="S::rmdeitz@uab.edu::5525fcc7-0b69-454b-ba51-7f0eedf55e3e"/>
  </w15:person>
  <w15:person w15:author="Byron C Jaeger">
    <w15:presenceInfo w15:providerId="AD" w15:userId="S::bjaeger@wakehealth.edu::85c6e26b-50b9-4776-9e89-c10c0e62609c"/>
  </w15:person>
  <w15:person w15:author="Muntner, Paul M">
    <w15:presenceInfo w15:providerId="AD" w15:userId="S-1-5-21-484763869-1637723038-1801674531-1435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dvp59asjffpx4e09tn5afsy0aawvavvsewz&quot;&gt;My EndNote Library-Converted&lt;record-ids&gt;&lt;item&gt;1052&lt;/item&gt;&lt;item&gt;1053&lt;/item&gt;&lt;item&gt;1054&lt;/item&gt;&lt;item&gt;1064&lt;/item&gt;&lt;item&gt;1069&lt;/item&gt;&lt;/record-ids&gt;&lt;/item&gt;&lt;/Libraries&gt;"/>
  </w:docVars>
  <w:rsids>
    <w:rsidRoot w:val="001C4F4F"/>
    <w:rsid w:val="0000130D"/>
    <w:rsid w:val="0002081A"/>
    <w:rsid w:val="00024917"/>
    <w:rsid w:val="0005123F"/>
    <w:rsid w:val="00080987"/>
    <w:rsid w:val="00096CA5"/>
    <w:rsid w:val="000A5B8B"/>
    <w:rsid w:val="000B1283"/>
    <w:rsid w:val="000D1897"/>
    <w:rsid w:val="000D274B"/>
    <w:rsid w:val="000D70E3"/>
    <w:rsid w:val="000E0A72"/>
    <w:rsid w:val="000E281C"/>
    <w:rsid w:val="000F2415"/>
    <w:rsid w:val="00116E04"/>
    <w:rsid w:val="0013650F"/>
    <w:rsid w:val="00145002"/>
    <w:rsid w:val="001571F2"/>
    <w:rsid w:val="001579DA"/>
    <w:rsid w:val="00161CAD"/>
    <w:rsid w:val="0016684F"/>
    <w:rsid w:val="00180A28"/>
    <w:rsid w:val="00182930"/>
    <w:rsid w:val="0018341B"/>
    <w:rsid w:val="00187AE8"/>
    <w:rsid w:val="001A4225"/>
    <w:rsid w:val="001B442F"/>
    <w:rsid w:val="001B5403"/>
    <w:rsid w:val="001B5833"/>
    <w:rsid w:val="001C4F4F"/>
    <w:rsid w:val="001C6667"/>
    <w:rsid w:val="001E7B88"/>
    <w:rsid w:val="00210282"/>
    <w:rsid w:val="00222C7C"/>
    <w:rsid w:val="00230FAE"/>
    <w:rsid w:val="002370BA"/>
    <w:rsid w:val="002469FB"/>
    <w:rsid w:val="00257032"/>
    <w:rsid w:val="0028051C"/>
    <w:rsid w:val="002A4F42"/>
    <w:rsid w:val="002A54D4"/>
    <w:rsid w:val="002B26FD"/>
    <w:rsid w:val="002B56D4"/>
    <w:rsid w:val="002B7967"/>
    <w:rsid w:val="002D7B4A"/>
    <w:rsid w:val="003100D1"/>
    <w:rsid w:val="0031326D"/>
    <w:rsid w:val="00336583"/>
    <w:rsid w:val="003372A7"/>
    <w:rsid w:val="00341F96"/>
    <w:rsid w:val="00344560"/>
    <w:rsid w:val="00346EE6"/>
    <w:rsid w:val="0036622D"/>
    <w:rsid w:val="003720F2"/>
    <w:rsid w:val="00381170"/>
    <w:rsid w:val="0038498D"/>
    <w:rsid w:val="00393B83"/>
    <w:rsid w:val="003C1B8B"/>
    <w:rsid w:val="003C7C86"/>
    <w:rsid w:val="003D02EC"/>
    <w:rsid w:val="003D12AB"/>
    <w:rsid w:val="003D14F5"/>
    <w:rsid w:val="003D2E9F"/>
    <w:rsid w:val="003E2E62"/>
    <w:rsid w:val="003F0C36"/>
    <w:rsid w:val="003F64D8"/>
    <w:rsid w:val="003F79F9"/>
    <w:rsid w:val="004016B7"/>
    <w:rsid w:val="00401C4A"/>
    <w:rsid w:val="00404B49"/>
    <w:rsid w:val="004175B8"/>
    <w:rsid w:val="004205AB"/>
    <w:rsid w:val="00424F03"/>
    <w:rsid w:val="0043167A"/>
    <w:rsid w:val="00431C67"/>
    <w:rsid w:val="0043240E"/>
    <w:rsid w:val="00435552"/>
    <w:rsid w:val="0044639F"/>
    <w:rsid w:val="004468E9"/>
    <w:rsid w:val="004505A5"/>
    <w:rsid w:val="00453595"/>
    <w:rsid w:val="004577ED"/>
    <w:rsid w:val="004607F1"/>
    <w:rsid w:val="004721F3"/>
    <w:rsid w:val="00487A46"/>
    <w:rsid w:val="004C1A14"/>
    <w:rsid w:val="004D58EE"/>
    <w:rsid w:val="004E69C6"/>
    <w:rsid w:val="004F01A9"/>
    <w:rsid w:val="0051127F"/>
    <w:rsid w:val="00515F3B"/>
    <w:rsid w:val="0054229E"/>
    <w:rsid w:val="005525B6"/>
    <w:rsid w:val="00553958"/>
    <w:rsid w:val="00561F12"/>
    <w:rsid w:val="00563642"/>
    <w:rsid w:val="0057421F"/>
    <w:rsid w:val="00585152"/>
    <w:rsid w:val="00597009"/>
    <w:rsid w:val="005F0402"/>
    <w:rsid w:val="005F3DA2"/>
    <w:rsid w:val="005F4FC9"/>
    <w:rsid w:val="005F75B4"/>
    <w:rsid w:val="00605A53"/>
    <w:rsid w:val="00630DFD"/>
    <w:rsid w:val="0063267B"/>
    <w:rsid w:val="00633A55"/>
    <w:rsid w:val="006372A9"/>
    <w:rsid w:val="00642E3F"/>
    <w:rsid w:val="00644700"/>
    <w:rsid w:val="00647C34"/>
    <w:rsid w:val="0066353E"/>
    <w:rsid w:val="00672337"/>
    <w:rsid w:val="006A6F42"/>
    <w:rsid w:val="006C249B"/>
    <w:rsid w:val="006C3938"/>
    <w:rsid w:val="006D282A"/>
    <w:rsid w:val="006D2864"/>
    <w:rsid w:val="006E084C"/>
    <w:rsid w:val="006E29D3"/>
    <w:rsid w:val="0070139E"/>
    <w:rsid w:val="00705D5E"/>
    <w:rsid w:val="00711058"/>
    <w:rsid w:val="00717983"/>
    <w:rsid w:val="00723F05"/>
    <w:rsid w:val="00724468"/>
    <w:rsid w:val="007274E5"/>
    <w:rsid w:val="007345DE"/>
    <w:rsid w:val="00745372"/>
    <w:rsid w:val="00773148"/>
    <w:rsid w:val="00774FAC"/>
    <w:rsid w:val="0078727E"/>
    <w:rsid w:val="0079767D"/>
    <w:rsid w:val="007A1E97"/>
    <w:rsid w:val="007A3485"/>
    <w:rsid w:val="007B3FB2"/>
    <w:rsid w:val="007B459A"/>
    <w:rsid w:val="007C22EE"/>
    <w:rsid w:val="007C4BCD"/>
    <w:rsid w:val="007D3614"/>
    <w:rsid w:val="007E174D"/>
    <w:rsid w:val="007E73A9"/>
    <w:rsid w:val="007F1803"/>
    <w:rsid w:val="007F367D"/>
    <w:rsid w:val="00804200"/>
    <w:rsid w:val="00806185"/>
    <w:rsid w:val="00810504"/>
    <w:rsid w:val="0081155F"/>
    <w:rsid w:val="008136A7"/>
    <w:rsid w:val="00815FE8"/>
    <w:rsid w:val="0084417D"/>
    <w:rsid w:val="00850C18"/>
    <w:rsid w:val="00886702"/>
    <w:rsid w:val="00887D26"/>
    <w:rsid w:val="00892286"/>
    <w:rsid w:val="008A6848"/>
    <w:rsid w:val="008C3572"/>
    <w:rsid w:val="008D4BEC"/>
    <w:rsid w:val="008D77FE"/>
    <w:rsid w:val="00911FBB"/>
    <w:rsid w:val="00936F9F"/>
    <w:rsid w:val="0095616B"/>
    <w:rsid w:val="0096059C"/>
    <w:rsid w:val="00985936"/>
    <w:rsid w:val="009A0A2E"/>
    <w:rsid w:val="009A492D"/>
    <w:rsid w:val="009A5556"/>
    <w:rsid w:val="009C51EA"/>
    <w:rsid w:val="009D5720"/>
    <w:rsid w:val="009D6A16"/>
    <w:rsid w:val="009F17DA"/>
    <w:rsid w:val="00A00A20"/>
    <w:rsid w:val="00A12EC6"/>
    <w:rsid w:val="00A21C71"/>
    <w:rsid w:val="00A22CF5"/>
    <w:rsid w:val="00A246A8"/>
    <w:rsid w:val="00A3226C"/>
    <w:rsid w:val="00A3329B"/>
    <w:rsid w:val="00A3753B"/>
    <w:rsid w:val="00A4193B"/>
    <w:rsid w:val="00A65C77"/>
    <w:rsid w:val="00A71FEA"/>
    <w:rsid w:val="00A72A43"/>
    <w:rsid w:val="00A73CA0"/>
    <w:rsid w:val="00A81D18"/>
    <w:rsid w:val="00A862CD"/>
    <w:rsid w:val="00AB1327"/>
    <w:rsid w:val="00AB7D0D"/>
    <w:rsid w:val="00AC4312"/>
    <w:rsid w:val="00AC5589"/>
    <w:rsid w:val="00AF62B2"/>
    <w:rsid w:val="00B10D9D"/>
    <w:rsid w:val="00B1715E"/>
    <w:rsid w:val="00B32626"/>
    <w:rsid w:val="00B34F64"/>
    <w:rsid w:val="00B508D9"/>
    <w:rsid w:val="00B61FF5"/>
    <w:rsid w:val="00B66F5E"/>
    <w:rsid w:val="00B810C8"/>
    <w:rsid w:val="00B831FE"/>
    <w:rsid w:val="00B86250"/>
    <w:rsid w:val="00B94422"/>
    <w:rsid w:val="00B950E6"/>
    <w:rsid w:val="00B977B0"/>
    <w:rsid w:val="00BA0254"/>
    <w:rsid w:val="00BB23E8"/>
    <w:rsid w:val="00BB7E84"/>
    <w:rsid w:val="00BC2984"/>
    <w:rsid w:val="00BC6802"/>
    <w:rsid w:val="00BD7F2D"/>
    <w:rsid w:val="00BE2A44"/>
    <w:rsid w:val="00BE772B"/>
    <w:rsid w:val="00BF6F0D"/>
    <w:rsid w:val="00C064B0"/>
    <w:rsid w:val="00C1245C"/>
    <w:rsid w:val="00C4087D"/>
    <w:rsid w:val="00C459B4"/>
    <w:rsid w:val="00C5573E"/>
    <w:rsid w:val="00C56458"/>
    <w:rsid w:val="00C565C3"/>
    <w:rsid w:val="00C60E02"/>
    <w:rsid w:val="00C8072F"/>
    <w:rsid w:val="00CA0308"/>
    <w:rsid w:val="00CA5494"/>
    <w:rsid w:val="00CB1718"/>
    <w:rsid w:val="00CB5894"/>
    <w:rsid w:val="00CC56AD"/>
    <w:rsid w:val="00CE12BD"/>
    <w:rsid w:val="00CE3D68"/>
    <w:rsid w:val="00CE5646"/>
    <w:rsid w:val="00CF6EBE"/>
    <w:rsid w:val="00CF7C79"/>
    <w:rsid w:val="00D06700"/>
    <w:rsid w:val="00D30D5E"/>
    <w:rsid w:val="00D31962"/>
    <w:rsid w:val="00D31F6A"/>
    <w:rsid w:val="00D35148"/>
    <w:rsid w:val="00D37F39"/>
    <w:rsid w:val="00D45B4E"/>
    <w:rsid w:val="00D50DD5"/>
    <w:rsid w:val="00D54E14"/>
    <w:rsid w:val="00D67614"/>
    <w:rsid w:val="00D7068A"/>
    <w:rsid w:val="00D72FA6"/>
    <w:rsid w:val="00D83002"/>
    <w:rsid w:val="00D87F33"/>
    <w:rsid w:val="00D9076A"/>
    <w:rsid w:val="00D9243E"/>
    <w:rsid w:val="00D95BDC"/>
    <w:rsid w:val="00D971F6"/>
    <w:rsid w:val="00DA1438"/>
    <w:rsid w:val="00DD4761"/>
    <w:rsid w:val="00DD5F77"/>
    <w:rsid w:val="00DD7035"/>
    <w:rsid w:val="00DE1A27"/>
    <w:rsid w:val="00DE4DA6"/>
    <w:rsid w:val="00DF3070"/>
    <w:rsid w:val="00E039AE"/>
    <w:rsid w:val="00E0575E"/>
    <w:rsid w:val="00E130B9"/>
    <w:rsid w:val="00E1786A"/>
    <w:rsid w:val="00E223BD"/>
    <w:rsid w:val="00E27F9A"/>
    <w:rsid w:val="00E31867"/>
    <w:rsid w:val="00E31F3A"/>
    <w:rsid w:val="00E4588F"/>
    <w:rsid w:val="00E4791D"/>
    <w:rsid w:val="00E506C6"/>
    <w:rsid w:val="00E609C2"/>
    <w:rsid w:val="00E6163F"/>
    <w:rsid w:val="00E65A84"/>
    <w:rsid w:val="00E73DC0"/>
    <w:rsid w:val="00E74FC7"/>
    <w:rsid w:val="00E7772C"/>
    <w:rsid w:val="00E948CB"/>
    <w:rsid w:val="00E9700A"/>
    <w:rsid w:val="00EA7661"/>
    <w:rsid w:val="00EB5C71"/>
    <w:rsid w:val="00EB7217"/>
    <w:rsid w:val="00EC1730"/>
    <w:rsid w:val="00EC5EC1"/>
    <w:rsid w:val="00ED61AE"/>
    <w:rsid w:val="00EE2742"/>
    <w:rsid w:val="00EF3C4F"/>
    <w:rsid w:val="00F01625"/>
    <w:rsid w:val="00F048FB"/>
    <w:rsid w:val="00F108AA"/>
    <w:rsid w:val="00F11826"/>
    <w:rsid w:val="00F20F68"/>
    <w:rsid w:val="00F35479"/>
    <w:rsid w:val="00F45330"/>
    <w:rsid w:val="00F563AC"/>
    <w:rsid w:val="00F566BB"/>
    <w:rsid w:val="00F800FB"/>
    <w:rsid w:val="00F9052C"/>
    <w:rsid w:val="00F93247"/>
    <w:rsid w:val="00F964FC"/>
    <w:rsid w:val="00FC077A"/>
    <w:rsid w:val="00FC153D"/>
    <w:rsid w:val="00FC7F9B"/>
    <w:rsid w:val="00FD4A73"/>
    <w:rsid w:val="00FE0B16"/>
    <w:rsid w:val="00FE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E8526"/>
  <w15:docId w15:val="{798194CE-4D98-4194-AAEE-10CD5CD00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F4F"/>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1C4F4F"/>
    <w:pPr>
      <w:outlineLvl w:val="0"/>
    </w:pPr>
    <w:rPr>
      <w:rFonts w:ascii="Courier New" w:hAnsi="Courier New" w:cs="Courier New"/>
      <w:b/>
      <w:bCs/>
      <w:kern w:val="3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4F4F"/>
    <w:rPr>
      <w:rFonts w:ascii="Courier New" w:eastAsia="Times New Roman" w:hAnsi="Courier New" w:cs="Courier New"/>
      <w:b/>
      <w:bCs/>
      <w:kern w:val="36"/>
    </w:rPr>
  </w:style>
  <w:style w:type="character" w:styleId="Hyperlink">
    <w:name w:val="Hyperlink"/>
    <w:rsid w:val="001C4F4F"/>
    <w:rPr>
      <w:color w:val="0000FF"/>
      <w:u w:val="single"/>
    </w:rPr>
  </w:style>
  <w:style w:type="paragraph" w:styleId="BodyText">
    <w:name w:val="Body Text"/>
    <w:basedOn w:val="Normal"/>
    <w:link w:val="BodyTextChar"/>
    <w:rsid w:val="001C4F4F"/>
    <w:pPr>
      <w:spacing w:before="100" w:beforeAutospacing="1" w:after="100" w:afterAutospacing="1"/>
    </w:pPr>
  </w:style>
  <w:style w:type="character" w:customStyle="1" w:styleId="BodyTextChar">
    <w:name w:val="Body Text Char"/>
    <w:basedOn w:val="DefaultParagraphFont"/>
    <w:link w:val="BodyText"/>
    <w:rsid w:val="001C4F4F"/>
    <w:rPr>
      <w:rFonts w:ascii="Times New Roman" w:eastAsia="Times New Roman" w:hAnsi="Times New Roman" w:cs="Times New Roman"/>
      <w:sz w:val="24"/>
      <w:szCs w:val="24"/>
    </w:rPr>
  </w:style>
  <w:style w:type="paragraph" w:styleId="BodyTextIndent">
    <w:name w:val="Body Text Indent"/>
    <w:basedOn w:val="Normal"/>
    <w:link w:val="BodyTextIndentChar"/>
    <w:rsid w:val="001C4F4F"/>
    <w:pPr>
      <w:spacing w:before="100" w:beforeAutospacing="1" w:after="100" w:afterAutospacing="1"/>
    </w:pPr>
  </w:style>
  <w:style w:type="character" w:customStyle="1" w:styleId="BodyTextIndentChar">
    <w:name w:val="Body Text Indent Char"/>
    <w:basedOn w:val="DefaultParagraphFont"/>
    <w:link w:val="BodyTextIndent"/>
    <w:rsid w:val="001C4F4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C4F4F"/>
    <w:pPr>
      <w:tabs>
        <w:tab w:val="center" w:pos="4680"/>
        <w:tab w:val="right" w:pos="9360"/>
      </w:tabs>
    </w:pPr>
  </w:style>
  <w:style w:type="character" w:customStyle="1" w:styleId="FooterChar">
    <w:name w:val="Footer Char"/>
    <w:basedOn w:val="DefaultParagraphFont"/>
    <w:link w:val="Footer"/>
    <w:uiPriority w:val="99"/>
    <w:rsid w:val="001C4F4F"/>
    <w:rPr>
      <w:rFonts w:ascii="Times New Roman" w:eastAsia="Times New Roman" w:hAnsi="Times New Roman" w:cs="Times New Roman"/>
      <w:sz w:val="24"/>
      <w:szCs w:val="24"/>
    </w:rPr>
  </w:style>
  <w:style w:type="paragraph" w:customStyle="1" w:styleId="Default">
    <w:name w:val="Default"/>
    <w:rsid w:val="001C4F4F"/>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character" w:styleId="PageNumber">
    <w:name w:val="page number"/>
    <w:uiPriority w:val="99"/>
    <w:semiHidden/>
    <w:unhideWhenUsed/>
    <w:rsid w:val="001C4F4F"/>
  </w:style>
  <w:style w:type="paragraph" w:styleId="NormalWeb">
    <w:name w:val="Normal (Web)"/>
    <w:basedOn w:val="Normal"/>
    <w:uiPriority w:val="99"/>
    <w:unhideWhenUsed/>
    <w:rsid w:val="001C4F4F"/>
    <w:pPr>
      <w:spacing w:before="100" w:beforeAutospacing="1" w:after="100" w:afterAutospacing="1"/>
    </w:pPr>
    <w:rPr>
      <w:rFonts w:ascii="Times" w:eastAsiaTheme="minorEastAsia" w:hAnsi="Times"/>
      <w:sz w:val="20"/>
      <w:szCs w:val="20"/>
    </w:rPr>
  </w:style>
  <w:style w:type="table" w:styleId="TableGrid">
    <w:name w:val="Table Grid"/>
    <w:basedOn w:val="TableNormal"/>
    <w:uiPriority w:val="59"/>
    <w:rsid w:val="001C4F4F"/>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C4F4F"/>
    <w:rPr>
      <w:sz w:val="18"/>
      <w:szCs w:val="18"/>
    </w:rPr>
  </w:style>
  <w:style w:type="paragraph" w:styleId="CommentText">
    <w:name w:val="annotation text"/>
    <w:basedOn w:val="Normal"/>
    <w:link w:val="CommentTextChar"/>
    <w:uiPriority w:val="99"/>
    <w:unhideWhenUsed/>
    <w:rsid w:val="001C4F4F"/>
  </w:style>
  <w:style w:type="character" w:customStyle="1" w:styleId="CommentTextChar">
    <w:name w:val="Comment Text Char"/>
    <w:basedOn w:val="DefaultParagraphFont"/>
    <w:link w:val="CommentText"/>
    <w:uiPriority w:val="99"/>
    <w:rsid w:val="001C4F4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C4F4F"/>
    <w:rPr>
      <w:rFonts w:ascii="Tahoma" w:hAnsi="Tahoma" w:cs="Tahoma"/>
      <w:sz w:val="16"/>
      <w:szCs w:val="16"/>
    </w:rPr>
  </w:style>
  <w:style w:type="character" w:customStyle="1" w:styleId="BalloonTextChar">
    <w:name w:val="Balloon Text Char"/>
    <w:basedOn w:val="DefaultParagraphFont"/>
    <w:link w:val="BalloonText"/>
    <w:uiPriority w:val="99"/>
    <w:semiHidden/>
    <w:rsid w:val="001C4F4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0D274B"/>
    <w:rPr>
      <w:b/>
      <w:bCs/>
      <w:sz w:val="20"/>
      <w:szCs w:val="20"/>
    </w:rPr>
  </w:style>
  <w:style w:type="character" w:customStyle="1" w:styleId="CommentSubjectChar">
    <w:name w:val="Comment Subject Char"/>
    <w:basedOn w:val="CommentTextChar"/>
    <w:link w:val="CommentSubject"/>
    <w:uiPriority w:val="99"/>
    <w:semiHidden/>
    <w:rsid w:val="000D274B"/>
    <w:rPr>
      <w:rFonts w:ascii="Times New Roman" w:eastAsia="Times New Roman" w:hAnsi="Times New Roman" w:cs="Times New Roman"/>
      <w:b/>
      <w:bCs/>
      <w:sz w:val="20"/>
      <w:szCs w:val="20"/>
    </w:rPr>
  </w:style>
  <w:style w:type="character" w:customStyle="1" w:styleId="author">
    <w:name w:val="author"/>
    <w:basedOn w:val="DefaultParagraphFont"/>
    <w:rsid w:val="000D274B"/>
  </w:style>
  <w:style w:type="character" w:customStyle="1" w:styleId="articletitle">
    <w:name w:val="articletitle"/>
    <w:basedOn w:val="DefaultParagraphFont"/>
    <w:rsid w:val="000D274B"/>
  </w:style>
  <w:style w:type="character" w:customStyle="1" w:styleId="journaltitle">
    <w:name w:val="journaltitle"/>
    <w:basedOn w:val="DefaultParagraphFont"/>
    <w:rsid w:val="000D274B"/>
  </w:style>
  <w:style w:type="character" w:customStyle="1" w:styleId="pubyear">
    <w:name w:val="pubyear"/>
    <w:basedOn w:val="DefaultParagraphFont"/>
    <w:rsid w:val="000D274B"/>
  </w:style>
  <w:style w:type="character" w:customStyle="1" w:styleId="vol">
    <w:name w:val="vol"/>
    <w:basedOn w:val="DefaultParagraphFont"/>
    <w:rsid w:val="000D274B"/>
  </w:style>
  <w:style w:type="character" w:customStyle="1" w:styleId="pagefirst">
    <w:name w:val="pagefirst"/>
    <w:basedOn w:val="DefaultParagraphFont"/>
    <w:rsid w:val="000D274B"/>
  </w:style>
  <w:style w:type="character" w:customStyle="1" w:styleId="pagelast">
    <w:name w:val="pagelast"/>
    <w:basedOn w:val="DefaultParagraphFont"/>
    <w:rsid w:val="000D274B"/>
  </w:style>
  <w:style w:type="paragraph" w:styleId="Header">
    <w:name w:val="header"/>
    <w:basedOn w:val="Normal"/>
    <w:link w:val="HeaderChar"/>
    <w:uiPriority w:val="99"/>
    <w:unhideWhenUsed/>
    <w:rsid w:val="008A6848"/>
    <w:pPr>
      <w:tabs>
        <w:tab w:val="center" w:pos="4680"/>
        <w:tab w:val="right" w:pos="9360"/>
      </w:tabs>
    </w:pPr>
  </w:style>
  <w:style w:type="character" w:customStyle="1" w:styleId="HeaderChar">
    <w:name w:val="Header Char"/>
    <w:basedOn w:val="DefaultParagraphFont"/>
    <w:link w:val="Header"/>
    <w:uiPriority w:val="99"/>
    <w:rsid w:val="008A6848"/>
    <w:rPr>
      <w:rFonts w:ascii="Times New Roman" w:eastAsia="Times New Roman" w:hAnsi="Times New Roman" w:cs="Times New Roman"/>
      <w:sz w:val="24"/>
      <w:szCs w:val="24"/>
    </w:rPr>
  </w:style>
  <w:style w:type="paragraph" w:styleId="ListParagraph">
    <w:name w:val="List Paragraph"/>
    <w:basedOn w:val="Normal"/>
    <w:uiPriority w:val="34"/>
    <w:qFormat/>
    <w:rsid w:val="007D3614"/>
    <w:pPr>
      <w:ind w:left="720"/>
      <w:contextualSpacing/>
    </w:pPr>
  </w:style>
  <w:style w:type="paragraph" w:styleId="Revision">
    <w:name w:val="Revision"/>
    <w:hidden/>
    <w:uiPriority w:val="99"/>
    <w:semiHidden/>
    <w:rsid w:val="00E506C6"/>
    <w:pPr>
      <w:spacing w:after="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246A8"/>
    <w:rPr>
      <w:i/>
      <w:iCs/>
    </w:rPr>
  </w:style>
  <w:style w:type="character" w:styleId="Strong">
    <w:name w:val="Strong"/>
    <w:basedOn w:val="DefaultParagraphFont"/>
    <w:uiPriority w:val="22"/>
    <w:qFormat/>
    <w:rsid w:val="00A246A8"/>
    <w:rPr>
      <w:b/>
      <w:bCs/>
    </w:rPr>
  </w:style>
  <w:style w:type="paragraph" w:customStyle="1" w:styleId="EndNoteBibliographyTitle">
    <w:name w:val="EndNote Bibliography Title"/>
    <w:basedOn w:val="Normal"/>
    <w:link w:val="EndNoteBibliographyTitleChar"/>
    <w:rsid w:val="002B26FD"/>
    <w:pPr>
      <w:jc w:val="center"/>
    </w:pPr>
    <w:rPr>
      <w:noProof/>
    </w:rPr>
  </w:style>
  <w:style w:type="character" w:customStyle="1" w:styleId="EndNoteBibliographyTitleChar">
    <w:name w:val="EndNote Bibliography Title Char"/>
    <w:basedOn w:val="DefaultParagraphFont"/>
    <w:link w:val="EndNoteBibliographyTitle"/>
    <w:rsid w:val="002B26FD"/>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2B26FD"/>
    <w:rPr>
      <w:noProof/>
    </w:rPr>
  </w:style>
  <w:style w:type="character" w:customStyle="1" w:styleId="EndNoteBibliographyChar">
    <w:name w:val="EndNote Bibliography Char"/>
    <w:basedOn w:val="DefaultParagraphFont"/>
    <w:link w:val="EndNoteBibliography"/>
    <w:rsid w:val="002B26FD"/>
    <w:rPr>
      <w:rFonts w:ascii="Times New Roman" w:eastAsia="Times New Roman" w:hAnsi="Times New Roman" w:cs="Times New Roman"/>
      <w:noProof/>
      <w:sz w:val="24"/>
      <w:szCs w:val="24"/>
    </w:rPr>
  </w:style>
  <w:style w:type="character" w:customStyle="1" w:styleId="UnresolvedMention1">
    <w:name w:val="Unresolved Mention1"/>
    <w:basedOn w:val="DefaultParagraphFont"/>
    <w:uiPriority w:val="99"/>
    <w:semiHidden/>
    <w:unhideWhenUsed/>
    <w:rsid w:val="00585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80667">
      <w:bodyDiv w:val="1"/>
      <w:marLeft w:val="0"/>
      <w:marRight w:val="0"/>
      <w:marTop w:val="0"/>
      <w:marBottom w:val="0"/>
      <w:divBdr>
        <w:top w:val="none" w:sz="0" w:space="0" w:color="auto"/>
        <w:left w:val="none" w:sz="0" w:space="0" w:color="auto"/>
        <w:bottom w:val="none" w:sz="0" w:space="0" w:color="auto"/>
        <w:right w:val="none" w:sz="0" w:space="0" w:color="auto"/>
      </w:divBdr>
    </w:div>
    <w:div w:id="276648131">
      <w:bodyDiv w:val="1"/>
      <w:marLeft w:val="0"/>
      <w:marRight w:val="0"/>
      <w:marTop w:val="0"/>
      <w:marBottom w:val="0"/>
      <w:divBdr>
        <w:top w:val="none" w:sz="0" w:space="0" w:color="auto"/>
        <w:left w:val="none" w:sz="0" w:space="0" w:color="auto"/>
        <w:bottom w:val="none" w:sz="0" w:space="0" w:color="auto"/>
        <w:right w:val="none" w:sz="0" w:space="0" w:color="auto"/>
      </w:divBdr>
    </w:div>
    <w:div w:id="689991072">
      <w:bodyDiv w:val="1"/>
      <w:marLeft w:val="0"/>
      <w:marRight w:val="0"/>
      <w:marTop w:val="0"/>
      <w:marBottom w:val="0"/>
      <w:divBdr>
        <w:top w:val="none" w:sz="0" w:space="0" w:color="auto"/>
        <w:left w:val="none" w:sz="0" w:space="0" w:color="auto"/>
        <w:bottom w:val="none" w:sz="0" w:space="0" w:color="auto"/>
        <w:right w:val="none" w:sz="0" w:space="0" w:color="auto"/>
      </w:divBdr>
      <w:divsChild>
        <w:div w:id="1006442656">
          <w:marLeft w:val="0"/>
          <w:marRight w:val="0"/>
          <w:marTop w:val="0"/>
          <w:marBottom w:val="0"/>
          <w:divBdr>
            <w:top w:val="none" w:sz="0" w:space="0" w:color="auto"/>
            <w:left w:val="none" w:sz="0" w:space="0" w:color="auto"/>
            <w:bottom w:val="none" w:sz="0" w:space="0" w:color="auto"/>
            <w:right w:val="none" w:sz="0" w:space="0" w:color="auto"/>
          </w:divBdr>
          <w:divsChild>
            <w:div w:id="1585381664">
              <w:marLeft w:val="0"/>
              <w:marRight w:val="0"/>
              <w:marTop w:val="0"/>
              <w:marBottom w:val="0"/>
              <w:divBdr>
                <w:top w:val="none" w:sz="0" w:space="0" w:color="auto"/>
                <w:left w:val="none" w:sz="0" w:space="0" w:color="auto"/>
                <w:bottom w:val="none" w:sz="0" w:space="0" w:color="auto"/>
                <w:right w:val="none" w:sz="0" w:space="0" w:color="auto"/>
              </w:divBdr>
            </w:div>
          </w:divsChild>
        </w:div>
        <w:div w:id="1035469678">
          <w:marLeft w:val="0"/>
          <w:marRight w:val="0"/>
          <w:marTop w:val="0"/>
          <w:marBottom w:val="0"/>
          <w:divBdr>
            <w:top w:val="none" w:sz="0" w:space="0" w:color="auto"/>
            <w:left w:val="none" w:sz="0" w:space="0" w:color="auto"/>
            <w:bottom w:val="none" w:sz="0" w:space="0" w:color="auto"/>
            <w:right w:val="none" w:sz="0" w:space="0" w:color="auto"/>
          </w:divBdr>
        </w:div>
      </w:divsChild>
    </w:div>
    <w:div w:id="1063408484">
      <w:bodyDiv w:val="1"/>
      <w:marLeft w:val="0"/>
      <w:marRight w:val="0"/>
      <w:marTop w:val="0"/>
      <w:marBottom w:val="0"/>
      <w:divBdr>
        <w:top w:val="none" w:sz="0" w:space="0" w:color="auto"/>
        <w:left w:val="none" w:sz="0" w:space="0" w:color="auto"/>
        <w:bottom w:val="none" w:sz="0" w:space="0" w:color="auto"/>
        <w:right w:val="none" w:sz="0" w:space="0" w:color="auto"/>
      </w:divBdr>
      <w:divsChild>
        <w:div w:id="321585759">
          <w:marLeft w:val="0"/>
          <w:marRight w:val="0"/>
          <w:marTop w:val="0"/>
          <w:marBottom w:val="0"/>
          <w:divBdr>
            <w:top w:val="none" w:sz="0" w:space="0" w:color="auto"/>
            <w:left w:val="none" w:sz="0" w:space="0" w:color="auto"/>
            <w:bottom w:val="none" w:sz="0" w:space="0" w:color="auto"/>
            <w:right w:val="none" w:sz="0" w:space="0" w:color="auto"/>
          </w:divBdr>
          <w:divsChild>
            <w:div w:id="2053965658">
              <w:marLeft w:val="0"/>
              <w:marRight w:val="0"/>
              <w:marTop w:val="0"/>
              <w:marBottom w:val="0"/>
              <w:divBdr>
                <w:top w:val="none" w:sz="0" w:space="0" w:color="auto"/>
                <w:left w:val="none" w:sz="0" w:space="0" w:color="auto"/>
                <w:bottom w:val="none" w:sz="0" w:space="0" w:color="auto"/>
                <w:right w:val="none" w:sz="0" w:space="0" w:color="auto"/>
              </w:divBdr>
            </w:div>
          </w:divsChild>
        </w:div>
        <w:div w:id="1940678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jhs.jsums.edu/jhsinfo" TargetMode="External"/><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pmuntner@uab.edu" TargetMode="Externa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jthoma@uabmc.edu" TargetMode="Externa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hlbi.nih.gov/about/jackson/"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CA7CEE908B94541A5870D06CE8C2C08" ma:contentTypeVersion="12" ma:contentTypeDescription="Create a new document." ma:contentTypeScope="" ma:versionID="f7519303c5aa816eb3290ef9273fd4c3">
  <xsd:schema xmlns:xsd="http://www.w3.org/2001/XMLSchema" xmlns:xs="http://www.w3.org/2001/XMLSchema" xmlns:p="http://schemas.microsoft.com/office/2006/metadata/properties" xmlns:ns3="20234c57-7d03-43b8-990c-8b8c0af2e5fd" xmlns:ns4="0df5dff8-924c-4e90-8b0d-3dd4d5946a22" targetNamespace="http://schemas.microsoft.com/office/2006/metadata/properties" ma:root="true" ma:fieldsID="f474d192680952c3f11f9c4ae8549d0d" ns3:_="" ns4:_="">
    <xsd:import namespace="20234c57-7d03-43b8-990c-8b8c0af2e5fd"/>
    <xsd:import namespace="0df5dff8-924c-4e90-8b0d-3dd4d5946a2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34c57-7d03-43b8-990c-8b8c0af2e5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f5dff8-924c-4e90-8b0d-3dd4d5946a2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E7383F-1CB6-400E-8E0D-BEC33982B0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EC1545-56D2-43EA-B536-2C3FC90F651A}">
  <ds:schemaRefs>
    <ds:schemaRef ds:uri="http://schemas.microsoft.com/sharepoint/v3/contenttype/forms"/>
  </ds:schemaRefs>
</ds:datastoreItem>
</file>

<file path=customXml/itemProps3.xml><?xml version="1.0" encoding="utf-8"?>
<ds:datastoreItem xmlns:ds="http://schemas.openxmlformats.org/officeDocument/2006/customXml" ds:itemID="{4ED24D79-EEE3-427B-8437-8592CCBAFA62}">
  <ds:schemaRefs>
    <ds:schemaRef ds:uri="http://schemas.openxmlformats.org/officeDocument/2006/bibliography"/>
  </ds:schemaRefs>
</ds:datastoreItem>
</file>

<file path=customXml/itemProps4.xml><?xml version="1.0" encoding="utf-8"?>
<ds:datastoreItem xmlns:ds="http://schemas.openxmlformats.org/officeDocument/2006/customXml" ds:itemID="{2BC90AE3-4CCA-44AE-82DB-E6624C656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34c57-7d03-43b8-990c-8b8c0af2e5fd"/>
    <ds:schemaRef ds:uri="0df5dff8-924c-4e90-8b0d-3dd4d5946a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2423</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Marwah Abdalla</dc:creator>
  <cp:keywords/>
  <dc:description/>
  <cp:lastModifiedBy>Byron C Jaeger</cp:lastModifiedBy>
  <cp:revision>2</cp:revision>
  <dcterms:created xsi:type="dcterms:W3CDTF">2022-12-07T15:09:00Z</dcterms:created>
  <dcterms:modified xsi:type="dcterms:W3CDTF">2022-12-07T15:09:00Z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0x010100ACA7CEE908B94541A5870D06CE8C2C08</vt:lpwstr>
  </property>
</Properties>
</file>