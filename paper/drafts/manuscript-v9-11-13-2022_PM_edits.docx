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0E65" w14:textId="77777777" w:rsidR="004652CC" w:rsidRDefault="009F673C">
      <w:pPr>
        <w:pStyle w:val="Title"/>
      </w:pPr>
      <w:r>
        <w:t>Hypertension statistics for US adults: an open-source web application for analysis and visualization of US NHANES data</w:t>
      </w:r>
    </w:p>
    <w:p w14:paraId="4A5A0950" w14:textId="77777777" w:rsidR="004652CC" w:rsidRDefault="009F673C">
      <w:pPr>
        <w:pStyle w:val="FirstParagraph"/>
      </w:pPr>
      <w:r>
        <w:t>Byron C. Jaeger, PhD,</w:t>
      </w:r>
      <w:r>
        <w:rPr>
          <w:vertAlign w:val="superscript"/>
        </w:rPr>
        <w:t>1</w:t>
      </w:r>
      <w:r>
        <w:t xml:space="preserve"> Ligong Chen, PhD,</w:t>
      </w:r>
      <w:r>
        <w:rPr>
          <w:vertAlign w:val="superscript"/>
        </w:rPr>
        <w:t>2</w:t>
      </w:r>
      <w:r>
        <w:t xml:space="preserve"> Kathryn Foti, PhD, MPH</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Jennifer S. Herrick, MS,</w:t>
      </w:r>
      <w:r>
        <w:rPr>
          <w:vertAlign w:val="superscript"/>
        </w:rPr>
        <w:t>3,6</w:t>
      </w:r>
      <w:r>
        <w:t xml:space="preserve"> Catherine G. Derington, PharmD, MS,</w:t>
      </w:r>
      <w:r>
        <w:rPr>
          <w:vertAlign w:val="superscript"/>
        </w:rPr>
        <w:t>7</w:t>
      </w:r>
      <w:r>
        <w:t xml:space="preserve"> Bharat Poudel, MSPH,</w:t>
      </w:r>
      <w:r>
        <w:rPr>
          <w:vertAlign w:val="superscript"/>
        </w:rPr>
        <w:t>2</w:t>
      </w:r>
      <w:r>
        <w:t xml:space="preserve"> Ashley Christenson, BS,</w:t>
      </w:r>
      <w:r>
        <w:rPr>
          <w:vertAlign w:val="superscript"/>
        </w:rPr>
        <w:t>2</w:t>
      </w:r>
      <w:r>
        <w:t xml:space="preserve"> Lisandro D. Colantonio, MD, PhD,</w:t>
      </w:r>
      <w:r>
        <w:rPr>
          <w:vertAlign w:val="superscript"/>
        </w:rPr>
        <w:t>2</w:t>
      </w:r>
      <w:r>
        <w:t xml:space="preserve"> Paul Muntner, PhD,</w:t>
      </w:r>
      <w:r>
        <w:rPr>
          <w:vertAlign w:val="superscript"/>
        </w:rPr>
        <w:t>2</w:t>
      </w:r>
    </w:p>
    <w:p w14:paraId="7B242CFB" w14:textId="77777777" w:rsidR="004652CC" w:rsidRDefault="009F673C">
      <w:pPr>
        <w:pStyle w:val="BodyText"/>
      </w:pPr>
      <w:r>
        <w:rPr>
          <w:b/>
          <w:bCs/>
        </w:rPr>
        <w:t>AUTHOR ORDER NOT FINALIZED</w:t>
      </w:r>
    </w:p>
    <w:p w14:paraId="35DEA11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University School of Medicine, Winston-Salem, NC.  </w:t>
      </w:r>
      <w:r>
        <w:rPr>
          <w:vertAlign w:val="superscript"/>
        </w:rPr>
        <w:t>2</w:t>
      </w:r>
      <w:r>
        <w:t xml:space="preserve">Department of Epidemiology, University of Alabama at Birmingham, Birmingham, AL.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 Intermountain Healthcare Department of Population Health Sciences, Spencer Fox Eccles School of Medicine, University of Utah,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Spencer Fox Eccles School of Medicine, University of Utah, Salt Lake City, UT </w:t>
      </w:r>
    </w:p>
    <w:p w14:paraId="38D74F77" w14:textId="77777777" w:rsidR="004652CC" w:rsidRDefault="009F673C">
      <w:r>
        <w:br w:type="page"/>
      </w:r>
    </w:p>
    <w:p w14:paraId="37106D16" w14:textId="77777777" w:rsidR="004652CC" w:rsidRDefault="009F673C">
      <w:pPr>
        <w:pStyle w:val="Heading1"/>
      </w:pPr>
      <w:bookmarkStart w:id="0" w:name="abstract"/>
      <w:r>
        <w:lastRenderedPageBreak/>
        <w:t>ABSTRACT</w:t>
      </w:r>
    </w:p>
    <w:p w14:paraId="0C35AB34" w14:textId="77777777" w:rsidR="004652CC" w:rsidRDefault="009F673C">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01F5A4F0" w14:textId="508B1D87" w:rsidR="004652CC" w:rsidRDefault="009F673C">
      <w:pPr>
        <w:pStyle w:val="BodyText"/>
      </w:pPr>
      <w:r>
        <w:rPr>
          <w:b/>
          <w:bCs/>
        </w:rPr>
        <w:t>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w:t>
      </w:r>
      <w:del w:id="1" w:author="Paul Muntner" w:date="2022-11-13T21:51:00Z">
        <w:r w:rsidDel="00FE4B87">
          <w:delText xml:space="preserve">population counts in addition to </w:delText>
        </w:r>
      </w:del>
      <w:r>
        <w:t xml:space="preserve">crude and age-adjusted </w:t>
      </w:r>
      <w:del w:id="2" w:author="Paul Muntner" w:date="2022-11-13T21:51:00Z">
        <w:r w:rsidDel="00FE4B87">
          <w:delText>summary statistics</w:delText>
        </w:r>
      </w:del>
      <w:ins w:id="3" w:author="Paul Muntner" w:date="2022-11-13T21:51:00Z">
        <w:r w:rsidR="00FE4B87">
          <w:t>means, quantiles and proportions</w:t>
        </w:r>
      </w:ins>
      <w:r>
        <w:t xml:space="preserve">. </w:t>
      </w:r>
      <w:ins w:id="4" w:author="Paul Muntner" w:date="2022-11-13T21:51:00Z">
        <w:r w:rsidR="00FE4B87">
          <w:t xml:space="preserve">Population counts can also be estimated. </w:t>
        </w:r>
      </w:ins>
      <w:commentRangeStart w:id="5"/>
      <w:ins w:id="6" w:author="Paul Muntner" w:date="2022-11-13T21:47:00Z">
        <w:r w:rsidR="00E72C50">
          <w:t xml:space="preserve">The application was validated by replicating statistics from three publications. </w:t>
        </w:r>
      </w:ins>
      <w:commentRangeEnd w:id="5"/>
      <w:ins w:id="7" w:author="Paul Muntner" w:date="2022-11-13T21:49:00Z">
        <w:r w:rsidR="00BD48EC">
          <w:rPr>
            <w:rStyle w:val="CommentReference"/>
          </w:rPr>
          <w:commentReference w:id="5"/>
        </w:r>
      </w:ins>
      <w:r>
        <w:t xml:space="preserve">To demonstrate the application’s capabilities, we estimated hypertension statistics for US adults. </w:t>
      </w:r>
      <w:del w:id="8" w:author="Paul Muntner" w:date="2022-11-13T21:47:00Z">
        <w:r w:rsidDel="00E72C50">
          <w:delText>The application was validated by replicating statistics from three publications.</w:delText>
        </w:r>
      </w:del>
    </w:p>
    <w:p w14:paraId="47C543C2" w14:textId="77777777" w:rsidR="004652CC" w:rsidRDefault="009F673C">
      <w:pPr>
        <w:pStyle w:val="BodyText"/>
      </w:pPr>
      <w:commentRangeStart w:id="9"/>
      <w:r>
        <w:rPr>
          <w:b/>
          <w:bCs/>
        </w:rPr>
        <w:t>Results</w:t>
      </w:r>
      <w:commentRangeEnd w:id="9"/>
      <w:r w:rsidR="00E72C50">
        <w:rPr>
          <w:rStyle w:val="CommentReference"/>
        </w:rPr>
        <w:commentReference w:id="9"/>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non-pregnant US adults with hypertension was 9.7% in 1999-2000, 25.0% in 2013-2014, and 21.9% in 2017-2020. After age-adjustment and among non-pregnant US adults who self-reported taking antihypertensive medication, 27.6%, 48.5%, and 43.0% had controlled BP in 1999-2000, 2013-2014, and 2017-2020, respectively.</w:t>
      </w:r>
    </w:p>
    <w:p w14:paraId="75C548A3" w14:textId="77777777" w:rsidR="004652CC" w:rsidRDefault="009F673C">
      <w:pPr>
        <w:pStyle w:val="BodyText"/>
      </w:pPr>
      <w:r>
        <w:rPr>
          <w:b/>
          <w:bCs/>
        </w:rPr>
        <w:t>Conclusions</w:t>
      </w:r>
      <w:r>
        <w:t>: The application developed in the current study is publicly available and produced valid, transparent, and reproducible results.</w:t>
      </w:r>
    </w:p>
    <w:p w14:paraId="2C8079EC" w14:textId="77777777" w:rsidR="004652CC" w:rsidRDefault="009F673C">
      <w:r>
        <w:lastRenderedPageBreak/>
        <w:br w:type="page"/>
      </w:r>
    </w:p>
    <w:p w14:paraId="57D20B01" w14:textId="561E080F" w:rsidR="004652CC" w:rsidRDefault="009F673C">
      <w:pPr>
        <w:pStyle w:val="BodyText"/>
        <w:spacing w:before="0" w:after="0"/>
        <w:pPrChange w:id="10" w:author="Paul Muntner" w:date="2022-11-13T22:42:00Z">
          <w:pPr>
            <w:pStyle w:val="BodyText"/>
          </w:pPr>
        </w:pPrChange>
      </w:pPr>
      <w:r>
        <w:lastRenderedPageBreak/>
        <w:t xml:space="preserve">The National Health and Nutrition Examination Survey (NHANES) is a program conducted by the US National Center for Health Statistics (NCHS) of the Centers for Disease Control and Prevention (CDC) and is designed to assess the </w:t>
      </w:r>
      <w:del w:id="11" w:author="Paul Muntner" w:date="2022-11-14T09:10:00Z">
        <w:r w:rsidDel="00506D6D">
          <w:delText xml:space="preserve">ongoing </w:delText>
        </w:r>
      </w:del>
      <w:r>
        <w:t>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w:t>
      </w:r>
      <w:del w:id="12" w:author="Paul Muntner" w:date="2022-11-14T09:12:00Z">
        <w:r w:rsidDel="00506D6D">
          <w:delText xml:space="preserve">versus </w:delText>
        </w:r>
      </w:del>
      <w:ins w:id="13" w:author="Paul Muntner" w:date="2022-11-14T09:12:00Z">
        <w:r w:rsidR="00506D6D">
          <w:t xml:space="preserve">compared with </w:t>
        </w:r>
      </w:ins>
      <w:r>
        <w:t>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2FFD0F03" w14:textId="77777777" w:rsidR="004652CC" w:rsidRDefault="004652CC">
      <w:pPr>
        <w:pStyle w:val="BodyText"/>
        <w:spacing w:before="0" w:after="0"/>
        <w:pPrChange w:id="14" w:author="Paul Muntner" w:date="2022-11-13T22:42:00Z">
          <w:pPr>
            <w:pStyle w:val="BodyText"/>
          </w:pPr>
        </w:pPrChange>
      </w:pPr>
    </w:p>
    <w:p w14:paraId="2A2C8B1A" w14:textId="1F82C883" w:rsidR="00726674" w:rsidRDefault="009F673C">
      <w:pPr>
        <w:pStyle w:val="BodyText"/>
        <w:spacing w:before="0" w:after="0"/>
        <w:rPr>
          <w:ins w:id="15" w:author="Paul Muntner" w:date="2022-11-13T22:13:00Z"/>
        </w:rPr>
        <w:pPrChange w:id="16" w:author="Paul Muntner" w:date="2022-11-13T22:42:00Z">
          <w:pPr>
            <w:pStyle w:val="BodyText"/>
          </w:pPr>
        </w:pPrChange>
      </w:pPr>
      <w:r>
        <w:t>NHANES data are publicly available and accessible through the CDC website.</w:t>
      </w:r>
      <w:r>
        <w:rPr>
          <w:vertAlign w:val="superscript"/>
        </w:rPr>
        <w:t>4,5</w:t>
      </w:r>
      <w:r>
        <w:t xml:space="preserve"> However, analyzing NHANES data </w:t>
      </w:r>
      <w:del w:id="17" w:author="Paul Muntner" w:date="2022-11-13T22:11:00Z">
        <w:r w:rsidDel="00726674">
          <w:delText>may be challenging for a number of reasons. S</w:delText>
        </w:r>
      </w:del>
      <w:ins w:id="18" w:author="Paul Muntner" w:date="2022-11-13T22:11:00Z">
        <w:r w:rsidR="00726674">
          <w:t>requires s</w:t>
        </w:r>
      </w:ins>
      <w:r>
        <w:t xml:space="preserve">pecific statistical techniques </w:t>
      </w:r>
      <w:del w:id="19" w:author="Paul Muntner" w:date="2022-11-13T22:11:00Z">
        <w:r w:rsidDel="00726674">
          <w:delText xml:space="preserve">are required </w:delText>
        </w:r>
      </w:del>
      <w:r>
        <w:t xml:space="preserve">to account for the multi-stage sampling design used to select </w:t>
      </w:r>
      <w:del w:id="20" w:author="Paul Muntner" w:date="2022-11-13T22:11:00Z">
        <w:r w:rsidDel="00726674">
          <w:delText xml:space="preserve">NHANES </w:delText>
        </w:r>
      </w:del>
      <w:r>
        <w:t>participants</w:t>
      </w:r>
      <w:ins w:id="21" w:author="Paul Muntner" w:date="2022-11-13T22:11:00Z">
        <w:r w:rsidR="00726674">
          <w:t xml:space="preserve"> and</w:t>
        </w:r>
      </w:ins>
      <w:del w:id="22" w:author="Paul Muntner" w:date="2022-11-13T22:01:00Z">
        <w:r w:rsidDel="009F673C">
          <w:delText xml:space="preserve"> and</w:delText>
        </w:r>
      </w:del>
      <w:r>
        <w:t xml:space="preserve"> analyses need to be weighted to produce nationally representative estimates</w:t>
      </w:r>
      <w:ins w:id="23" w:author="Paul Muntner" w:date="2022-11-13T22:12:00Z">
        <w:r w:rsidR="00726674">
          <w:t xml:space="preserve">. Also, </w:t>
        </w:r>
      </w:ins>
      <w:ins w:id="24" w:author="Paul Muntner" w:date="2022-11-13T22:01:00Z">
        <w:r>
          <w:t xml:space="preserve">NHANES data </w:t>
        </w:r>
      </w:ins>
      <w:ins w:id="25" w:author="Paul Muntner" w:date="2022-11-13T22:17:00Z">
        <w:r w:rsidR="00F423E4">
          <w:t xml:space="preserve">are collected in two-year periods referred to as cycles and </w:t>
        </w:r>
      </w:ins>
      <w:ins w:id="26" w:author="Paul Muntner" w:date="2022-11-13T22:01:00Z">
        <w:r>
          <w:t xml:space="preserve">protocols </w:t>
        </w:r>
      </w:ins>
      <w:ins w:id="27" w:author="Paul Muntner" w:date="2022-11-13T22:16:00Z">
        <w:r w:rsidR="00CD0E40">
          <w:t xml:space="preserve">have </w:t>
        </w:r>
      </w:ins>
      <w:ins w:id="28" w:author="Paul Muntner" w:date="2022-11-13T22:12:00Z">
        <w:r w:rsidR="00726674">
          <w:t>changed over time for some variables</w:t>
        </w:r>
      </w:ins>
      <w:ins w:id="29" w:author="Paul Muntner" w:date="2022-11-13T22:17:00Z">
        <w:r w:rsidR="00F423E4">
          <w:t>.</w:t>
        </w:r>
      </w:ins>
      <w:ins w:id="30" w:author="Paul Muntner" w:date="2022-11-13T22:12:00Z">
        <w:r w:rsidR="00726674">
          <w:t xml:space="preserve"> </w:t>
        </w:r>
      </w:ins>
      <w:ins w:id="31" w:author="Paul Muntner" w:date="2022-11-13T22:17:00Z">
        <w:r w:rsidR="00F423E4">
          <w:t>These changes</w:t>
        </w:r>
      </w:ins>
      <w:ins w:id="32" w:author="Paul Muntner" w:date="2022-11-13T22:12:00Z">
        <w:r w:rsidR="00726674">
          <w:t xml:space="preserve"> need to </w:t>
        </w:r>
        <w:commentRangeStart w:id="33"/>
        <w:commentRangeStart w:id="34"/>
        <w:r w:rsidR="00726674">
          <w:t xml:space="preserve">be accounted </w:t>
        </w:r>
      </w:ins>
      <w:commentRangeEnd w:id="33"/>
      <w:r w:rsidR="00FF7AFD">
        <w:rPr>
          <w:rStyle w:val="CommentReference"/>
        </w:rPr>
        <w:commentReference w:id="33"/>
      </w:r>
      <w:commentRangeEnd w:id="34"/>
      <w:r w:rsidR="0077538E">
        <w:rPr>
          <w:rStyle w:val="CommentReference"/>
        </w:rPr>
        <w:commentReference w:id="34"/>
      </w:r>
      <w:ins w:id="35" w:author="Paul Muntner" w:date="2022-11-13T22:12:00Z">
        <w:r w:rsidR="00726674">
          <w:t xml:space="preserve">for when </w:t>
        </w:r>
        <w:del w:id="36" w:author="Paul Muntner" w:date="2022-11-14T09:13:00Z">
          <w:r w:rsidR="00726674" w:rsidDel="00506D6D">
            <w:delText xml:space="preserve">including </w:delText>
          </w:r>
        </w:del>
      </w:ins>
      <w:ins w:id="37" w:author="Paul Muntner" w:date="2022-11-13T22:16:00Z">
        <w:del w:id="38" w:author="Paul Muntner" w:date="2022-11-14T09:14:00Z">
          <w:r w:rsidR="00F423E4" w:rsidDel="00506D6D">
            <w:delText>comparing estimates</w:delText>
          </w:r>
        </w:del>
      </w:ins>
      <w:ins w:id="39" w:author="Paul Muntner" w:date="2022-11-14T09:14:00Z">
        <w:r w:rsidR="00506D6D">
          <w:t xml:space="preserve">estimating statistics </w:t>
        </w:r>
      </w:ins>
      <w:ins w:id="40" w:author="Paul Muntner" w:date="2022-11-13T22:16:00Z">
        <w:del w:id="41" w:author="Paul Muntner" w:date="2022-11-14T09:14:00Z">
          <w:r w:rsidR="00F423E4" w:rsidDel="00506D6D">
            <w:delText xml:space="preserve"> </w:delText>
          </w:r>
        </w:del>
      </w:ins>
      <w:ins w:id="42" w:author="Paul Muntner" w:date="2022-11-13T22:18:00Z">
        <w:del w:id="43" w:author="Paul Muntner" w:date="2022-11-14T09:14:00Z">
          <w:r w:rsidR="00F423E4" w:rsidDel="00506D6D">
            <w:delText>across NHANES cycles</w:delText>
          </w:r>
        </w:del>
      </w:ins>
      <w:ins w:id="44" w:author="Paul Muntner" w:date="2022-11-13T22:16:00Z">
        <w:del w:id="45" w:author="Paul Muntner" w:date="2022-11-14T09:14:00Z">
          <w:r w:rsidR="00F423E4" w:rsidDel="00506D6D">
            <w:delText xml:space="preserve"> or aggregating data </w:delText>
          </w:r>
        </w:del>
        <w:r w:rsidR="00F423E4">
          <w:t xml:space="preserve">from multiple </w:t>
        </w:r>
      </w:ins>
      <w:ins w:id="46" w:author="Paul Muntner" w:date="2022-11-14T09:14:00Z">
        <w:r w:rsidR="00506D6D">
          <w:t xml:space="preserve">NHANES </w:t>
        </w:r>
      </w:ins>
      <w:ins w:id="47" w:author="Paul Muntner" w:date="2022-11-13T22:18:00Z">
        <w:r w:rsidR="00F423E4">
          <w:t>cycles</w:t>
        </w:r>
      </w:ins>
      <w:r>
        <w:t xml:space="preserve">. </w:t>
      </w:r>
    </w:p>
    <w:p w14:paraId="162C49DA" w14:textId="77777777" w:rsidR="00726674" w:rsidRDefault="00726674">
      <w:pPr>
        <w:pStyle w:val="BodyText"/>
        <w:spacing w:before="0" w:after="0"/>
        <w:rPr>
          <w:ins w:id="48" w:author="Paul Muntner" w:date="2022-11-13T22:13:00Z"/>
        </w:rPr>
        <w:pPrChange w:id="49" w:author="Paul Muntner" w:date="2022-11-13T22:42:00Z">
          <w:pPr>
            <w:pStyle w:val="BodyText"/>
          </w:pPr>
        </w:pPrChange>
      </w:pPr>
    </w:p>
    <w:p w14:paraId="1A35C447" w14:textId="0F4ECDF4" w:rsidR="004652CC" w:rsidDel="00726674" w:rsidRDefault="009F673C">
      <w:pPr>
        <w:pStyle w:val="BodyText"/>
        <w:spacing w:before="0" w:after="0"/>
        <w:rPr>
          <w:del w:id="50" w:author="Paul Muntner" w:date="2022-11-13T22:13:00Z"/>
        </w:rPr>
        <w:pPrChange w:id="51" w:author="Paul Muntner" w:date="2022-11-13T22:42:00Z">
          <w:pPr>
            <w:pStyle w:val="BodyText"/>
          </w:pPr>
        </w:pPrChange>
      </w:pPr>
      <w:commentRangeStart w:id="52"/>
      <w:commentRangeStart w:id="53"/>
      <w:r>
        <w:t xml:space="preserve">Prior studies have found errors </w:t>
      </w:r>
      <w:del w:id="54" w:author="Paul Muntner" w:date="2022-11-13T22:05:00Z">
        <w:r w:rsidDel="009F673C">
          <w:delText>related to</w:delText>
        </w:r>
      </w:del>
      <w:ins w:id="55" w:author="Paul Muntner" w:date="2022-11-13T22:05:00Z">
        <w:r>
          <w:t xml:space="preserve">in peer-reviewed publications </w:t>
        </w:r>
        <w:del w:id="56" w:author="Paul Muntner" w:date="2022-11-14T09:18:00Z">
          <w:r w:rsidDel="00FF7AFD">
            <w:delText>of</w:delText>
          </w:r>
        </w:del>
      </w:ins>
      <w:ins w:id="57" w:author="Paul Muntner" w:date="2022-11-14T09:18:00Z">
        <w:r w:rsidR="00FF7AFD">
          <w:t>reporting results from</w:t>
        </w:r>
      </w:ins>
      <w:ins w:id="58" w:author="Paul Muntner" w:date="2022-11-13T22:05:00Z">
        <w:r>
          <w:t xml:space="preserve"> </w:t>
        </w:r>
      </w:ins>
      <w:ins w:id="59" w:author="Paul Muntner" w:date="2022-11-13T22:07:00Z">
        <w:r w:rsidR="00726674">
          <w:t xml:space="preserve">secondary analyses of </w:t>
        </w:r>
      </w:ins>
      <w:ins w:id="60" w:author="Paul Muntner" w:date="2022-11-13T22:05:00Z">
        <w:r>
          <w:t>public-use data sets</w:t>
        </w:r>
      </w:ins>
      <w:del w:id="61" w:author="Paul Muntner" w:date="2022-11-13T22:14:00Z">
        <w:r w:rsidDel="00726674">
          <w:delText xml:space="preserve"> </w:delText>
        </w:r>
      </w:del>
      <w:del w:id="62" w:author="Paul Muntner" w:date="2022-11-13T22:09:00Z">
        <w:r w:rsidDel="00726674">
          <w:delText>survey design</w:delText>
        </w:r>
      </w:del>
      <w:del w:id="63" w:author="Paul Muntner" w:date="2022-11-13T22:06:00Z">
        <w:r w:rsidDel="009F673C">
          <w:delText xml:space="preserve"> and estimation be an important component of total survey error</w:delText>
        </w:r>
      </w:del>
      <w:r>
        <w:t>.</w:t>
      </w:r>
      <w:r>
        <w:rPr>
          <w:vertAlign w:val="superscript"/>
        </w:rPr>
        <w:t>6,7</w:t>
      </w:r>
      <w:r>
        <w:t xml:space="preserve">. </w:t>
      </w:r>
      <w:del w:id="64" w:author="Paul Muntner" w:date="2022-11-13T22:02:00Z">
        <w:r w:rsidDel="009F673C">
          <w:delText xml:space="preserve">NHANES data are currently collected in two-year periods, referred to as cycles, and each cycle includes over 50 data files and accompanying informational material. NHANES data collection protocols have changed over time for some variables, and these </w:delText>
        </w:r>
      </w:del>
      <w:del w:id="65" w:author="Paul Muntner" w:date="2022-11-13T21:59:00Z">
        <w:r w:rsidDel="009F673C">
          <w:delText xml:space="preserve">differences </w:delText>
        </w:r>
      </w:del>
      <w:del w:id="66" w:author="Paul Muntner" w:date="2022-11-13T22:02:00Z">
        <w:r w:rsidDel="009F673C">
          <w:delText xml:space="preserve">should be </w:delText>
        </w:r>
      </w:del>
      <w:del w:id="67" w:author="Paul Muntner" w:date="2022-11-13T21:59:00Z">
        <w:r w:rsidDel="009F673C">
          <w:delText xml:space="preserve">considered </w:delText>
        </w:r>
      </w:del>
      <w:del w:id="68" w:author="Paul Muntner" w:date="2022-11-13T22:02:00Z">
        <w:r w:rsidDel="009F673C">
          <w:delText xml:space="preserve">when </w:delText>
        </w:r>
      </w:del>
      <w:del w:id="69" w:author="Paul Muntner" w:date="2022-11-13T21:59:00Z">
        <w:r w:rsidDel="009F673C">
          <w:delText>comparing or aggregating</w:delText>
        </w:r>
      </w:del>
      <w:del w:id="70" w:author="Paul Muntner" w:date="2022-11-13T22:02:00Z">
        <w:r w:rsidDel="009F673C">
          <w:delText xml:space="preserve"> data from multiple cycles. For example, while BP was measured using a mercury sphygmomanometer until 2016,</w:delText>
        </w:r>
        <w:r w:rsidDel="009F673C">
          <w:rPr>
            <w:vertAlign w:val="superscript"/>
          </w:rPr>
          <w:delText>8</w:delText>
        </w:r>
        <w:r w:rsidDel="009F673C">
          <w:delText xml:space="preserve"> a validated oscillometric device was used in 2017 through 2020.</w:delText>
        </w:r>
        <w:r w:rsidDel="009F673C">
          <w:rPr>
            <w:vertAlign w:val="superscript"/>
          </w:rPr>
          <w:delText>9</w:delText>
        </w:r>
      </w:del>
      <w:r>
        <w:t xml:space="preserve"> </w:t>
      </w:r>
      <w:del w:id="71" w:author="Paul Muntner" w:date="2022-11-13T21:59:00Z">
        <w:r w:rsidDel="009F673C">
          <w:delText>Also, tests need to be performed to ensure the statistical estimates are reliable, and unstable estimates should be suppressed.</w:delText>
        </w:r>
        <w:r w:rsidDel="009F673C">
          <w:rPr>
            <w:vertAlign w:val="superscript"/>
          </w:rPr>
          <w:delText>10</w:delText>
        </w:r>
      </w:del>
      <w:commentRangeEnd w:id="52"/>
      <w:r w:rsidR="00FF7AFD">
        <w:rPr>
          <w:rStyle w:val="CommentReference"/>
        </w:rPr>
        <w:commentReference w:id="52"/>
      </w:r>
      <w:commentRangeEnd w:id="53"/>
      <w:r w:rsidR="0077538E">
        <w:rPr>
          <w:rStyle w:val="CommentReference"/>
        </w:rPr>
        <w:commentReference w:id="53"/>
      </w:r>
    </w:p>
    <w:p w14:paraId="1BB797A2" w14:textId="6FF035B8" w:rsidR="004652CC" w:rsidDel="00726674" w:rsidRDefault="004652CC">
      <w:pPr>
        <w:pStyle w:val="BodyText"/>
        <w:spacing w:before="0" w:after="0"/>
        <w:rPr>
          <w:del w:id="72" w:author="Paul Muntner" w:date="2022-11-13T22:13:00Z"/>
        </w:rPr>
        <w:pPrChange w:id="73" w:author="Paul Muntner" w:date="2022-11-13T22:42:00Z">
          <w:pPr>
            <w:pStyle w:val="BodyText"/>
          </w:pPr>
        </w:pPrChange>
      </w:pPr>
    </w:p>
    <w:p w14:paraId="6D40F266" w14:textId="3E9CE66C" w:rsidR="004652CC" w:rsidRDefault="009F673C">
      <w:pPr>
        <w:pStyle w:val="BodyText"/>
        <w:spacing w:before="0" w:after="0"/>
        <w:pPrChange w:id="74" w:author="Paul Muntner" w:date="2022-11-13T22:42:00Z">
          <w:pPr>
            <w:pStyle w:val="BodyText"/>
          </w:pPr>
        </w:pPrChange>
      </w:pPr>
      <w:r>
        <w:t>We developed a</w:t>
      </w:r>
      <w:del w:id="75" w:author="Paul Muntner" w:date="2022-11-13T22:15:00Z">
        <w:r w:rsidDel="00726674">
          <w:delText>n</w:delText>
        </w:r>
      </w:del>
      <w:r>
        <w:t xml:space="preserve"> </w:t>
      </w:r>
      <w:del w:id="76" w:author="Paul Muntner" w:date="2022-11-13T22:14:00Z">
        <w:r w:rsidDel="00726674">
          <w:delText xml:space="preserve">open-source </w:delText>
        </w:r>
      </w:del>
      <w:r>
        <w:t xml:space="preserve">web-based application that provides nationally representative BP and hypertension statistics for non-institutionalized US adults using NHANES data without requiring users to conduct statistical programming. The goal of the application is to </w:t>
      </w:r>
      <w:r>
        <w:lastRenderedPageBreak/>
        <w:t xml:space="preserve">increase the use of NHANES data for research and policy decision making with a focus on ensuring results are valid and reproducible. The application is </w:t>
      </w:r>
      <w:del w:id="77" w:author="Paul Muntner" w:date="2022-11-13T21:57:00Z">
        <w:r w:rsidDel="009F673C">
          <w:delText xml:space="preserve">also </w:delText>
        </w:r>
      </w:del>
      <w:del w:id="78" w:author="Paul Muntner" w:date="2022-11-13T21:58:00Z">
        <w:r w:rsidDel="009F673C">
          <w:delText>“</w:delText>
        </w:r>
      </w:del>
      <w:proofErr w:type="gramStart"/>
      <w:r>
        <w:t>open-source</w:t>
      </w:r>
      <w:proofErr w:type="gramEnd"/>
      <w:del w:id="79" w:author="Paul Muntner" w:date="2022-11-13T21:58:00Z">
        <w:r w:rsidDel="009F673C">
          <w:delText>”</w:delText>
        </w:r>
      </w:del>
      <w:r>
        <w:t xml:space="preserve"> </w:t>
      </w:r>
      <w:del w:id="80" w:author="Paul Muntner" w:date="2022-11-13T21:57:00Z">
        <w:r w:rsidDel="009F673C">
          <w:delText xml:space="preserve">as </w:delText>
        </w:r>
      </w:del>
      <w:ins w:id="81" w:author="Paul Muntner" w:date="2022-11-13T21:57:00Z">
        <w:r>
          <w:t xml:space="preserve">and </w:t>
        </w:r>
      </w:ins>
      <w:r>
        <w:t xml:space="preserve">it’s </w:t>
      </w:r>
      <w:del w:id="82" w:author="Paul Muntner" w:date="2022-11-13T21:57:00Z">
        <w:r w:rsidDel="009F673C">
          <w:delText xml:space="preserve">source </w:delText>
        </w:r>
      </w:del>
      <w:r>
        <w:t>code is publicly available.</w:t>
      </w:r>
      <w:r>
        <w:rPr>
          <w:vertAlign w:val="superscript"/>
        </w:rPr>
        <w:t>11</w:t>
      </w:r>
      <w:r>
        <w:t xml:space="preserve"> In this manuscript, we review the design, development and validation of the application and present BP and hypertension statistics for US adults that were generated using the application.</w:t>
      </w:r>
    </w:p>
    <w:p w14:paraId="6FA01702" w14:textId="77777777" w:rsidR="004652CC" w:rsidRDefault="004652CC">
      <w:pPr>
        <w:pStyle w:val="BodyText"/>
        <w:spacing w:before="0" w:after="0"/>
        <w:pPrChange w:id="83" w:author="Paul Muntner" w:date="2022-11-13T22:42:00Z">
          <w:pPr>
            <w:pStyle w:val="BodyText"/>
          </w:pPr>
        </w:pPrChange>
      </w:pPr>
    </w:p>
    <w:p w14:paraId="6B9F8D8D" w14:textId="77777777" w:rsidR="004652CC" w:rsidRDefault="009F673C">
      <w:pPr>
        <w:pStyle w:val="Heading1"/>
        <w:spacing w:before="0"/>
        <w:pPrChange w:id="84" w:author="Paul Muntner" w:date="2022-11-13T22:42:00Z">
          <w:pPr>
            <w:pStyle w:val="Heading1"/>
          </w:pPr>
        </w:pPrChange>
      </w:pPr>
      <w:bookmarkStart w:id="85" w:name="methods"/>
      <w:bookmarkEnd w:id="0"/>
      <w:r>
        <w:t>METHODS</w:t>
      </w:r>
    </w:p>
    <w:p w14:paraId="630654BB" w14:textId="77777777" w:rsidR="004652CC" w:rsidRDefault="009F673C">
      <w:pPr>
        <w:pStyle w:val="FirstParagraph"/>
        <w:spacing w:before="0" w:after="0"/>
        <w:pPrChange w:id="86" w:author="Paul Muntner" w:date="2022-11-13T22:42:00Z">
          <w:pPr>
            <w:pStyle w:val="FirstParagraph"/>
          </w:pPr>
        </w:pPrChange>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04ED632D" w14:textId="77777777" w:rsidR="004652CC" w:rsidRDefault="004652CC">
      <w:pPr>
        <w:pStyle w:val="BodyText"/>
        <w:spacing w:before="0" w:after="0"/>
        <w:pPrChange w:id="87" w:author="Paul Muntner" w:date="2022-11-13T22:42:00Z">
          <w:pPr>
            <w:pStyle w:val="BodyText"/>
          </w:pPr>
        </w:pPrChange>
      </w:pPr>
    </w:p>
    <w:p w14:paraId="220275A3" w14:textId="322E080F" w:rsidR="004652CC" w:rsidRDefault="009F673C">
      <w:pPr>
        <w:pStyle w:val="BodyText"/>
        <w:spacing w:before="0" w:after="0"/>
        <w:pPrChange w:id="88" w:author="Paul Muntner" w:date="2022-11-13T22:42:00Z">
          <w:pPr>
            <w:pStyle w:val="BodyText"/>
          </w:pPr>
        </w:pPrChange>
      </w:pPr>
      <w:r>
        <w:t xml:space="preserve">NHANES data were collected through an in-home interview and </w:t>
      </w:r>
      <w:ins w:id="89" w:author="Paul Muntner" w:date="2022-11-13T22:22:00Z">
        <w:r w:rsidR="00FF0DA3">
          <w:t xml:space="preserve">a </w:t>
        </w:r>
      </w:ins>
      <w:r>
        <w:t xml:space="preserve">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t>
      </w:r>
      <w:commentRangeStart w:id="90"/>
      <w:r>
        <w:t>We defined antihypertensive medication classes using those listed in the 2017 ACC/AHA BP guideline</w:t>
      </w:r>
      <w:del w:id="91" w:author="Paul Muntner" w:date="2022-11-13T22:23:00Z">
        <w:r w:rsidDel="00FF0DA3">
          <w:delText xml:space="preserve"> (Section 8.1.4; Table 18)</w:delText>
        </w:r>
      </w:del>
      <w:r>
        <w:t>.</w:t>
      </w:r>
      <w:r>
        <w:rPr>
          <w:vertAlign w:val="superscript"/>
        </w:rPr>
        <w:t>12</w:t>
      </w:r>
      <w:r>
        <w:t xml:space="preserve"> </w:t>
      </w:r>
      <w:commentRangeEnd w:id="90"/>
      <w:r w:rsidR="00FF0DA3">
        <w:rPr>
          <w:rStyle w:val="CommentReference"/>
        </w:rPr>
        <w:commentReference w:id="90"/>
      </w:r>
      <w:r>
        <w:t xml:space="preserve">During the study examination, height, </w:t>
      </w:r>
      <w:proofErr w:type="gramStart"/>
      <w:r>
        <w:t>weight</w:t>
      </w:r>
      <w:proofErr w:type="gramEnd"/>
      <w:r>
        <w:t xml:space="preserve"> and BP were measured and blood and spot urine samples were collected. Of relevance to the current application, blood samples were used to measure total and high-density lipoprotein cholesterol, glycated </w:t>
      </w:r>
      <w:proofErr w:type="gramStart"/>
      <w:r>
        <w:t>hemoglobin</w:t>
      </w:r>
      <w:proofErr w:type="gramEnd"/>
      <w:r>
        <w:t xml:space="preserve"> and </w:t>
      </w:r>
      <w:commentRangeStart w:id="92"/>
      <w:r>
        <w:t>serum creatinine</w:t>
      </w:r>
      <w:commentRangeEnd w:id="92"/>
      <w:r w:rsidR="00922A31">
        <w:rPr>
          <w:rStyle w:val="CommentReference"/>
        </w:rPr>
        <w:commentReference w:id="92"/>
      </w:r>
      <w:r>
        <w:t>, and the urine sample was used to measure albumin and creatinine and to conduct a pregnancy test. The protocol for measuring BP is available online.</w:t>
      </w:r>
      <w:r>
        <w:rPr>
          <w:vertAlign w:val="superscript"/>
        </w:rPr>
        <w:t>13</w:t>
      </w:r>
      <w:r>
        <w:t xml:space="preserv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w:t>
      </w:r>
      <w:r>
        <w:lastRenderedPageBreak/>
        <w:t>SBP and DBP values were calibrated to the mercury device.</w:t>
      </w:r>
      <w:r>
        <w:rPr>
          <w:vertAlign w:val="superscript"/>
        </w:rPr>
        <w:t>14,15</w:t>
      </w:r>
      <w:r>
        <w:t xml:space="preserve"> For the current analysis, we defined hypertension, BP control, and resistant hypertension according to the 2017 ACC/AHA BP guideline.</w:t>
      </w:r>
      <w:r>
        <w:rPr>
          <w:vertAlign w:val="superscript"/>
        </w:rPr>
        <w:t>12</w:t>
      </w:r>
      <w:r>
        <w:t xml:space="preserve"> The application also has these variables defined according to the JNC7 definitions.</w:t>
      </w:r>
      <w:r>
        <w:rPr>
          <w:vertAlign w:val="superscript"/>
        </w:rPr>
        <w:t>16</w:t>
      </w:r>
      <w:r>
        <w:t xml:space="preserve"> A list of BP, hypertension, and antihypertensive medication variables </w:t>
      </w:r>
      <w:ins w:id="93" w:author="Paul Muntner" w:date="2022-11-14T09:26:00Z">
        <w:r w:rsidR="00922A31">
          <w:t xml:space="preserve">available in the application </w:t>
        </w:r>
      </w:ins>
      <w:r>
        <w:t xml:space="preserve">is provided in </w:t>
      </w:r>
      <w:r>
        <w:rPr>
          <w:b/>
          <w:bCs/>
        </w:rPr>
        <w:t>Table 1</w:t>
      </w:r>
      <w:r>
        <w:t xml:space="preserve"> with full definitions for all variables </w:t>
      </w:r>
      <w:ins w:id="94" w:author="Paul Muntner" w:date="2022-11-13T22:25:00Z">
        <w:r w:rsidR="00FF0DA3">
          <w:t xml:space="preserve">included in the </w:t>
        </w:r>
      </w:ins>
      <w:ins w:id="95" w:author="Paul Muntner" w:date="2022-11-14T09:27:00Z">
        <w:r w:rsidR="00631BDB">
          <w:t xml:space="preserve">application </w:t>
        </w:r>
      </w:ins>
      <w:ins w:id="96" w:author="Paul Muntner" w:date="2022-11-13T22:25:00Z">
        <w:del w:id="97" w:author="Paul Muntner" w:date="2022-11-14T09:27:00Z">
          <w:r w:rsidR="00FF0DA3" w:rsidDel="00631BDB">
            <w:delText xml:space="preserve">app </w:delText>
          </w:r>
        </w:del>
      </w:ins>
      <w:r>
        <w:t xml:space="preserve">provided in </w:t>
      </w:r>
      <w:r>
        <w:rPr>
          <w:b/>
          <w:bCs/>
        </w:rPr>
        <w:t>Table S1</w:t>
      </w:r>
      <w:r>
        <w:t>.</w:t>
      </w:r>
    </w:p>
    <w:p w14:paraId="5367C235" w14:textId="77777777" w:rsidR="004652CC" w:rsidRDefault="004652CC">
      <w:pPr>
        <w:pStyle w:val="BodyText"/>
        <w:spacing w:before="0" w:after="0"/>
        <w:pPrChange w:id="98" w:author="Paul Muntner" w:date="2022-11-13T22:42:00Z">
          <w:pPr>
            <w:pStyle w:val="BodyText"/>
          </w:pPr>
        </w:pPrChange>
      </w:pPr>
    </w:p>
    <w:p w14:paraId="4E925CD8" w14:textId="77777777" w:rsidR="004652CC" w:rsidRDefault="009F673C">
      <w:pPr>
        <w:pStyle w:val="BodyText"/>
        <w:spacing w:before="0" w:after="0"/>
        <w:pPrChange w:id="99" w:author="Paul Muntner" w:date="2022-11-13T22:42:00Z">
          <w:pPr>
            <w:pStyle w:val="BodyText"/>
          </w:pPr>
        </w:pPrChange>
      </w:pPr>
      <w:r>
        <w:t>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17</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
          <w:bCs/>
        </w:rPr>
        <w:t>Figure S1</w:t>
      </w:r>
      <w:r>
        <w:t>).</w:t>
      </w:r>
    </w:p>
    <w:p w14:paraId="6000B265" w14:textId="77777777" w:rsidR="004652CC" w:rsidRDefault="004652CC">
      <w:pPr>
        <w:pStyle w:val="BodyText"/>
        <w:spacing w:before="0" w:after="0"/>
        <w:pPrChange w:id="100" w:author="Paul Muntner" w:date="2022-11-13T22:42:00Z">
          <w:pPr>
            <w:pStyle w:val="BodyText"/>
          </w:pPr>
        </w:pPrChange>
      </w:pPr>
    </w:p>
    <w:p w14:paraId="15C8A410" w14:textId="77777777" w:rsidR="004652CC" w:rsidRDefault="009F673C">
      <w:pPr>
        <w:pStyle w:val="Heading2"/>
        <w:spacing w:before="0" w:line="480" w:lineRule="auto"/>
        <w:pPrChange w:id="101" w:author="Paul Muntner" w:date="2022-11-13T22:42:00Z">
          <w:pPr>
            <w:pStyle w:val="Heading2"/>
          </w:pPr>
        </w:pPrChange>
      </w:pPr>
      <w:bookmarkStart w:id="102" w:name="features-of-the-web-application"/>
      <w:r>
        <w:t>Features of the web application</w:t>
      </w:r>
    </w:p>
    <w:p w14:paraId="4D4AA558" w14:textId="6558C9D6" w:rsidR="004652CC" w:rsidRDefault="009F673C">
      <w:pPr>
        <w:pStyle w:val="FirstParagraph"/>
        <w:spacing w:before="0" w:after="0"/>
        <w:pPrChange w:id="103" w:author="Paul Muntner" w:date="2022-11-13T22:42:00Z">
          <w:pPr>
            <w:pStyle w:val="FirstParagraph"/>
          </w:pPr>
        </w:pPrChange>
      </w:pPr>
      <w:r>
        <w:t xml:space="preserve">A full summary of </w:t>
      </w:r>
      <w:del w:id="104" w:author="Paul Muntner" w:date="2022-11-14T09:29:00Z">
        <w:r w:rsidDel="009073CE">
          <w:delText xml:space="preserve">this </w:delText>
        </w:r>
      </w:del>
      <w:ins w:id="105" w:author="Paul Muntner" w:date="2022-11-14T09:29:00Z">
        <w:r w:rsidR="009073CE">
          <w:t xml:space="preserve">the </w:t>
        </w:r>
      </w:ins>
      <w:r>
        <w:t>application’s features and associated tutorials are available online.</w:t>
      </w:r>
      <w:r>
        <w:rPr>
          <w:vertAlign w:val="superscript"/>
        </w:rPr>
        <w:t>11</w:t>
      </w:r>
      <w:r>
        <w:t xml:space="preserve"> Briefly, users can select NHANES cycles from 1999-2000 to 2017-2020 to be analyzed. Estimates are weighted to represent the non-institutionalized US population and users </w:t>
      </w:r>
      <w:del w:id="106" w:author="Paul Muntner" w:date="2022-11-14T09:30:00Z">
        <w:r w:rsidDel="009073CE">
          <w:delText xml:space="preserve">may </w:delText>
        </w:r>
      </w:del>
      <w:ins w:id="107" w:author="Paul Muntner" w:date="2022-11-14T09:30:00Z">
        <w:r w:rsidR="009073CE">
          <w:t xml:space="preserve">can </w:t>
        </w:r>
      </w:ins>
      <w:r>
        <w:t xml:space="preserve">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w:t>
      </w:r>
      <w:commentRangeStart w:id="108"/>
      <w:r>
        <w:t>use</w:t>
      </w:r>
      <w:commentRangeEnd w:id="108"/>
      <w:r w:rsidR="005A7709">
        <w:rPr>
          <w:rStyle w:val="CommentReference"/>
        </w:rPr>
        <w:commentReference w:id="108"/>
      </w:r>
      <w:r>
        <w:t xml:space="preserve">. The results can be presented in tables or figures and for the overall population or in subgroups. All tables and figures </w:t>
      </w:r>
      <w:r>
        <w:lastRenderedPageBreak/>
        <w:t xml:space="preserve">created with the web application can be downloaded and saved </w:t>
      </w:r>
      <w:commentRangeStart w:id="109"/>
      <w:commentRangeStart w:id="110"/>
      <w:r>
        <w:t>in standard formats</w:t>
      </w:r>
      <w:commentRangeEnd w:id="109"/>
      <w:r w:rsidR="005A7709">
        <w:rPr>
          <w:rStyle w:val="CommentReference"/>
        </w:rPr>
        <w:commentReference w:id="109"/>
      </w:r>
      <w:commentRangeEnd w:id="110"/>
      <w:r w:rsidR="0077538E">
        <w:rPr>
          <w:rStyle w:val="CommentReference"/>
        </w:rPr>
        <w:commentReference w:id="110"/>
      </w:r>
      <w:r>
        <w:t>. Following CDC recommendations, unreliable statistical estimates are automatically suppressed.</w:t>
      </w:r>
      <w:r>
        <w:rPr>
          <w:vertAlign w:val="superscript"/>
        </w:rPr>
        <w:t>10</w:t>
      </w:r>
      <w:r>
        <w:t xml:space="preserve"> To increase precision and reliability of estimates, contiguous NHANES cycles can be combined.</w:t>
      </w:r>
      <w:r>
        <w:rPr>
          <w:vertAlign w:val="superscript"/>
        </w:rPr>
        <w:t>18</w:t>
      </w:r>
    </w:p>
    <w:p w14:paraId="43B60F43" w14:textId="77777777" w:rsidR="004652CC" w:rsidRDefault="004652CC">
      <w:pPr>
        <w:pStyle w:val="BodyText"/>
        <w:spacing w:before="0" w:after="0"/>
        <w:pPrChange w:id="111" w:author="Paul Muntner" w:date="2022-11-13T22:42:00Z">
          <w:pPr>
            <w:pStyle w:val="BodyText"/>
          </w:pPr>
        </w:pPrChange>
      </w:pPr>
    </w:p>
    <w:p w14:paraId="3A746591" w14:textId="77777777" w:rsidR="004652CC" w:rsidRDefault="009F673C">
      <w:pPr>
        <w:pStyle w:val="Heading2"/>
        <w:spacing w:before="0" w:line="480" w:lineRule="auto"/>
        <w:pPrChange w:id="112" w:author="Paul Muntner" w:date="2022-11-13T22:42:00Z">
          <w:pPr>
            <w:pStyle w:val="Heading2"/>
          </w:pPr>
        </w:pPrChange>
      </w:pPr>
      <w:bookmarkStart w:id="113" w:name="X6ada4ec167e9adfa0cf911f133bff0c021c056d"/>
      <w:bookmarkEnd w:id="102"/>
      <w:r>
        <w:t>Development and validation of the web application</w:t>
      </w:r>
    </w:p>
    <w:p w14:paraId="1E69388E" w14:textId="77777777" w:rsidR="004652CC" w:rsidRDefault="009F673C">
      <w:pPr>
        <w:pStyle w:val="FirstParagraph"/>
        <w:spacing w:before="0" w:after="0"/>
        <w:pPrChange w:id="114" w:author="Paul Muntner" w:date="2022-11-13T22:42:00Z">
          <w:pPr>
            <w:pStyle w:val="FirstParagraph"/>
          </w:pPr>
        </w:pPrChange>
      </w:pPr>
      <w:r>
        <w:t>The web application was created using Shiny,</w:t>
      </w:r>
      <w:r>
        <w:rPr>
          <w:vertAlign w:val="superscript"/>
        </w:rPr>
        <w:t>19–21</w:t>
      </w:r>
      <w:r>
        <w:t xml:space="preserve"> an open-source software package that translates code from the R programming language into HTML, CSS, or JavaScript commands and creates a website interface.</w:t>
      </w:r>
      <w:r>
        <w:rPr>
          <w:vertAlign w:val="superscript"/>
        </w:rPr>
        <w:t>22</w:t>
      </w:r>
      <w:r>
        <w:t xml:space="preserve"> </w:t>
      </w:r>
      <w:commentRangeStart w:id="115"/>
      <w:commentRangeStart w:id="116"/>
      <w:r>
        <w:t>We validated the web application by using it to reproduce statistics reported in two prior studies and one CDC report.</w:t>
      </w:r>
      <w:r>
        <w:rPr>
          <w:vertAlign w:val="superscript"/>
        </w:rPr>
        <w:t>14,23,24</w:t>
      </w:r>
      <w:r>
        <w:t xml:space="preserve"> </w:t>
      </w:r>
      <w:commentRangeEnd w:id="115"/>
      <w:r w:rsidR="007A2F12">
        <w:rPr>
          <w:rStyle w:val="CommentReference"/>
        </w:rPr>
        <w:commentReference w:id="115"/>
      </w:r>
      <w:commentRangeEnd w:id="116"/>
      <w:r w:rsidR="0077538E">
        <w:rPr>
          <w:rStyle w:val="CommentReference"/>
        </w:rPr>
        <w:commentReference w:id="116"/>
      </w:r>
      <w:r>
        <w:t>We created the “</w:t>
      </w:r>
      <w:proofErr w:type="spellStart"/>
      <w:r>
        <w:t>cardioStatsUSA</w:t>
      </w:r>
      <w:proofErr w:type="spellEnd"/>
      <w:r>
        <w:t>” R package to provide additional details on the web application’s design, documentation of its components, and further details on its validation.</w:t>
      </w:r>
      <w:r>
        <w:rPr>
          <w:vertAlign w:val="superscript"/>
        </w:rPr>
        <w:t>11</w:t>
      </w:r>
    </w:p>
    <w:p w14:paraId="45AB6100" w14:textId="77777777" w:rsidR="004652CC" w:rsidRDefault="004652CC">
      <w:pPr>
        <w:pStyle w:val="BodyText"/>
        <w:spacing w:before="0" w:after="0"/>
        <w:pPrChange w:id="117" w:author="Paul Muntner" w:date="2022-11-13T22:42:00Z">
          <w:pPr>
            <w:pStyle w:val="BodyText"/>
          </w:pPr>
        </w:pPrChange>
      </w:pPr>
    </w:p>
    <w:p w14:paraId="5AB5066E" w14:textId="77777777" w:rsidR="004652CC" w:rsidRDefault="009F673C">
      <w:pPr>
        <w:pStyle w:val="Heading2"/>
        <w:spacing w:before="0" w:line="480" w:lineRule="auto"/>
        <w:pPrChange w:id="118" w:author="Paul Muntner" w:date="2022-11-13T22:42:00Z">
          <w:pPr>
            <w:pStyle w:val="Heading2"/>
          </w:pPr>
        </w:pPrChange>
      </w:pPr>
      <w:bookmarkStart w:id="119" w:name="statistical-analysis"/>
      <w:bookmarkEnd w:id="113"/>
      <w:r>
        <w:t>Statistical analysis</w:t>
      </w:r>
    </w:p>
    <w:p w14:paraId="6DC48419" w14:textId="046686CB" w:rsidR="004652CC" w:rsidRDefault="009F673C">
      <w:pPr>
        <w:pStyle w:val="FirstParagraph"/>
        <w:spacing w:before="0" w:after="0"/>
        <w:pPrChange w:id="120" w:author="Paul Muntner" w:date="2022-11-13T22:42:00Z">
          <w:pPr>
            <w:pStyle w:val="FirstParagraph"/>
          </w:pPr>
        </w:pPrChange>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w:t>
      </w:r>
      <w:del w:id="121" w:author="Paul Muntner" w:date="2022-11-13T22:32:00Z">
        <w:r w:rsidDel="007A2F12">
          <w:delText>CKD</w:delText>
        </w:r>
      </w:del>
      <w:ins w:id="122" w:author="Paul Muntner" w:date="2022-11-13T22:32:00Z">
        <w:r w:rsidR="007A2F12">
          <w:t>chronic kidney disease</w:t>
        </w:r>
      </w:ins>
      <w:r>
        <w:t xml:space="preserve">. We showed the application’s ability to suppress output when statistical estimates are unstable by attempting to estimate the distribution of BP categories (SBP/DBP &lt; 120/80 mm Hg, </w:t>
      </w:r>
      <w:r>
        <w:lastRenderedPageBreak/>
        <w:t xml:space="preserve">120-129/&lt;80 mm Hg, 130-139/80-89 mm Hg, 140-159/90-99 mm Hg and ≥ 160/100 mm Hg) among pregnant women in 2017-2020. We then showed </w:t>
      </w:r>
      <w:ins w:id="123" w:author="Paul Muntner" w:date="2022-11-13T22:33:00Z">
        <w:r w:rsidR="00CE4632">
          <w:t xml:space="preserve">the ability of the application </w:t>
        </w:r>
      </w:ins>
      <w:ins w:id="124" w:author="Paul Muntner" w:date="2022-11-13T22:34:00Z">
        <w:r w:rsidR="00CE4632">
          <w:t>to pool NHANES cycles to achieve</w:t>
        </w:r>
      </w:ins>
      <w:del w:id="125" w:author="Paul Muntner" w:date="2022-11-13T22:34:00Z">
        <w:r w:rsidDel="00CE4632">
          <w:delText xml:space="preserve">that </w:delText>
        </w:r>
      </w:del>
      <w:ins w:id="126" w:author="Paul Muntner" w:date="2022-11-13T22:34:00Z">
        <w:r w:rsidR="00CE4632">
          <w:t xml:space="preserve"> </w:t>
        </w:r>
      </w:ins>
      <w:r>
        <w:t>reliable estimates</w:t>
      </w:r>
      <w:ins w:id="127" w:author="Paul Muntner" w:date="2022-11-13T22:34:00Z">
        <w:r w:rsidR="00CE4632">
          <w:t>. Specifically, we estimated the</w:t>
        </w:r>
      </w:ins>
      <w:del w:id="128" w:author="Paul Muntner" w:date="2022-11-13T22:34:00Z">
        <w:r w:rsidDel="00CE4632">
          <w:delText xml:space="preserve"> can be obtained for the</w:delText>
        </w:r>
      </w:del>
      <w:r>
        <w:t xml:space="preserve"> distribution of BP categories among pregnant women </w:t>
      </w:r>
      <w:del w:id="129" w:author="Paul Muntner" w:date="2022-11-13T22:34:00Z">
        <w:r w:rsidDel="00CE4632">
          <w:delText xml:space="preserve">by </w:delText>
        </w:r>
      </w:del>
      <w:ins w:id="130" w:author="Paul Muntner" w:date="2022-11-13T22:34:00Z">
        <w:r w:rsidR="00CE4632">
          <w:t xml:space="preserve">after </w:t>
        </w:r>
      </w:ins>
      <w:r>
        <w:t xml:space="preserve">pooling </w:t>
      </w:r>
      <w:del w:id="131" w:author="Paul Muntner" w:date="2022-11-13T22:35:00Z">
        <w:r w:rsidDel="00CE4632">
          <w:delText xml:space="preserve">NHANES cycles from </w:delText>
        </w:r>
      </w:del>
      <w:ins w:id="132" w:author="Paul Muntner" w:date="2022-11-13T22:35:00Z">
        <w:r w:rsidR="00CE4632">
          <w:t xml:space="preserve">the NHANES cycles from </w:t>
        </w:r>
      </w:ins>
      <w:r>
        <w:t>2009-2010 through 2017-2020.</w:t>
      </w:r>
    </w:p>
    <w:p w14:paraId="270CA0A1" w14:textId="77777777" w:rsidR="004652CC" w:rsidRDefault="004652CC">
      <w:pPr>
        <w:pStyle w:val="BodyText"/>
        <w:spacing w:before="0" w:after="0"/>
        <w:pPrChange w:id="133" w:author="Paul Muntner" w:date="2022-11-13T22:42:00Z">
          <w:pPr>
            <w:pStyle w:val="BodyText"/>
          </w:pPr>
        </w:pPrChange>
      </w:pPr>
    </w:p>
    <w:p w14:paraId="2A7B098C" w14:textId="0430489F" w:rsidR="004652CC" w:rsidRDefault="009F673C">
      <w:pPr>
        <w:pStyle w:val="BodyText"/>
        <w:spacing w:before="0" w:after="0"/>
        <w:pPrChange w:id="134" w:author="Paul Muntner" w:date="2022-11-13T22:42:00Z">
          <w:pPr>
            <w:pStyle w:val="BodyText"/>
          </w:pPr>
        </w:pPrChange>
      </w:pPr>
      <w:del w:id="135" w:author="Paul Muntner" w:date="2022-11-14T09:37:00Z">
        <w:r w:rsidDel="005050AA">
          <w:delText xml:space="preserve">We </w:delText>
        </w:r>
      </w:del>
      <w:ins w:id="136" w:author="Paul Muntner" w:date="2022-11-14T09:37:00Z">
        <w:r w:rsidR="005050AA">
          <w:t xml:space="preserve">Next, we </w:t>
        </w:r>
      </w:ins>
      <w:del w:id="137" w:author="Paul Muntner" w:date="2022-11-13T22:35:00Z">
        <w:r w:rsidDel="00FA1C7C">
          <w:delText xml:space="preserve">also </w:delText>
        </w:r>
      </w:del>
      <w:r>
        <w:t xml:space="preserve">illustrated how core features of the application can be combined to perform customized analyses. </w:t>
      </w:r>
      <w:del w:id="138" w:author="Paul Muntner" w:date="2022-11-14T09:37:00Z">
        <w:r w:rsidDel="005050AA">
          <w:delText>Specifically, w</w:delText>
        </w:r>
      </w:del>
      <w:ins w:id="139" w:author="Paul Muntner" w:date="2022-11-14T09:37:00Z">
        <w:r w:rsidR="005050AA">
          <w:t>W</w:t>
        </w:r>
      </w:ins>
      <w:r>
        <w:t xml:space="preserve">e estimated the age-adjusted proportion of US adults with controlled BP by NHANES cycle among non-pregnant US adults with hypertension, overall and among those who self-reported taking antihypertensive medication. We </w:t>
      </w:r>
      <w:del w:id="140" w:author="Paul Muntner" w:date="2022-11-13T22:36:00Z">
        <w:r w:rsidDel="00FA1C7C">
          <w:delText xml:space="preserve">also </w:delText>
        </w:r>
      </w:del>
      <w:r>
        <w:t xml:space="preserve">estimated the age-adjusted prevalence of resistant hypertension by NHANES cycle for non-pregnant US adults with hypertension who self-reported taking antihypertensive medication and had ≥ 1 classes of antihypertensive medication identified during the medication inventory. This </w:t>
      </w:r>
      <w:ins w:id="141" w:author="Paul Muntner" w:date="2022-11-13T22:36:00Z">
        <w:r w:rsidR="00FA1C7C">
          <w:t xml:space="preserve">analysis </w:t>
        </w:r>
      </w:ins>
      <w:r>
        <w:t>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14:paraId="4D29F728" w14:textId="77777777" w:rsidR="004652CC" w:rsidRDefault="004652CC">
      <w:pPr>
        <w:pStyle w:val="BodyText"/>
        <w:spacing w:before="0" w:after="0"/>
        <w:pPrChange w:id="142" w:author="Paul Muntner" w:date="2022-11-13T22:42:00Z">
          <w:pPr>
            <w:pStyle w:val="BodyText"/>
          </w:pPr>
        </w:pPrChange>
      </w:pPr>
    </w:p>
    <w:p w14:paraId="5DFB9551" w14:textId="77777777" w:rsidR="004652CC" w:rsidRDefault="009F673C">
      <w:pPr>
        <w:pStyle w:val="Heading1"/>
        <w:spacing w:before="0"/>
        <w:pPrChange w:id="143" w:author="Paul Muntner" w:date="2022-11-13T22:42:00Z">
          <w:pPr>
            <w:pStyle w:val="Heading1"/>
          </w:pPr>
        </w:pPrChange>
      </w:pPr>
      <w:bookmarkStart w:id="144" w:name="results"/>
      <w:bookmarkEnd w:id="85"/>
      <w:bookmarkEnd w:id="119"/>
      <w:r>
        <w:t>RESULTS</w:t>
      </w:r>
    </w:p>
    <w:p w14:paraId="179C31D3" w14:textId="0B7893F4" w:rsidR="004652CC" w:rsidRDefault="009F673C">
      <w:pPr>
        <w:pStyle w:val="FirstParagraph"/>
        <w:spacing w:before="0" w:after="0"/>
        <w:pPrChange w:id="145" w:author="Paul Muntner" w:date="2022-11-13T22:42:00Z">
          <w:pPr>
            <w:pStyle w:val="FirstParagraph"/>
          </w:pPr>
        </w:pPrChange>
      </w:pPr>
      <w:r>
        <w:t>Among non-institutionalized US adults ≥ 18 years of age, the estimated mean SBP was 123 (95% CI 121, 124) mm Hg in 1999-2000, 120 (95% CI 120, 121) mm Hg in 2009-2010 and 123 (95% CI 122, 124) mm Hg in 2017-2020 (</w:t>
      </w:r>
      <w:r>
        <w:rPr>
          <w:b/>
          <w:bCs/>
        </w:rPr>
        <w:t>Figure 1</w:t>
      </w:r>
      <w:r>
        <w:t xml:space="preserve">). The age-adjusted prevalence of hypertension defined </w:t>
      </w:r>
      <w:del w:id="146" w:author="Paul Muntner" w:date="2022-11-14T09:41:00Z">
        <w:r w:rsidDel="005050AA">
          <w:delText>as in the</w:delText>
        </w:r>
      </w:del>
      <w:ins w:id="147" w:author="Paul Muntner" w:date="2022-11-14T09:41:00Z">
        <w:r w:rsidR="005050AA">
          <w:t>according to the</w:t>
        </w:r>
      </w:ins>
      <w:r>
        <w:t xml:space="preserve"> 2017 ACC/AHA BP guideline was highest in 1999-2000 (47.9%), lowest in 2009-2010 (43.0%), and 44.7% in 2017-2020 (</w:t>
      </w:r>
      <w:r>
        <w:rPr>
          <w:b/>
          <w:bCs/>
        </w:rPr>
        <w:t>Figure 2</w:t>
      </w:r>
      <w:r>
        <w:t>). In 1999-2000, there were an estimated 89.8 (95% CI 77.9, 101.7) million US adults with hypertension (</w:t>
      </w:r>
      <w:r>
        <w:rPr>
          <w:b/>
          <w:bCs/>
        </w:rPr>
        <w:t>Figure 3</w:t>
      </w:r>
      <w:r>
        <w:t xml:space="preserve">). The number of US adults with </w:t>
      </w:r>
      <w:r>
        <w:lastRenderedPageBreak/>
        <w:t xml:space="preserve">hypertension increased to 115.3 (95% CI 107.4, 123.2) million in 2017-2020. In each NHANES cycle, the estimated prevalence of hypertension was higher among US adults with versus without </w:t>
      </w:r>
      <w:del w:id="148" w:author="Paul Muntner" w:date="2022-11-13T22:33:00Z">
        <w:r w:rsidDel="007A2F12">
          <w:delText xml:space="preserve">CKD </w:delText>
        </w:r>
      </w:del>
      <w:ins w:id="149" w:author="Paul Muntner" w:date="2022-11-13T22:33:00Z">
        <w:r w:rsidR="007A2F12">
          <w:t xml:space="preserve">chronic kidney disease </w:t>
        </w:r>
      </w:ins>
      <w:r>
        <w:t>(</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5E30269F" w14:textId="77777777" w:rsidR="004652CC" w:rsidRDefault="004652CC">
      <w:pPr>
        <w:pStyle w:val="BodyText"/>
        <w:spacing w:before="0" w:after="0"/>
        <w:pPrChange w:id="150" w:author="Paul Muntner" w:date="2022-11-13T22:42:00Z">
          <w:pPr>
            <w:pStyle w:val="BodyText"/>
          </w:pPr>
        </w:pPrChange>
      </w:pPr>
    </w:p>
    <w:p w14:paraId="784679B9" w14:textId="469A2E59" w:rsidR="004652CC" w:rsidRDefault="009F673C">
      <w:pPr>
        <w:pStyle w:val="BodyText"/>
        <w:spacing w:before="0" w:after="0"/>
        <w:pPrChange w:id="151" w:author="Paul Muntner" w:date="2022-11-13T22:42:00Z">
          <w:pPr>
            <w:pStyle w:val="BodyText"/>
          </w:pPr>
        </w:pPrChange>
      </w:pPr>
      <w:r>
        <w:t>The age-adjusted prevalence of BP control</w:t>
      </w:r>
      <w:ins w:id="152" w:author="Paul Muntner" w:date="2022-11-13T22:39:00Z">
        <w:r w:rsidR="00FA1C7C">
          <w:t>,</w:t>
        </w:r>
      </w:ins>
      <w:r>
        <w:t xml:space="preserve"> defined </w:t>
      </w:r>
      <w:del w:id="153" w:author="Paul Muntner" w:date="2022-11-13T22:39:00Z">
        <w:r w:rsidDel="00FA1C7C">
          <w:delText>as in</w:delText>
        </w:r>
      </w:del>
      <w:ins w:id="154" w:author="Paul Muntner" w:date="2022-11-13T22:39:00Z">
        <w:r w:rsidR="00FA1C7C">
          <w:t>by</w:t>
        </w:r>
      </w:ins>
      <w:r>
        <w:t xml:space="preserve"> the 2017 ACC/AHA BP guideline</w:t>
      </w:r>
      <w:ins w:id="155" w:author="Paul Muntner" w:date="2022-11-13T22:39:00Z">
        <w:r w:rsidR="00FA1C7C">
          <w:t>,</w:t>
        </w:r>
      </w:ins>
      <w:r>
        <w:t xml:space="preserve"> among </w:t>
      </w:r>
      <w:commentRangeStart w:id="156"/>
      <w:r>
        <w:t xml:space="preserve">non-pregnant </w:t>
      </w:r>
      <w:commentRangeEnd w:id="156"/>
      <w:r w:rsidR="00311C31">
        <w:rPr>
          <w:rStyle w:val="CommentReference"/>
        </w:rPr>
        <w:commentReference w:id="156"/>
      </w:r>
      <w:r>
        <w:t>US adults with hypertension was lowest in 1999-2000 (9.7%), highest in 2013-2014 (25.0%), and 21.9% in 2017-2020 (</w:t>
      </w:r>
      <w:r>
        <w:rPr>
          <w:b/>
          <w:bCs/>
        </w:rPr>
        <w:t>Figure 4; Panel A</w:t>
      </w:r>
      <w:r>
        <w:t xml:space="preserve">). </w:t>
      </w:r>
      <w:commentRangeStart w:id="157"/>
      <w:r>
        <w:t xml:space="preserve">Among US adults with hypertension </w:t>
      </w:r>
      <w:commentRangeEnd w:id="157"/>
      <w:r w:rsidR="00FA1C7C">
        <w:rPr>
          <w:rStyle w:val="CommentReference"/>
        </w:rPr>
        <w:commentReference w:id="157"/>
      </w:r>
      <w:r>
        <w:t xml:space="preserve">who self-reported taking antihypertensive medication, </w:t>
      </w:r>
      <w:commentRangeStart w:id="158"/>
      <w:r>
        <w:t xml:space="preserve">27.6%, </w:t>
      </w:r>
      <w:commentRangeEnd w:id="158"/>
      <w:r w:rsidR="00311C31">
        <w:rPr>
          <w:rStyle w:val="CommentReference"/>
        </w:rPr>
        <w:commentReference w:id="158"/>
      </w:r>
      <w:r>
        <w:t>48.5%, and 43.0% had controlled BP in 1999-2000, 2013-2014, and 2017-2020, respectively (</w:t>
      </w:r>
      <w:r>
        <w:rPr>
          <w:b/>
          <w:bCs/>
        </w:rPr>
        <w:t>Figure 4; Panel B</w:t>
      </w:r>
      <w:r>
        <w:t xml:space="preserve">). The age-adjusted prevalence of resistant hypertension defined </w:t>
      </w:r>
      <w:del w:id="159" w:author="Paul Muntner" w:date="2022-11-14T09:44:00Z">
        <w:r w:rsidDel="005050AA">
          <w:delText>as in</w:delText>
        </w:r>
      </w:del>
      <w:ins w:id="160" w:author="Paul Muntner" w:date="2022-11-14T09:44:00Z">
        <w:r w:rsidR="005050AA">
          <w:t>according to</w:t>
        </w:r>
      </w:ins>
      <w:r>
        <w:t xml:space="preserve"> the 2017 ACC/AHA BP guideline among non-pregnant US adults with hypertension who self-reported taking antihypertensive medication and had ≥1 antihypertensive medication class identified during the medication inventory was lowest in 1999-2000 </w:t>
      </w:r>
      <w:commentRangeStart w:id="161"/>
      <w:r>
        <w:t>(14.3%), highest in 2005-2006 (21.4%), and 16.6% in 2017-2020</w:t>
      </w:r>
      <w:commentRangeEnd w:id="161"/>
      <w:r w:rsidR="00311C31">
        <w:rPr>
          <w:rStyle w:val="CommentReference"/>
        </w:rPr>
        <w:commentReference w:id="161"/>
      </w:r>
      <w:r>
        <w:t xml:space="preserve"> (</w:t>
      </w:r>
      <w:r>
        <w:rPr>
          <w:b/>
          <w:bCs/>
        </w:rPr>
        <w:t>Figure S4; Panel A</w:t>
      </w:r>
      <w:r>
        <w:t xml:space="preserve">). Further restricting this analysis to those who were taking </w:t>
      </w:r>
      <w:ins w:id="162" w:author="Paul Muntner" w:date="2022-11-13T22:42:00Z">
        <w:r w:rsidR="00FA1C7C">
          <w:t xml:space="preserve">≥3 </w:t>
        </w:r>
      </w:ins>
      <w:del w:id="163" w:author="Paul Muntner" w:date="2022-11-13T22:42:00Z">
        <w:r w:rsidDel="00FA1C7C">
          <w:delText xml:space="preserve">three or more </w:delText>
        </w:r>
      </w:del>
      <w:r>
        <w:t xml:space="preserve">classes of antihypertensive medication, </w:t>
      </w:r>
      <w:commentRangeStart w:id="164"/>
      <w:r>
        <w:t xml:space="preserve">the prevalence of resistant hypertension was lowest in 2009-2010 (64.1%), highest in 2003-2004 (78.3%), and 67.9% in 2017-2020 </w:t>
      </w:r>
      <w:commentRangeEnd w:id="164"/>
      <w:r w:rsidR="00054136">
        <w:rPr>
          <w:rStyle w:val="CommentReference"/>
        </w:rPr>
        <w:commentReference w:id="164"/>
      </w:r>
      <w:r>
        <w:t>(</w:t>
      </w:r>
      <w:r>
        <w:rPr>
          <w:b/>
          <w:bCs/>
        </w:rPr>
        <w:t>Figure S4; Panel B</w:t>
      </w:r>
      <w:r>
        <w:t>).</w:t>
      </w:r>
    </w:p>
    <w:p w14:paraId="42B8B7DA" w14:textId="77777777" w:rsidR="004652CC" w:rsidRDefault="004652CC">
      <w:pPr>
        <w:pStyle w:val="BodyText"/>
      </w:pPr>
    </w:p>
    <w:p w14:paraId="4371F399" w14:textId="77777777" w:rsidR="004652CC" w:rsidRDefault="009F673C">
      <w:pPr>
        <w:pStyle w:val="Heading1"/>
        <w:spacing w:before="0"/>
        <w:pPrChange w:id="165" w:author="Paul Muntner" w:date="2022-11-13T22:43:00Z">
          <w:pPr>
            <w:pStyle w:val="Heading1"/>
          </w:pPr>
        </w:pPrChange>
      </w:pPr>
      <w:bookmarkStart w:id="166" w:name="discussion"/>
      <w:bookmarkEnd w:id="144"/>
      <w:r>
        <w:lastRenderedPageBreak/>
        <w:t>DISCUSSION</w:t>
      </w:r>
    </w:p>
    <w:p w14:paraId="059B006A" w14:textId="666B12C1" w:rsidR="004652CC" w:rsidRDefault="009F673C">
      <w:pPr>
        <w:pStyle w:val="FirstParagraph"/>
        <w:spacing w:before="0" w:after="0"/>
        <w:pPrChange w:id="167" w:author="Paul Muntner" w:date="2022-11-13T22:43:00Z">
          <w:pPr>
            <w:pStyle w:val="FirstParagraph"/>
          </w:pPr>
        </w:pPrChange>
      </w:pPr>
      <w:r>
        <w:t xml:space="preserve">In the current manuscript, we present a web application with a </w:t>
      </w:r>
      <w:del w:id="168" w:author="Paul Muntner" w:date="2022-11-13T22:43:00Z">
        <w:r w:rsidDel="00FA1C7C">
          <w:delText xml:space="preserve">user-friendly </w:delText>
        </w:r>
      </w:del>
      <w:r>
        <w:t xml:space="preserve">point and click interface that allows the calculation of </w:t>
      </w:r>
      <w:ins w:id="169" w:author="Paul Muntner" w:date="2022-11-14T09:49:00Z">
        <w:r w:rsidR="004F0792">
          <w:t xml:space="preserve">US </w:t>
        </w:r>
      </w:ins>
      <w:r>
        <w:t xml:space="preserve">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w:t>
      </w:r>
      <w:del w:id="170" w:author="Paul Muntner" w:date="2022-11-13T22:44:00Z">
        <w:r w:rsidDel="00CF04F0">
          <w:delText>Following its validation, v</w:delText>
        </w:r>
      </w:del>
      <w:ins w:id="171" w:author="Paul Muntner" w:date="2022-11-13T22:44:00Z">
        <w:r w:rsidR="00CF04F0">
          <w:t>V</w:t>
        </w:r>
      </w:ins>
      <w:r>
        <w:t xml:space="preserve">ersion 0.0.1 of the application </w:t>
      </w:r>
      <w:del w:id="172" w:author="Paul Muntner" w:date="2022-11-13T22:44:00Z">
        <w:r w:rsidDel="00CF04F0">
          <w:delText xml:space="preserve">was </w:delText>
        </w:r>
      </w:del>
      <w:ins w:id="173" w:author="Paul Muntner" w:date="2022-11-13T22:44:00Z">
        <w:r w:rsidR="00CF04F0">
          <w:t xml:space="preserve">has been </w:t>
        </w:r>
      </w:ins>
      <w:r>
        <w:t xml:space="preserve">released and deployed on a publicly available server on </w:t>
      </w:r>
      <w:r>
        <w:rPr>
          <w:b/>
          <w:bCs/>
        </w:rPr>
        <w:t>DATE TBD (it’s almost ready)</w:t>
      </w:r>
      <w:r>
        <w:t>.</w:t>
      </w:r>
      <w:r>
        <w:rPr>
          <w:vertAlign w:val="superscript"/>
        </w:rPr>
        <w:t>25</w:t>
      </w:r>
      <w:r>
        <w:t xml:space="preserve"> </w:t>
      </w:r>
      <w:commentRangeStart w:id="174"/>
      <w:del w:id="175" w:author="Paul Muntner" w:date="2022-11-13T22:44:00Z">
        <w:r w:rsidDel="00CF04F0">
          <w:delText>Researchers, clinicians, and the public can use t</w:delText>
        </w:r>
      </w:del>
      <w:ins w:id="176" w:author="Paul Muntner" w:date="2022-11-13T22:44:00Z">
        <w:del w:id="177" w:author="Paul Muntner" w:date="2022-11-14T09:49:00Z">
          <w:r w:rsidR="00CF04F0" w:rsidDel="004F0792">
            <w:delText>T</w:delText>
          </w:r>
        </w:del>
      </w:ins>
      <w:del w:id="178" w:author="Paul Muntner" w:date="2022-11-14T09:49:00Z">
        <w:r w:rsidDel="004F0792">
          <w:delText xml:space="preserve">he application </w:delText>
        </w:r>
      </w:del>
      <w:ins w:id="179" w:author="Paul Muntner" w:date="2022-11-13T22:44:00Z">
        <w:del w:id="180" w:author="Paul Muntner" w:date="2022-11-14T09:49:00Z">
          <w:r w:rsidR="00CF04F0" w:rsidDel="004F0792">
            <w:delText xml:space="preserve">is available </w:delText>
          </w:r>
        </w:del>
      </w:ins>
      <w:del w:id="181" w:author="Paul Muntner" w:date="2022-11-14T09:49:00Z">
        <w:r w:rsidDel="004F0792">
          <w:delText>to generate customized BP and hypertension statistics for US adults to inform their research and policy decisions.</w:delText>
        </w:r>
        <w:commentRangeEnd w:id="174"/>
        <w:r w:rsidR="00CF04F0" w:rsidDel="004F0792">
          <w:rPr>
            <w:rStyle w:val="CommentReference"/>
          </w:rPr>
          <w:commentReference w:id="174"/>
        </w:r>
      </w:del>
    </w:p>
    <w:p w14:paraId="266B8F18" w14:textId="77777777" w:rsidR="004652CC" w:rsidRDefault="004652CC">
      <w:pPr>
        <w:pStyle w:val="BodyText"/>
        <w:spacing w:before="0" w:after="0"/>
        <w:pPrChange w:id="182" w:author="Paul Muntner" w:date="2022-11-13T22:43:00Z">
          <w:pPr>
            <w:pStyle w:val="BodyText"/>
          </w:pPr>
        </w:pPrChange>
      </w:pPr>
    </w:p>
    <w:p w14:paraId="075D421F" w14:textId="61FA8A80" w:rsidR="004652CC" w:rsidRDefault="009F673C">
      <w:pPr>
        <w:pStyle w:val="BodyText"/>
        <w:spacing w:before="0" w:after="0"/>
        <w:pPrChange w:id="183" w:author="Paul Muntner" w:date="2022-11-13T22:43:00Z">
          <w:pPr>
            <w:pStyle w:val="BodyText"/>
          </w:pPr>
        </w:pPrChange>
      </w:pPr>
      <w:r>
        <w:t>NHANES is an ideal data source to obtain statistics related to hypertension</w:t>
      </w:r>
      <w:ins w:id="184" w:author="Paul Muntner" w:date="2022-11-13T22:45:00Z">
        <w:r w:rsidR="00CF04F0">
          <w:t xml:space="preserve"> for US adults</w:t>
        </w:r>
      </w:ins>
      <w:r>
        <w:t xml:space="preserve">. It was designed to obtain nationally representative estimates of the health and nutrition status of non-institutionalized US </w:t>
      </w:r>
      <w:del w:id="185" w:author="Paul Muntner" w:date="2022-11-13T22:45:00Z">
        <w:r w:rsidDel="00CF04F0">
          <w:delText>adults</w:delText>
        </w:r>
      </w:del>
      <w:ins w:id="186" w:author="Paul Muntner" w:date="2022-11-13T22:45:00Z">
        <w:r w:rsidR="00CF04F0">
          <w:t>population</w:t>
        </w:r>
      </w:ins>
      <w:r>
        <w:t>. SBP and DBP were measured following a standardized protocol by trained and certified physicians. NHANES data are publicly available</w:t>
      </w:r>
      <w:del w:id="187" w:author="Paul Muntner" w:date="2022-11-13T22:46:00Z">
        <w:r w:rsidDel="00CF04F0">
          <w:delText xml:space="preserve"> to download</w:delText>
        </w:r>
      </w:del>
      <w:r>
        <w:t xml:space="preserve">, but working with these data requires understanding variable definitions and advanced programming and statistical knowledge. Challenges of analyzing NHANES data </w:t>
      </w:r>
      <w:del w:id="188" w:author="Paul Muntner" w:date="2022-11-13T22:46:00Z">
        <w:r w:rsidDel="00CF04F0">
          <w:delText xml:space="preserve">may also </w:delText>
        </w:r>
      </w:del>
      <w:r>
        <w:t xml:space="preserve">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w:t>
      </w:r>
      <w:commentRangeStart w:id="189"/>
      <w:commentRangeStart w:id="190"/>
      <w:commentRangeStart w:id="191"/>
      <w:r>
        <w:t xml:space="preserve">Although </w:t>
      </w:r>
      <w:ins w:id="192" w:author="Paul Muntner" w:date="2022-11-14T09:55:00Z">
        <w:r w:rsidR="00D21672">
          <w:t xml:space="preserve">there have been </w:t>
        </w:r>
      </w:ins>
      <w:r>
        <w:t xml:space="preserve">multiple reports based on </w:t>
      </w:r>
      <w:del w:id="193" w:author="Paul Muntner" w:date="2022-11-13T22:47:00Z">
        <w:r w:rsidDel="00CF04F0">
          <w:delText xml:space="preserve">the </w:delText>
        </w:r>
      </w:del>
      <w:ins w:id="194" w:author="Paul Muntner" w:date="2022-11-13T22:47:00Z">
        <w:r w:rsidR="00CF04F0">
          <w:t xml:space="preserve">NHANES </w:t>
        </w:r>
      </w:ins>
      <w:r>
        <w:t xml:space="preserve">data </w:t>
      </w:r>
      <w:del w:id="195" w:author="Paul Muntner" w:date="2022-11-13T22:48:00Z">
        <w:r w:rsidDel="007F7028">
          <w:delText>are publicly available</w:delText>
        </w:r>
      </w:del>
      <w:ins w:id="196" w:author="Paul Muntner" w:date="2022-11-13T22:48:00Z">
        <w:del w:id="197" w:author="Paul Muntner" w:date="2022-11-14T09:56:00Z">
          <w:r w:rsidR="007F7028" w:rsidDel="00D21672">
            <w:delText>have been published</w:delText>
          </w:r>
        </w:del>
      </w:ins>
      <w:r>
        <w:t xml:space="preserve">, </w:t>
      </w:r>
      <w:del w:id="198" w:author="Paul Muntner" w:date="2022-11-14T09:55:00Z">
        <w:r w:rsidDel="00D21672">
          <w:delText>it may be difficult to</w:delText>
        </w:r>
      </w:del>
      <w:ins w:id="199" w:author="Paul Muntner" w:date="2022-11-14T09:55:00Z">
        <w:r w:rsidR="00D21672">
          <w:t xml:space="preserve">people may be interested in statistics that are not </w:t>
        </w:r>
      </w:ins>
      <w:del w:id="200" w:author="Paul Muntner" w:date="2022-11-14T09:55:00Z">
        <w:r w:rsidDel="00D21672">
          <w:delText xml:space="preserve"> customize reports based on user requests</w:delText>
        </w:r>
      </w:del>
      <w:ins w:id="201" w:author="Paul Muntner" w:date="2022-11-14T09:55:00Z">
        <w:r w:rsidR="00D21672">
          <w:t>published</w:t>
        </w:r>
      </w:ins>
      <w:r>
        <w:t xml:space="preserve">. </w:t>
      </w:r>
      <w:commentRangeEnd w:id="189"/>
      <w:r w:rsidR="00CF04F0">
        <w:rPr>
          <w:rStyle w:val="CommentReference"/>
        </w:rPr>
        <w:commentReference w:id="189"/>
      </w:r>
      <w:r>
        <w:t xml:space="preserve">The web application that we present in the current manuscript addresses these challenges, increasing the accessibility of NHANES data to clinicians, researchers, and </w:t>
      </w:r>
      <w:commentRangeStart w:id="202"/>
      <w:r>
        <w:t>decision-makers</w:t>
      </w:r>
      <w:commentRangeEnd w:id="202"/>
      <w:r w:rsidR="00CF04F0">
        <w:rPr>
          <w:rStyle w:val="CommentReference"/>
        </w:rPr>
        <w:commentReference w:id="202"/>
      </w:r>
      <w:r>
        <w:t>.</w:t>
      </w:r>
      <w:commentRangeEnd w:id="190"/>
      <w:r w:rsidR="00D21672">
        <w:rPr>
          <w:rStyle w:val="CommentReference"/>
        </w:rPr>
        <w:commentReference w:id="190"/>
      </w:r>
      <w:commentRangeEnd w:id="191"/>
      <w:r w:rsidR="00B41F2B">
        <w:rPr>
          <w:rStyle w:val="CommentReference"/>
        </w:rPr>
        <w:commentReference w:id="191"/>
      </w:r>
    </w:p>
    <w:p w14:paraId="1FBE4DCB" w14:textId="77777777" w:rsidR="004652CC" w:rsidRDefault="004652CC">
      <w:pPr>
        <w:pStyle w:val="BodyText"/>
        <w:spacing w:before="0" w:after="0"/>
        <w:pPrChange w:id="203" w:author="Paul Muntner" w:date="2022-11-13T22:43:00Z">
          <w:pPr>
            <w:pStyle w:val="BodyText"/>
          </w:pPr>
        </w:pPrChange>
      </w:pPr>
    </w:p>
    <w:p w14:paraId="62BB36DE" w14:textId="29AA86BF" w:rsidR="004652CC" w:rsidRDefault="009F673C">
      <w:pPr>
        <w:pStyle w:val="BodyText"/>
        <w:spacing w:before="0" w:after="0"/>
        <w:pPrChange w:id="204" w:author="Paul Muntner" w:date="2022-11-13T22:43:00Z">
          <w:pPr>
            <w:pStyle w:val="BodyText"/>
          </w:pPr>
        </w:pPrChange>
      </w:pPr>
      <w:r>
        <w:lastRenderedPageBreak/>
        <w:t xml:space="preserve">Several design decisions have been incorporated into the application. We required participants to have </w:t>
      </w:r>
      <w:del w:id="205" w:author="Paul Muntner" w:date="2022-11-13T22:48:00Z">
        <w:r w:rsidDel="007F7028">
          <w:delText>a single</w:delText>
        </w:r>
      </w:del>
      <w:ins w:id="206" w:author="Paul Muntner" w:date="2022-11-13T22:48:00Z">
        <w:r w:rsidR="007F7028">
          <w:t>at least one</w:t>
        </w:r>
      </w:ins>
      <w:r>
        <w:t xml:space="preserve"> SBP and DBP to be included </w:t>
      </w:r>
      <w:ins w:id="207" w:author="Paul Muntner" w:date="2022-11-13T22:49:00Z">
        <w:r w:rsidR="007F7028">
          <w:t xml:space="preserve">in the application </w:t>
        </w:r>
      </w:ins>
      <w:r>
        <w:t>while some prior analyses required three SBP and DBP measurements.</w:t>
      </w:r>
      <w:r>
        <w:rPr>
          <w:vertAlign w:val="superscript"/>
        </w:rPr>
        <w:t>2</w:t>
      </w:r>
      <w:r>
        <w:t xml:space="preserve"> We chose </w:t>
      </w:r>
      <w:del w:id="208" w:author="Paul Muntner" w:date="2022-11-13T22:49:00Z">
        <w:r w:rsidDel="007F7028">
          <w:delText xml:space="preserve">an </w:delText>
        </w:r>
      </w:del>
      <w:ins w:id="209" w:author="Paul Muntner" w:date="2022-11-13T22:49:00Z">
        <w:r w:rsidR="007F7028">
          <w:t xml:space="preserve">this </w:t>
        </w:r>
      </w:ins>
      <w:r>
        <w:t xml:space="preserve">approach </w:t>
      </w:r>
      <w:ins w:id="210" w:author="Paul Muntner" w:date="2022-11-13T22:49:00Z">
        <w:r w:rsidR="007F7028">
          <w:t>as it</w:t>
        </w:r>
      </w:ins>
      <w:del w:id="211" w:author="Paul Muntner" w:date="2022-11-13T22:49:00Z">
        <w:r w:rsidDel="007F7028">
          <w:delText>that</w:delText>
        </w:r>
      </w:del>
      <w:r>
        <w:t xml:space="preserve"> is consistent with several analyses conducted by CDC investigators.</w:t>
      </w:r>
      <w:r>
        <w:rPr>
          <w:vertAlign w:val="superscript"/>
        </w:rPr>
        <w:t>24,26</w:t>
      </w:r>
      <w:r>
        <w:t xml:space="preserve"> </w:t>
      </w:r>
      <w:del w:id="212" w:author="Paul Muntner" w:date="2022-11-13T22:49:00Z">
        <w:r w:rsidDel="007F7028">
          <w:delText xml:space="preserve">However, </w:delText>
        </w:r>
      </w:del>
      <w:ins w:id="213" w:author="Paul Muntner" w:date="2022-11-13T22:49:00Z">
        <w:r w:rsidR="007F7028">
          <w:t xml:space="preserve">The </w:t>
        </w:r>
      </w:ins>
      <w:r>
        <w:t xml:space="preserve">mean </w:t>
      </w:r>
      <w:ins w:id="214" w:author="Paul Muntner" w:date="2022-11-13T22:49:00Z">
        <w:r w:rsidR="007F7028">
          <w:t>S</w:t>
        </w:r>
      </w:ins>
      <w:r>
        <w:t>BP</w:t>
      </w:r>
      <w:ins w:id="215" w:author="Paul Muntner" w:date="2022-11-13T22:49:00Z">
        <w:r w:rsidR="007F7028">
          <w:t xml:space="preserve"> and DBP values</w:t>
        </w:r>
      </w:ins>
      <w:r>
        <w:t xml:space="preserve"> and the prevalence of high BP </w:t>
      </w:r>
      <w:del w:id="216" w:author="Paul Muntner" w:date="2022-11-13T22:49:00Z">
        <w:r w:rsidDel="007F7028">
          <w:delText>may be</w:delText>
        </w:r>
      </w:del>
      <w:ins w:id="217" w:author="Paul Muntner" w:date="2022-11-13T22:49:00Z">
        <w:r w:rsidR="007F7028">
          <w:t>is likely to be</w:t>
        </w:r>
      </w:ins>
      <w:r>
        <w:t xml:space="preserve"> lower if we </w:t>
      </w:r>
      <w:ins w:id="218" w:author="Paul Muntner" w:date="2022-11-13T22:49:00Z">
        <w:r w:rsidR="007F7028">
          <w:t xml:space="preserve">had </w:t>
        </w:r>
      </w:ins>
      <w:r>
        <w:t>required multiple BP measurements.</w:t>
      </w:r>
      <w:r>
        <w:rPr>
          <w:vertAlign w:val="superscript"/>
        </w:rPr>
        <w:t>27</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28</w:t>
      </w:r>
      <w:r>
        <w:t xml:space="preserve"> This was done because participants missing data on SBP, DBP or antihypertensive medication use cannot have BP or hypertension-related outcomes. Weights were not re-calibrated when estimating </w:t>
      </w:r>
      <w:ins w:id="219" w:author="Paul Muntner" w:date="2022-11-13T22:50:00Z">
        <w:r w:rsidR="007F7028">
          <w:t xml:space="preserve">means or </w:t>
        </w:r>
      </w:ins>
      <w:r>
        <w:t xml:space="preserve">proportions as participants missing data are removed from the numerator and denominator. Medication classes were coded using generic names and the drug classes </w:t>
      </w:r>
      <w:commentRangeStart w:id="220"/>
      <w:r>
        <w:t>in the 2017 ACC/AHA BP guideline</w:t>
      </w:r>
      <w:commentRangeEnd w:id="220"/>
      <w:r w:rsidR="007F7028">
        <w:rPr>
          <w:rStyle w:val="CommentReference"/>
        </w:rPr>
        <w:commentReference w:id="220"/>
      </w:r>
      <w:r>
        <w:t>. We recognize the NCHS recommends using Lexicon Plus®, a proprietary database, to categorize medication classes.</w:t>
      </w:r>
      <w:r>
        <w:rPr>
          <w:vertAlign w:val="superscript"/>
        </w:rPr>
        <w:t>29</w:t>
      </w:r>
      <w:r>
        <w:t xml:space="preserve"> </w:t>
      </w:r>
      <w:commentRangeStart w:id="221"/>
      <w:r>
        <w:t xml:space="preserve">While </w:t>
      </w:r>
      <w:commentRangeEnd w:id="221"/>
      <w:r w:rsidR="00D275CE">
        <w:rPr>
          <w:rStyle w:val="CommentReference"/>
        </w:rPr>
        <w:commentReference w:id="221"/>
      </w:r>
      <w:r>
        <w:t>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4334BF7C" w14:textId="77777777" w:rsidR="004652CC" w:rsidRDefault="004652CC">
      <w:pPr>
        <w:pStyle w:val="BodyText"/>
        <w:spacing w:before="0" w:after="0"/>
        <w:pPrChange w:id="222" w:author="Paul Muntner" w:date="2022-11-13T22:43:00Z">
          <w:pPr>
            <w:pStyle w:val="BodyText"/>
          </w:pPr>
        </w:pPrChange>
      </w:pPr>
    </w:p>
    <w:p w14:paraId="59A2D3E8" w14:textId="7E4209D3" w:rsidR="004652CC" w:rsidRDefault="009F673C">
      <w:pPr>
        <w:pStyle w:val="BodyText"/>
        <w:spacing w:before="0" w:after="0"/>
        <w:pPrChange w:id="223" w:author="Paul Muntner" w:date="2022-11-13T22:43:00Z">
          <w:pPr>
            <w:pStyle w:val="BodyText"/>
          </w:pPr>
        </w:pPrChange>
      </w:pPr>
      <w:r>
        <w:t>Using the application, we replicated results from several prior manuscripts.</w:t>
      </w:r>
      <w:r>
        <w:rPr>
          <w:vertAlign w:val="superscript"/>
        </w:rPr>
        <w:t>14,23,24</w:t>
      </w:r>
      <w:r>
        <w:t xml:space="preserve"> However, we were not able to replicate some results.</w:t>
      </w:r>
      <w:r>
        <w:rPr>
          <w:vertAlign w:val="superscript"/>
        </w:rPr>
        <w:t>30</w:t>
      </w:r>
      <w:r>
        <w:t xml:space="preserve"> For example, a prior manuscript reported the prevalence of resistant hypertension defined by the 2017 ACC/AHA BP guideline to be 19.7% in 2009-2014.</w:t>
      </w:r>
      <w:r>
        <w:rPr>
          <w:vertAlign w:val="superscript"/>
        </w:rPr>
        <w:t>30</w:t>
      </w:r>
      <w:r>
        <w:t xml:space="preserve"> When estimated by the application, the prevalence of resistant hypertension over this time period was 17.1%. The difference in the prevalence estimates can be attributed to the approach used to </w:t>
      </w:r>
      <w:r>
        <w:lastRenderedPageBreak/>
        <w:t xml:space="preserve">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t>
      </w:r>
      <w:del w:id="224" w:author="Paul Muntner" w:date="2022-11-13T22:56:00Z">
        <w:r w:rsidDel="00870C00">
          <w:delText xml:space="preserve">with </w:delText>
        </w:r>
      </w:del>
      <w:ins w:id="225" w:author="Paul Muntner" w:date="2022-11-13T22:56:00Z">
        <w:r w:rsidR="00870C00">
          <w:t xml:space="preserve">for </w:t>
        </w:r>
      </w:ins>
      <w:r>
        <w:t>an indication for treating essential hypertension.</w:t>
      </w:r>
      <w:r>
        <w:rPr>
          <w:vertAlign w:val="superscript"/>
        </w:rPr>
        <w:t>12</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56A85FA5" w14:textId="77777777" w:rsidR="004652CC" w:rsidRDefault="004652CC">
      <w:pPr>
        <w:pStyle w:val="BodyText"/>
        <w:spacing w:before="0" w:after="0"/>
        <w:pPrChange w:id="226" w:author="Paul Muntner" w:date="2022-11-13T22:43:00Z">
          <w:pPr>
            <w:pStyle w:val="BodyText"/>
          </w:pPr>
        </w:pPrChange>
      </w:pPr>
    </w:p>
    <w:p w14:paraId="146A1A28" w14:textId="126D767B" w:rsidR="004652CC" w:rsidRDefault="009F673C">
      <w:pPr>
        <w:pStyle w:val="BodyText"/>
        <w:spacing w:before="0" w:after="0"/>
        <w:pPrChange w:id="227" w:author="Paul Muntner" w:date="2022-11-13T22:43:00Z">
          <w:pPr>
            <w:pStyle w:val="BodyText"/>
          </w:pPr>
        </w:pPrChange>
      </w:pPr>
      <w:r>
        <w:t xml:space="preserve">The application has a number of features that can be used in combination to create </w:t>
      </w:r>
      <w:del w:id="228" w:author="Paul Muntner" w:date="2022-11-13T22:56:00Z">
        <w:r w:rsidDel="00870C00">
          <w:delText xml:space="preserve">highly </w:delText>
        </w:r>
      </w:del>
      <w:r>
        <w:t xml:space="preserve">customized statistics. </w:t>
      </w:r>
      <w:del w:id="229" w:author="Paul Muntner" w:date="2022-11-13T22:57:00Z">
        <w:r w:rsidDel="00870C00">
          <w:delText xml:space="preserve">Variables can be analyzed as outcomes or used to stratify results or restrict analyses to subsets of participants. </w:delText>
        </w:r>
      </w:del>
      <w:r>
        <w:t xml:space="preserve">Combining the variables, tens of thousands of unique statistics can be estimated using the application. In addition, users can generate statistics for US adults from 1999-2000 to 2017-2020, pooling results or stratifying </w:t>
      </w:r>
      <w:del w:id="230" w:author="Paul Muntner" w:date="2022-11-13T22:57:00Z">
        <w:r w:rsidDel="00870C00">
          <w:delText>the data</w:delText>
        </w:r>
      </w:del>
      <w:ins w:id="231" w:author="Paul Muntner" w:date="2022-11-13T22:57:00Z">
        <w:r w:rsidR="00870C00">
          <w:t>by calendar period</w:t>
        </w:r>
      </w:ins>
      <w:r>
        <w:t>.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457A2282" w14:textId="77777777" w:rsidR="004652CC" w:rsidRDefault="004652CC">
      <w:pPr>
        <w:pStyle w:val="BodyText"/>
        <w:spacing w:before="0" w:after="0"/>
        <w:pPrChange w:id="232" w:author="Paul Muntner" w:date="2022-11-13T22:43:00Z">
          <w:pPr>
            <w:pStyle w:val="BodyText"/>
          </w:pPr>
        </w:pPrChange>
      </w:pPr>
    </w:p>
    <w:p w14:paraId="798AB4FB" w14:textId="77777777" w:rsidR="004652CC" w:rsidRDefault="009F673C">
      <w:pPr>
        <w:pStyle w:val="Heading2"/>
        <w:spacing w:before="0" w:line="480" w:lineRule="auto"/>
        <w:pPrChange w:id="233" w:author="Paul Muntner" w:date="2022-11-13T22:43:00Z">
          <w:pPr>
            <w:pStyle w:val="Heading2"/>
          </w:pPr>
        </w:pPrChange>
      </w:pPr>
      <w:bookmarkStart w:id="234" w:name="strengthslimitations"/>
      <w:r>
        <w:t>Strengths/limitations</w:t>
      </w:r>
    </w:p>
    <w:p w14:paraId="594E06A1" w14:textId="0E7AB96E" w:rsidR="004652CC" w:rsidRDefault="009F673C">
      <w:pPr>
        <w:pStyle w:val="FirstParagraph"/>
        <w:spacing w:before="0" w:after="0"/>
        <w:pPrChange w:id="235" w:author="Paul Muntner" w:date="2022-11-13T22:43:00Z">
          <w:pPr>
            <w:pStyle w:val="FirstParagraph"/>
          </w:pPr>
        </w:pPrChange>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w:t>
      </w:r>
      <w:r>
        <w:lastRenderedPageBreak/>
        <w:t xml:space="preserve">This study also has several limitations. NHANES participants had their mean BP measured during a single visit, and BP guidelines recommend obtaining mean BP using at least two BP values measured </w:t>
      </w:r>
      <w:commentRangeStart w:id="236"/>
      <w:commentRangeStart w:id="237"/>
      <w:r>
        <w:t>on separate days</w:t>
      </w:r>
      <w:commentRangeEnd w:id="236"/>
      <w:r w:rsidR="00870C00">
        <w:rPr>
          <w:rStyle w:val="CommentReference"/>
        </w:rPr>
        <w:commentReference w:id="236"/>
      </w:r>
      <w:commentRangeEnd w:id="237"/>
      <w:r w:rsidR="00B41F2B">
        <w:rPr>
          <w:rStyle w:val="CommentReference"/>
        </w:rPr>
        <w:commentReference w:id="237"/>
      </w:r>
      <w:r>
        <w:t>.</w:t>
      </w:r>
      <w:r>
        <w:rPr>
          <w:vertAlign w:val="superscript"/>
        </w:rPr>
        <w:t>12</w:t>
      </w:r>
      <w:r>
        <w:t xml:space="preserve"> Many estimates, including medication use, are derived from participant report, and we cannot exclude the </w:t>
      </w:r>
      <w:del w:id="238" w:author="Muntner, Paul M" w:date="2022-11-14T10:04:00Z">
        <w:r w:rsidDel="006B2937">
          <w:delText xml:space="preserve">possibilities </w:delText>
        </w:r>
      </w:del>
      <w:ins w:id="239" w:author="Muntner, Paul M" w:date="2022-11-14T10:04:00Z">
        <w:r w:rsidR="006B2937">
          <w:t xml:space="preserve">possibility </w:t>
        </w:r>
      </w:ins>
      <w:r>
        <w:t>of reporting or recall bias</w:t>
      </w:r>
      <w:del w:id="240" w:author="Muntner, Paul M" w:date="2022-11-14T10:04:00Z">
        <w:r w:rsidDel="006B2937">
          <w:delText>es</w:delText>
        </w:r>
      </w:del>
      <w:r>
        <w:t>. The response rate for NHANES has declined from 1999-2000 through 2017-2020. Effects of this decline are unclear.</w:t>
      </w:r>
    </w:p>
    <w:p w14:paraId="21613BA9" w14:textId="77777777" w:rsidR="004652CC" w:rsidRDefault="004652CC">
      <w:pPr>
        <w:pStyle w:val="BodyText"/>
        <w:spacing w:before="0" w:after="0"/>
        <w:pPrChange w:id="241" w:author="Paul Muntner" w:date="2022-11-13T22:43:00Z">
          <w:pPr>
            <w:pStyle w:val="BodyText"/>
          </w:pPr>
        </w:pPrChange>
      </w:pPr>
    </w:p>
    <w:p w14:paraId="2A3A8ED3" w14:textId="442F9B53" w:rsidR="004652CC" w:rsidRDefault="009F673C">
      <w:pPr>
        <w:pStyle w:val="Heading2"/>
        <w:spacing w:before="0" w:line="480" w:lineRule="auto"/>
        <w:pPrChange w:id="242" w:author="Paul Muntner" w:date="2022-11-13T22:43:00Z">
          <w:pPr>
            <w:pStyle w:val="Heading2"/>
          </w:pPr>
        </w:pPrChange>
      </w:pPr>
      <w:bookmarkStart w:id="243" w:name="conclusions"/>
      <w:bookmarkEnd w:id="234"/>
      <w:del w:id="244" w:author="Paul Muntner" w:date="2022-11-13T22:59:00Z">
        <w:r w:rsidDel="00870C00">
          <w:delText>Conclusions</w:delText>
        </w:r>
      </w:del>
      <w:ins w:id="245" w:author="Paul Muntner" w:date="2022-11-13T22:59:00Z">
        <w:r w:rsidR="00870C00">
          <w:t>Perspectives</w:t>
        </w:r>
      </w:ins>
    </w:p>
    <w:p w14:paraId="2385F29F" w14:textId="77777777" w:rsidR="004652CC" w:rsidRDefault="009F673C">
      <w:pPr>
        <w:pStyle w:val="FirstParagraph"/>
        <w:spacing w:before="0" w:after="0"/>
        <w:pPrChange w:id="246" w:author="Paul Muntner" w:date="2022-11-13T22:43:00Z">
          <w:pPr>
            <w:pStyle w:val="FirstParagraph"/>
          </w:pPr>
        </w:pPrChange>
      </w:pPr>
      <w:r>
        <w:t>We developed a web-based application for analysis of hypertension statistics among non-institutionalized adults living in the US from 1999-2000 through 2017-2020. The application is publicly available and produces valid, transparent, and reproducible results.</w:t>
      </w:r>
    </w:p>
    <w:p w14:paraId="64B9798D" w14:textId="77777777" w:rsidR="004652CC" w:rsidRDefault="009F673C">
      <w:pPr>
        <w:spacing w:after="0" w:line="480" w:lineRule="auto"/>
        <w:pPrChange w:id="247" w:author="Paul Muntner" w:date="2022-11-13T22:43:00Z">
          <w:pPr/>
        </w:pPrChange>
      </w:pPr>
      <w:r>
        <w:br w:type="page"/>
      </w:r>
    </w:p>
    <w:p w14:paraId="3A79147A" w14:textId="77777777" w:rsidR="004652CC" w:rsidRDefault="009F673C">
      <w:pPr>
        <w:pStyle w:val="Heading1"/>
      </w:pPr>
      <w:bookmarkStart w:id="248" w:name="references"/>
      <w:bookmarkEnd w:id="166"/>
      <w:bookmarkEnd w:id="243"/>
      <w:r>
        <w:lastRenderedPageBreak/>
        <w:t>REFERENCES</w:t>
      </w:r>
    </w:p>
    <w:p w14:paraId="521368A2" w14:textId="77777777" w:rsidR="004652CC" w:rsidRDefault="009F673C">
      <w:pPr>
        <w:pStyle w:val="Bibliography"/>
      </w:pPr>
      <w:bookmarkStart w:id="249" w:name="ref-nhanes_about"/>
      <w:bookmarkStart w:id="250"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11">
        <w:r>
          <w:rPr>
            <w:rStyle w:val="Hyperlink"/>
          </w:rPr>
          <w:t>https://www.cdc.gov/nchs/nhanes/about_nhanes.htm</w:t>
        </w:r>
      </w:hyperlink>
    </w:p>
    <w:p w14:paraId="4DA1E04C" w14:textId="77777777" w:rsidR="004652CC" w:rsidRDefault="009F673C">
      <w:pPr>
        <w:pStyle w:val="Bibliography"/>
      </w:pPr>
      <w:bookmarkStart w:id="251" w:name="ref-muntner_potential_2018"/>
      <w:bookmarkEnd w:id="249"/>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12">
        <w:r>
          <w:rPr>
            <w:rStyle w:val="Hyperlink"/>
          </w:rPr>
          <w:t>10.1016/j.jacc.2017.10.073</w:t>
        </w:r>
      </w:hyperlink>
    </w:p>
    <w:p w14:paraId="5626AE75" w14:textId="77777777" w:rsidR="004652CC" w:rsidRDefault="009F673C">
      <w:pPr>
        <w:pStyle w:val="Bibliography"/>
      </w:pPr>
      <w:bookmarkStart w:id="252" w:name="ref-us_surgeon_2020"/>
      <w:bookmarkEnd w:id="251"/>
      <w:r>
        <w:t xml:space="preserve">3. </w:t>
      </w:r>
      <w:r>
        <w:tab/>
        <w:t xml:space="preserve">U.S. Department of Health and Human Services. The Surgeon General’s call to action to control hypertension. Washington, DC: U.S. Department of Health and Human Services, Office of the Surgeon General; 2020. </w:t>
      </w:r>
      <w:hyperlink r:id="rId13">
        <w:r>
          <w:rPr>
            <w:rStyle w:val="Hyperlink"/>
          </w:rPr>
          <w:t>https://www.cdc.gov/bloodpressure/docs/SG-CTA-HTN-Control-Report-508.pdf</w:t>
        </w:r>
      </w:hyperlink>
    </w:p>
    <w:p w14:paraId="24FF9918" w14:textId="77777777" w:rsidR="004652CC" w:rsidRDefault="009F673C">
      <w:pPr>
        <w:pStyle w:val="Bibliography"/>
      </w:pPr>
      <w:bookmarkStart w:id="253" w:name="ref-nhanes_home"/>
      <w:bookmarkEnd w:id="252"/>
      <w:r>
        <w:t xml:space="preserve">4. </w:t>
      </w:r>
      <w:r>
        <w:tab/>
        <w:t xml:space="preserve">NHANES. National health and nutrition examination survey homepage, available at </w:t>
      </w:r>
      <w:hyperlink r:id="rId14">
        <w:r>
          <w:rPr>
            <w:rStyle w:val="Hyperlink"/>
          </w:rPr>
          <w:t>https://www.cdc.gov/nchs/nhanes/index.htm</w:t>
        </w:r>
      </w:hyperlink>
      <w:r>
        <w:t>. Accessed on 10/23/2022.</w:t>
      </w:r>
    </w:p>
    <w:p w14:paraId="7CA0F858" w14:textId="77777777" w:rsidR="004652CC" w:rsidRDefault="009F673C">
      <w:pPr>
        <w:pStyle w:val="Bibliography"/>
      </w:pPr>
      <w:bookmarkStart w:id="254" w:name="ref-nhanes_data"/>
      <w:bookmarkEnd w:id="253"/>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5">
        <w:r>
          <w:rPr>
            <w:rStyle w:val="Hyperlink"/>
          </w:rPr>
          <w:t>https://wwwn.cdc.gov/nchs/nhanes/default.aspx</w:t>
        </w:r>
      </w:hyperlink>
    </w:p>
    <w:p w14:paraId="466444E0" w14:textId="77777777" w:rsidR="004652CC" w:rsidRDefault="009F673C">
      <w:pPr>
        <w:pStyle w:val="Bibliography"/>
      </w:pPr>
      <w:bookmarkStart w:id="255" w:name="ref-west2017analytic"/>
      <w:bookmarkEnd w:id="254"/>
      <w:r>
        <w:t xml:space="preserve">6. </w:t>
      </w:r>
      <w:r>
        <w:tab/>
        <w:t xml:space="preserve">West BT, Sakshaug JW, Kim Y. Analytic error as an important component of total survey error: Results from a meta-analysis. </w:t>
      </w:r>
      <w:r>
        <w:rPr>
          <w:i/>
          <w:iCs/>
        </w:rPr>
        <w:t>Total survey error in practice</w:t>
      </w:r>
      <w:r>
        <w:t>. Published online 2017:487-510.</w:t>
      </w:r>
    </w:p>
    <w:p w14:paraId="0FB3176D" w14:textId="77777777" w:rsidR="004652CC" w:rsidRDefault="009F673C">
      <w:pPr>
        <w:pStyle w:val="Bibliography"/>
      </w:pPr>
      <w:bookmarkStart w:id="256" w:name="ref-west2016big"/>
      <w:bookmarkEnd w:id="255"/>
      <w:r>
        <w:t xml:space="preserve">7. </w:t>
      </w:r>
      <w:r>
        <w:tab/>
        <w:t xml:space="preserve">West BT, Sakshaug JW, Aurelien GAS. How big of a problem is analytic error in secondary analyses of survey data? </w:t>
      </w:r>
      <w:r>
        <w:rPr>
          <w:i/>
          <w:iCs/>
        </w:rPr>
        <w:t>PloS one</w:t>
      </w:r>
      <w:r>
        <w:t>. 2016;11(6):e0158120.</w:t>
      </w:r>
    </w:p>
    <w:p w14:paraId="6496601A" w14:textId="77777777" w:rsidR="004652CC" w:rsidRDefault="009F673C">
      <w:pPr>
        <w:pStyle w:val="Bibliography"/>
      </w:pPr>
      <w:bookmarkStart w:id="257" w:name="ref-centers2015national"/>
      <w:bookmarkEnd w:id="256"/>
      <w:r>
        <w:t xml:space="preserve">8. </w:t>
      </w:r>
      <w:r>
        <w:tab/>
      </w:r>
      <w:commentRangeStart w:id="258"/>
      <w:r>
        <w:t xml:space="preserve">Disease Control C for, Prevention. </w:t>
      </w:r>
      <w:commentRangeEnd w:id="258"/>
      <w:r>
        <w:rPr>
          <w:rStyle w:val="CommentReference"/>
        </w:rPr>
        <w:commentReference w:id="258"/>
      </w:r>
      <w:r>
        <w:t xml:space="preserve">National Health and Nutrition Examination Survey (NHANES). Physician Examination Procedures Manual. </w:t>
      </w:r>
      <w:r>
        <w:rPr>
          <w:i/>
          <w:iCs/>
        </w:rPr>
        <w:t>Hyattsville, MD</w:t>
      </w:r>
      <w:r>
        <w:t>. Published online 2015.</w:t>
      </w:r>
    </w:p>
    <w:p w14:paraId="77F1A56D" w14:textId="77777777" w:rsidR="004652CC" w:rsidRDefault="009F673C">
      <w:pPr>
        <w:pStyle w:val="Bibliography"/>
      </w:pPr>
      <w:bookmarkStart w:id="259" w:name="ref-ostchega2010assessing"/>
      <w:bookmarkEnd w:id="257"/>
      <w:r>
        <w:t xml:space="preserve">9. </w:t>
      </w:r>
      <w:r>
        <w:tab/>
        <w:t xml:space="preserve">Ostchega Y, Nwankwo T, Sorlie PD, Wolz M, Zipf G. Assessing the validity of the omron HEM-907XL oscillometric blood pressure measurement device in a national survey environment. </w:t>
      </w:r>
      <w:r>
        <w:rPr>
          <w:i/>
          <w:iCs/>
        </w:rPr>
        <w:t>The Journal of Clinical Hypertension</w:t>
      </w:r>
      <w:r>
        <w:t>. 2010;12(1):22-28.</w:t>
      </w:r>
    </w:p>
    <w:p w14:paraId="0C643A97" w14:textId="77777777" w:rsidR="004652CC" w:rsidRDefault="009F673C">
      <w:pPr>
        <w:pStyle w:val="Bibliography"/>
      </w:pPr>
      <w:bookmarkStart w:id="260" w:name="ref-parker2017national"/>
      <w:bookmarkEnd w:id="259"/>
      <w:r>
        <w:t xml:space="preserve">10. </w:t>
      </w:r>
      <w:r>
        <w:tab/>
        <w:t xml:space="preserve">Parker JD, Talih M, Malec DJ, et al. </w:t>
      </w:r>
      <w:hyperlink r:id="rId16">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7C286D39" w14:textId="77777777" w:rsidR="004652CC" w:rsidRDefault="009F673C">
      <w:pPr>
        <w:pStyle w:val="Bibliography"/>
      </w:pPr>
      <w:bookmarkStart w:id="261" w:name="ref-rpack_cardioStatsUSA"/>
      <w:bookmarkEnd w:id="260"/>
      <w:r>
        <w:t xml:space="preserve">11. </w:t>
      </w:r>
      <w:r>
        <w:tab/>
        <w:t xml:space="preserve">Jaeger B, Chen L, Muntner P. </w:t>
      </w:r>
      <w:r>
        <w:rPr>
          <w:i/>
          <w:iCs/>
        </w:rPr>
        <w:t>cardioStatsUSA: Analysis and Visualization of Cardiometabolic Outcomes Using NHANES</w:t>
      </w:r>
      <w:r>
        <w:t xml:space="preserve">.; 2022. </w:t>
      </w:r>
      <w:hyperlink r:id="rId17">
        <w:r>
          <w:rPr>
            <w:rStyle w:val="Hyperlink"/>
          </w:rPr>
          <w:t>https://jhs-hwg.github.io/cardioStatsUSA/</w:t>
        </w:r>
      </w:hyperlink>
    </w:p>
    <w:p w14:paraId="35F310A7" w14:textId="77777777" w:rsidR="004652CC" w:rsidRDefault="009F673C">
      <w:pPr>
        <w:pStyle w:val="Bibliography"/>
      </w:pPr>
      <w:bookmarkStart w:id="262" w:name="ref-whelton20182017"/>
      <w:bookmarkEnd w:id="261"/>
      <w:r>
        <w:t xml:space="preserve">12.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8">
        <w:r>
          <w:rPr>
            <w:rStyle w:val="Hyperlink"/>
          </w:rPr>
          <w:t>10.1016/j.jacc.2017.11.006</w:t>
        </w:r>
      </w:hyperlink>
    </w:p>
    <w:p w14:paraId="48D2B4B4" w14:textId="77777777" w:rsidR="004652CC" w:rsidRDefault="009F673C">
      <w:pPr>
        <w:pStyle w:val="Bibliography"/>
      </w:pPr>
      <w:bookmarkStart w:id="263" w:name="ref-ostchega_national_2003"/>
      <w:bookmarkEnd w:id="262"/>
      <w:r>
        <w:lastRenderedPageBreak/>
        <w:t xml:space="preserve">13.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9">
        <w:r>
          <w:rPr>
            <w:rStyle w:val="Hyperlink"/>
          </w:rPr>
          <w:t>10.1016/S0895-4356(03)00085-4</w:t>
        </w:r>
      </w:hyperlink>
    </w:p>
    <w:p w14:paraId="566B35A8" w14:textId="77777777" w:rsidR="004652CC" w:rsidRDefault="009F673C">
      <w:pPr>
        <w:pStyle w:val="Bibliography"/>
      </w:pPr>
      <w:bookmarkStart w:id="264" w:name="ref-muntner2022blood"/>
      <w:bookmarkEnd w:id="263"/>
      <w:r>
        <w:t xml:space="preserve">14. </w:t>
      </w:r>
      <w:r>
        <w:tab/>
        <w:t xml:space="preserve">Muntner P, Miles MA, Jaeger BC, et al. Blood pressure control among US adults, 2009 to 2012 through 2017 to 2020. </w:t>
      </w:r>
      <w:r>
        <w:rPr>
          <w:i/>
          <w:iCs/>
        </w:rPr>
        <w:t>Hypertension</w:t>
      </w:r>
      <w:r>
        <w:t>. 2022;79(9):1971-1980. doi:</w:t>
      </w:r>
      <w:hyperlink r:id="rId20">
        <w:r>
          <w:rPr>
            <w:rStyle w:val="Hyperlink"/>
          </w:rPr>
          <w:t>10.1161/HYPERTENSIONAHA.122.19222</w:t>
        </w:r>
      </w:hyperlink>
    </w:p>
    <w:p w14:paraId="69F646D2" w14:textId="77777777" w:rsidR="004652CC" w:rsidRDefault="009F673C">
      <w:pPr>
        <w:pStyle w:val="Bibliography"/>
      </w:pPr>
      <w:bookmarkStart w:id="265" w:name="ref-ostchega2021comparing"/>
      <w:bookmarkEnd w:id="264"/>
      <w:r>
        <w:t xml:space="preserve">15.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21">
        <w:r>
          <w:rPr>
            <w:rStyle w:val="Hyperlink"/>
          </w:rPr>
          <w:t>10.15620/cdc:104185</w:t>
        </w:r>
      </w:hyperlink>
    </w:p>
    <w:p w14:paraId="2807C97F" w14:textId="77777777" w:rsidR="004652CC" w:rsidRDefault="009F673C">
      <w:pPr>
        <w:pStyle w:val="Bibliography"/>
      </w:pPr>
      <w:bookmarkStart w:id="266" w:name="ref-chobanian2003seventh"/>
      <w:bookmarkEnd w:id="265"/>
      <w:r>
        <w:t xml:space="preserve">16.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22">
        <w:r>
          <w:rPr>
            <w:rStyle w:val="Hyperlink"/>
          </w:rPr>
          <w:t>10.1001/jama.289.19.2560</w:t>
        </w:r>
      </w:hyperlink>
    </w:p>
    <w:p w14:paraId="4DC9D37E" w14:textId="77777777" w:rsidR="004652CC" w:rsidRDefault="009F673C">
      <w:pPr>
        <w:pStyle w:val="Bibliography"/>
      </w:pPr>
      <w:bookmarkStart w:id="267" w:name="ref-muntner2004trends"/>
      <w:bookmarkEnd w:id="266"/>
      <w:r>
        <w:t xml:space="preserve">17. </w:t>
      </w:r>
      <w:r>
        <w:tab/>
        <w:t xml:space="preserve">Muntner P, He J, Cutler JA, Wildman RP, Whelton PK. Trends in blood pressure among children and adolescents. </w:t>
      </w:r>
      <w:r>
        <w:rPr>
          <w:i/>
          <w:iCs/>
        </w:rPr>
        <w:t>JAMA</w:t>
      </w:r>
      <w:r>
        <w:t>. 2004;291(17):2107-2113. doi:</w:t>
      </w:r>
      <w:hyperlink r:id="rId23">
        <w:r>
          <w:rPr>
            <w:rStyle w:val="Hyperlink"/>
          </w:rPr>
          <w:t>10.1001/jama.291.17.2107</w:t>
        </w:r>
      </w:hyperlink>
    </w:p>
    <w:p w14:paraId="52C3781E" w14:textId="77777777" w:rsidR="004652CC" w:rsidRDefault="009F673C">
      <w:pPr>
        <w:pStyle w:val="Bibliography"/>
      </w:pPr>
      <w:bookmarkStart w:id="268" w:name="ref-nhanes_tutorial_weights"/>
      <w:bookmarkEnd w:id="267"/>
      <w:r>
        <w:t xml:space="preserve">18. </w:t>
      </w:r>
      <w:r>
        <w:tab/>
        <w:t xml:space="preserve">NHANES. Tutorials - module 3 - weighting, available at </w:t>
      </w:r>
      <w:hyperlink r:id="rId24">
        <w:r>
          <w:rPr>
            <w:rStyle w:val="Hyperlink"/>
          </w:rPr>
          <w:t>https://wwwn.cdc.gov/nchs/nhanes/tutorials/module3.aspx</w:t>
        </w:r>
      </w:hyperlink>
      <w:r>
        <w:t>. Accessed on 10/23/2022.</w:t>
      </w:r>
    </w:p>
    <w:p w14:paraId="2FE3ED97" w14:textId="77777777" w:rsidR="004652CC" w:rsidRDefault="009F673C">
      <w:pPr>
        <w:pStyle w:val="Bibliography"/>
      </w:pPr>
      <w:bookmarkStart w:id="269" w:name="ref-rpack_shiny"/>
      <w:bookmarkEnd w:id="268"/>
      <w:r>
        <w:t xml:space="preserve">19. </w:t>
      </w:r>
      <w:r>
        <w:tab/>
        <w:t xml:space="preserve">Chang W, Cheng J, Allaire J, et al. </w:t>
      </w:r>
      <w:r>
        <w:rPr>
          <w:i/>
          <w:iCs/>
        </w:rPr>
        <w:t>Shiny: Web Application Framework for R</w:t>
      </w:r>
      <w:r>
        <w:t xml:space="preserve">.; 2021. </w:t>
      </w:r>
      <w:hyperlink r:id="rId25">
        <w:r>
          <w:rPr>
            <w:rStyle w:val="Hyperlink"/>
          </w:rPr>
          <w:t>https://CRAN.R-project.org/package=shiny</w:t>
        </w:r>
      </w:hyperlink>
    </w:p>
    <w:p w14:paraId="561E99C3" w14:textId="77777777" w:rsidR="004652CC" w:rsidRDefault="009F673C">
      <w:pPr>
        <w:pStyle w:val="Bibliography"/>
      </w:pPr>
      <w:bookmarkStart w:id="270" w:name="ref-rpack_shinyWidgets"/>
      <w:bookmarkEnd w:id="269"/>
      <w:r>
        <w:t xml:space="preserve">20. </w:t>
      </w:r>
      <w:r>
        <w:tab/>
        <w:t xml:space="preserve">Perrier V, Meyer F, Granjon D. </w:t>
      </w:r>
      <w:r>
        <w:rPr>
          <w:i/>
          <w:iCs/>
        </w:rPr>
        <w:t>shinyWidgets: Custom Inputs Widgets for Shiny</w:t>
      </w:r>
      <w:r>
        <w:t xml:space="preserve">.; 2022. </w:t>
      </w:r>
      <w:hyperlink r:id="rId26">
        <w:r>
          <w:rPr>
            <w:rStyle w:val="Hyperlink"/>
          </w:rPr>
          <w:t>https://CRAN.R-project.org/package=shinyWidgets</w:t>
        </w:r>
      </w:hyperlink>
    </w:p>
    <w:p w14:paraId="6EFDBADC" w14:textId="77777777" w:rsidR="004652CC" w:rsidRDefault="009F673C">
      <w:pPr>
        <w:pStyle w:val="Bibliography"/>
      </w:pPr>
      <w:bookmarkStart w:id="271" w:name="ref-rpack_shinyalert"/>
      <w:bookmarkEnd w:id="270"/>
      <w:r>
        <w:t xml:space="preserve">21. </w:t>
      </w:r>
      <w:r>
        <w:tab/>
        <w:t xml:space="preserve">Attali D, Edwards T. </w:t>
      </w:r>
      <w:r>
        <w:rPr>
          <w:i/>
          <w:iCs/>
        </w:rPr>
        <w:t>Shinyalert: Easily Create Pretty Popup Messages (Modals) in Shiny</w:t>
      </w:r>
      <w:r>
        <w:t xml:space="preserve">.; 2021. </w:t>
      </w:r>
      <w:hyperlink r:id="rId27">
        <w:r>
          <w:rPr>
            <w:rStyle w:val="Hyperlink"/>
          </w:rPr>
          <w:t>https://CRAN.R-project.org/package=shinyalert</w:t>
        </w:r>
      </w:hyperlink>
    </w:p>
    <w:p w14:paraId="16F66EC7" w14:textId="77777777" w:rsidR="004652CC" w:rsidRDefault="009F673C">
      <w:pPr>
        <w:pStyle w:val="Bibliography"/>
      </w:pPr>
      <w:bookmarkStart w:id="272" w:name="ref-r_language"/>
      <w:bookmarkEnd w:id="271"/>
      <w:r>
        <w:t xml:space="preserve">22. </w:t>
      </w:r>
      <w:r>
        <w:tab/>
        <w:t xml:space="preserve">R Core Team. </w:t>
      </w:r>
      <w:r>
        <w:rPr>
          <w:i/>
          <w:iCs/>
        </w:rPr>
        <w:t>R: A Language and Environment for Statistical Computing</w:t>
      </w:r>
      <w:r>
        <w:t xml:space="preserve">. R Foundation for Statistical Computing; 2022. </w:t>
      </w:r>
      <w:hyperlink r:id="rId28">
        <w:r>
          <w:rPr>
            <w:rStyle w:val="Hyperlink"/>
          </w:rPr>
          <w:t>https://www.R-project.org/</w:t>
        </w:r>
      </w:hyperlink>
    </w:p>
    <w:p w14:paraId="07048EA8" w14:textId="77777777" w:rsidR="004652CC" w:rsidRDefault="009F673C">
      <w:pPr>
        <w:pStyle w:val="Bibliography"/>
      </w:pPr>
      <w:bookmarkStart w:id="273" w:name="ref-muntner2020htn"/>
      <w:bookmarkEnd w:id="272"/>
      <w:r>
        <w:t xml:space="preserve">23. </w:t>
      </w:r>
      <w:r>
        <w:tab/>
        <w:t xml:space="preserve">Muntner P, Hardy ST, Fine LJ, et al. Trends in blood pressure control among US adults with hypertension, 1999-2000 to 2017-2018. </w:t>
      </w:r>
      <w:r>
        <w:rPr>
          <w:i/>
          <w:iCs/>
        </w:rPr>
        <w:t>JAMA</w:t>
      </w:r>
      <w:r>
        <w:t>. 2020;324(12):1190-1200. doi:</w:t>
      </w:r>
      <w:hyperlink r:id="rId29">
        <w:r>
          <w:rPr>
            <w:rStyle w:val="Hyperlink"/>
          </w:rPr>
          <w:t>10.1001/jama.2020.14545</w:t>
        </w:r>
      </w:hyperlink>
    </w:p>
    <w:p w14:paraId="54E165A6" w14:textId="77777777" w:rsidR="004652CC" w:rsidRDefault="009F673C">
      <w:pPr>
        <w:pStyle w:val="Bibliography"/>
      </w:pPr>
      <w:bookmarkStart w:id="274" w:name="ref-fryar_hypertension_2017"/>
      <w:bookmarkEnd w:id="273"/>
      <w:r>
        <w:t xml:space="preserve">24. </w:t>
      </w:r>
      <w:r>
        <w:tab/>
        <w:t xml:space="preserve">Fryar CD, Ostchega Y, Hales CM, Zhang G, Kruszon-Moran D. </w:t>
      </w:r>
      <w:hyperlink r:id="rId30">
        <w:r>
          <w:rPr>
            <w:rStyle w:val="Hyperlink"/>
          </w:rPr>
          <w:t>Hypertension prevalence and control among adults: United States, 2015-2016</w:t>
        </w:r>
      </w:hyperlink>
      <w:r>
        <w:t xml:space="preserve">. </w:t>
      </w:r>
      <w:r>
        <w:rPr>
          <w:i/>
          <w:iCs/>
        </w:rPr>
        <w:t>NCHS data brief</w:t>
      </w:r>
      <w:r>
        <w:t>. 2017;(289):1-8.</w:t>
      </w:r>
    </w:p>
    <w:p w14:paraId="660567FF" w14:textId="77777777" w:rsidR="004652CC" w:rsidRDefault="009F673C">
      <w:pPr>
        <w:pStyle w:val="Bibliography"/>
      </w:pPr>
      <w:bookmarkStart w:id="275" w:name="ref-app_cardioStatsUSA"/>
      <w:bookmarkEnd w:id="274"/>
      <w:r>
        <w:t xml:space="preserve">25. </w:t>
      </w:r>
      <w:r>
        <w:tab/>
        <w:t xml:space="preserve">Jaeger B, Chen L, Muntner P. Cardiometabolic statistics for US adults. Accessed October 24, 2022. </w:t>
      </w:r>
      <w:hyperlink r:id="rId31">
        <w:r>
          <w:rPr>
            <w:rStyle w:val="Hyperlink"/>
          </w:rPr>
          <w:t>https://bcjaeger.shinyapps.io/nhanesShinyBP/</w:t>
        </w:r>
      </w:hyperlink>
    </w:p>
    <w:p w14:paraId="7873818B" w14:textId="77777777" w:rsidR="004652CC" w:rsidRDefault="009F673C">
      <w:pPr>
        <w:pStyle w:val="Bibliography"/>
      </w:pPr>
      <w:bookmarkStart w:id="276" w:name="ref-yoon_hypertension_2015"/>
      <w:bookmarkEnd w:id="275"/>
      <w:r>
        <w:t xml:space="preserve">26. </w:t>
      </w:r>
      <w:r>
        <w:tab/>
        <w:t xml:space="preserve">Yoon SSS, Carroll MD, Fryar CD. </w:t>
      </w:r>
      <w:hyperlink r:id="rId32">
        <w:r>
          <w:rPr>
            <w:rStyle w:val="Hyperlink"/>
          </w:rPr>
          <w:t>Hypertension prevalence and control among adults: United States, 2011-2014</w:t>
        </w:r>
      </w:hyperlink>
      <w:r>
        <w:t xml:space="preserve">. </w:t>
      </w:r>
      <w:r>
        <w:rPr>
          <w:i/>
          <w:iCs/>
        </w:rPr>
        <w:t>NCHS data brief</w:t>
      </w:r>
      <w:r>
        <w:t>. 2015;(220):1-8.</w:t>
      </w:r>
    </w:p>
    <w:p w14:paraId="023D9E85" w14:textId="77777777" w:rsidR="004652CC" w:rsidRDefault="009F673C">
      <w:pPr>
        <w:pStyle w:val="Bibliography"/>
      </w:pPr>
      <w:bookmarkStart w:id="277" w:name="ref-handler_impact_2012"/>
      <w:bookmarkEnd w:id="276"/>
      <w:r>
        <w:lastRenderedPageBreak/>
        <w:t xml:space="preserve">27.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3">
        <w:r>
          <w:rPr>
            <w:rStyle w:val="Hyperlink"/>
          </w:rPr>
          <w:t>10.1111/jch.12009</w:t>
        </w:r>
      </w:hyperlink>
    </w:p>
    <w:p w14:paraId="10F712E2" w14:textId="77777777" w:rsidR="004652CC" w:rsidRDefault="009F673C">
      <w:pPr>
        <w:pStyle w:val="Bibliography"/>
      </w:pPr>
      <w:bookmarkStart w:id="278" w:name="ref-coresh_prevalence_2003"/>
      <w:bookmarkEnd w:id="277"/>
      <w:r>
        <w:t xml:space="preserve">28.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34">
        <w:r>
          <w:rPr>
            <w:rStyle w:val="Hyperlink"/>
          </w:rPr>
          <w:t>10.1053/ajkd.2003.50007</w:t>
        </w:r>
      </w:hyperlink>
    </w:p>
    <w:p w14:paraId="719C3547" w14:textId="77777777" w:rsidR="004652CC" w:rsidRDefault="009F673C">
      <w:pPr>
        <w:pStyle w:val="Bibliography"/>
      </w:pPr>
      <w:bookmarkStart w:id="279" w:name="ref-nhanes_rxq_drug"/>
      <w:bookmarkEnd w:id="278"/>
      <w:r>
        <w:t xml:space="preserve">29. </w:t>
      </w:r>
      <w:r>
        <w:tab/>
        <w:t xml:space="preserve">National Center for Health Statistics. NHANES 1988–2016 data documentation, codebook, and frequencies: Prescription medications - drug information (RXQ_DRUG). Accessed October 27, 2022. </w:t>
      </w:r>
      <w:hyperlink r:id="rId35">
        <w:r>
          <w:rPr>
            <w:rStyle w:val="Hyperlink"/>
          </w:rPr>
          <w:t>https://wwwn.cdc.gov/Nchs/Nhanes/1999-2000/RXQ_DRUG.htm</w:t>
        </w:r>
      </w:hyperlink>
    </w:p>
    <w:p w14:paraId="10B4D916" w14:textId="77777777" w:rsidR="004652CC" w:rsidRDefault="009F673C">
      <w:pPr>
        <w:pStyle w:val="Bibliography"/>
      </w:pPr>
      <w:bookmarkStart w:id="280" w:name="ref-carey_prevalence_2019"/>
      <w:bookmarkEnd w:id="279"/>
      <w:r>
        <w:t xml:space="preserve">30. </w:t>
      </w:r>
      <w:r>
        <w:tab/>
        <w:t xml:space="preserve">Carey RM, Sakhuja S, Calhoun DA, Whelton PK, Muntner P. Prevalence of apparent treatment-resistant hypertension in the United States. </w:t>
      </w:r>
      <w:r>
        <w:rPr>
          <w:i/>
          <w:iCs/>
        </w:rPr>
        <w:t>Hypertension</w:t>
      </w:r>
      <w:r>
        <w:t>. 2019;73(2):424-431. doi:</w:t>
      </w:r>
      <w:hyperlink r:id="rId36">
        <w:r>
          <w:rPr>
            <w:rStyle w:val="Hyperlink"/>
          </w:rPr>
          <w:t>10.1161/HYPERTENSIONAHA.118.12191</w:t>
        </w:r>
      </w:hyperlink>
    </w:p>
    <w:bookmarkEnd w:id="250"/>
    <w:bookmarkEnd w:id="280"/>
    <w:p w14:paraId="04F8D0E0" w14:textId="77777777" w:rsidR="004652CC" w:rsidRDefault="009F673C">
      <w:r>
        <w:br w:type="page"/>
      </w:r>
    </w:p>
    <w:p w14:paraId="5871D779" w14:textId="77777777" w:rsidR="004652CC" w:rsidRDefault="009F673C">
      <w:pPr>
        <w:pStyle w:val="Heading1"/>
      </w:pPr>
      <w:bookmarkStart w:id="281" w:name="fundingsupport"/>
      <w:bookmarkEnd w:id="248"/>
      <w:r>
        <w:lastRenderedPageBreak/>
        <w:t>FUNDING/SUPPORT</w:t>
      </w:r>
    </w:p>
    <w:p w14:paraId="22641C58" w14:textId="77777777" w:rsidR="004652CC" w:rsidRDefault="009F673C">
      <w:pPr>
        <w:pStyle w:val="FirstParagraph"/>
      </w:pPr>
      <w:r>
        <w:rPr>
          <w:b/>
          <w:bCs/>
        </w:rPr>
        <w:t>this section is under construction and should be checked for correctness</w:t>
      </w:r>
    </w:p>
    <w:p w14:paraId="75A01835" w14:textId="77777777" w:rsidR="004652CC" w:rsidRDefault="009F673C">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19CDAAF5" w14:textId="77777777" w:rsidR="004652CC" w:rsidRDefault="009F673C">
      <w:pPr>
        <w:pStyle w:val="Heading1"/>
      </w:pPr>
      <w:bookmarkStart w:id="282" w:name="financial-disclosure"/>
      <w:bookmarkEnd w:id="281"/>
      <w:r>
        <w:t>FINANCIAL DISCLOSURE</w:t>
      </w:r>
    </w:p>
    <w:p w14:paraId="02243CAB" w14:textId="77777777" w:rsidR="004652CC" w:rsidRDefault="009F673C">
      <w:pPr>
        <w:pStyle w:val="FirstParagraph"/>
      </w:pPr>
      <w:r>
        <w:rPr>
          <w:b/>
          <w:bCs/>
        </w:rPr>
        <w:t>this section is under construction and should be checked for correctness</w:t>
      </w:r>
    </w:p>
    <w:p w14:paraId="4338206C" w14:textId="77777777" w:rsidR="004652CC" w:rsidRDefault="009F673C">
      <w:pPr>
        <w:pStyle w:val="BodyText"/>
      </w:pPr>
      <w:r>
        <w:t>Dr Muntner reported receiving grant funding and consulting fees from Amgen Inc. Dr Colantonio reported receiving grant funding from Amgen Inc. No other disclosures were reported.</w:t>
      </w:r>
    </w:p>
    <w:p w14:paraId="5B40A0D5" w14:textId="77777777" w:rsidR="004652CC" w:rsidRDefault="009F673C">
      <w:r>
        <w:br w:type="page"/>
      </w:r>
    </w:p>
    <w:p w14:paraId="5966F4CD" w14:textId="77777777" w:rsidR="004652CC" w:rsidRDefault="009F673C">
      <w:pPr>
        <w:pStyle w:val="Heading3"/>
      </w:pPr>
      <w:bookmarkStart w:id="283"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4652CC" w14:paraId="34D6E71A" w14:textId="77777777">
        <w:trPr>
          <w:cantSplit/>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A4C1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Variable</w:t>
            </w:r>
          </w:p>
        </w:tc>
      </w:tr>
      <w:tr w:rsidR="004652CC" w14:paraId="693DF62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36C9FD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 domain</w:t>
            </w:r>
          </w:p>
        </w:tc>
      </w:tr>
      <w:tr w:rsidR="004652CC" w14:paraId="38110AD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9A6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4652CC" w14:paraId="3D1AE29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9C30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4652CC" w14:paraId="2E63D38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3A3E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4652CC" w14:paraId="07E9158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77A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4652CC" w14:paraId="3AC31B4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B08F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4652CC" w14:paraId="2523450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989A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4652CC" w14:paraId="2FCE1B2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C0A9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4652CC" w14:paraId="2313D46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506D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4652CC" w14:paraId="1ECADAC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9122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4652CC" w14:paraId="693FA2C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7F85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4652CC" w14:paraId="302AC93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3D54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4652CC" w14:paraId="0C210BB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6C99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4652CC" w14:paraId="31804F4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CC0FA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4652CC" w14:paraId="7DC7496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E553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4652CC" w14:paraId="0F51A1C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830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4652CC" w14:paraId="4A67E73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89CE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4652CC" w14:paraId="0D7EA28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E03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4652CC" w14:paraId="6354CBE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E5A8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4652CC" w14:paraId="3F57A96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05B3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4652CC" w14:paraId="1EF1A4C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A307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4652CC" w14:paraId="6A6A2E7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74B9A4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4652CC" w14:paraId="2862F03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49C0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4652CC" w14:paraId="42C7B4E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5695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4652CC" w14:paraId="5993688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4E57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r>
      <w:tr w:rsidR="004652CC" w14:paraId="4E151C6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F127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4652CC" w14:paraId="6EC89E4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F70D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lastRenderedPageBreak/>
              <w:t>Antihypertensive medication classes</w:t>
            </w:r>
          </w:p>
        </w:tc>
      </w:tr>
      <w:tr w:rsidR="004652CC" w14:paraId="6B459A1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CF0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4652CC" w14:paraId="48FF638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4B4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4652CC" w14:paraId="44F5D1E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B32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4652CC" w14:paraId="6FC2D4E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1631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4652CC" w14:paraId="462D5A3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E653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4652CC" w14:paraId="5DBDBD2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B30D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4652CC" w14:paraId="5368038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DCC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4652CC" w14:paraId="42EC60C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B558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4652CC" w14:paraId="79AC52E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9722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4652CC" w14:paraId="71ACDD7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5258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4652CC" w14:paraId="2636AB4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8238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4652CC" w14:paraId="4546287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4E0F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4652CC" w14:paraId="28010ED6"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8BF9F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BP = blood pressure; DBP = diastolic blood pressure; JNC7 = Seventh Joint National Committee; and SBP = systolic blood pressure</w:t>
            </w:r>
          </w:p>
        </w:tc>
      </w:tr>
    </w:tbl>
    <w:p w14:paraId="4BA2F19F" w14:textId="77777777" w:rsidR="004652CC" w:rsidRDefault="004652CC">
      <w:pPr>
        <w:sectPr w:rsidR="004652CC">
          <w:headerReference w:type="even" r:id="rId37"/>
          <w:headerReference w:type="default" r:id="rId38"/>
          <w:footerReference w:type="even" r:id="rId39"/>
          <w:footerReference w:type="default" r:id="rId40"/>
          <w:headerReference w:type="first" r:id="rId41"/>
          <w:footerReference w:type="first" r:id="rId42"/>
          <w:type w:val="continuous"/>
          <w:pgSz w:w="11906" w:h="16838"/>
          <w:pgMar w:top="1800" w:right="720" w:bottom="1800" w:left="720" w:header="720" w:footer="720" w:gutter="720"/>
          <w:cols w:space="720"/>
        </w:sectPr>
      </w:pPr>
    </w:p>
    <w:p w14:paraId="451C3E59" w14:textId="77777777" w:rsidR="004652CC" w:rsidRDefault="009F673C">
      <w:pPr>
        <w:pStyle w:val="Heading3"/>
      </w:pPr>
      <w:bookmarkStart w:id="284" w:name="X6df6a9a9eb818f56cf48e6ddb743c06611e1f1c"/>
      <w:bookmarkEnd w:id="283"/>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4652CC" w14:paraId="3DB109F7" w14:textId="77777777">
        <w:trPr>
          <w:cantSplit/>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0B1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8F05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85AB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E2CE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C5EE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1690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6483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C712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E51A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EE45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97B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5835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BDC5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4652CC" w14:paraId="7B8E8EE6"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8151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DA3F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9073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593F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9D77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C230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7EC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07B4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6FE9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16A2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233B5"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682E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934E1"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1091FCB8"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D14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F11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F0C0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D333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3D56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E77E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ACEA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5DE0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4008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4D4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5425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F23C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D56A6"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43D2FE1D"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8CD3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5EE4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18B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A19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DCC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D1D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927C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6CD5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12FB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1666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1C035"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7555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2E61E"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374D13FF"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B89F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94E2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824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F352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5E8D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330C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297D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6BA6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A42A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C122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23ED0"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06B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0D6CC"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2D91559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4E6D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8B1B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619E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DD3F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9AB6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0A3B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5B0D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F2B7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4110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E49C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14A63"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F6B7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99FB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5ADE176A"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D9CE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85CD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DD28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1A67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CB40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3F16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0A30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A4C1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937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4B0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85830"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C041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62B0C"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36B0C56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5363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DCDB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A01B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04BE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BC96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99BE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FBF7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0451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6700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552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D7B2F"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B8B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FD7A6"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0A955A83"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2194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05AE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B82B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389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B91E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9486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C3A9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0874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363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2A68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A7C7A"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6377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A1C8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5E0B4D00"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E038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ACEE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1355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8ED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E1FF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D86E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DE22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8D00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14D5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0262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42DBD"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B6C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A5C7F"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6DEA80D7"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5E32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8F79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EFED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39E1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4378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36D8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E411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4EAA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B87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CF7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A5249"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3766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192D4"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1D40EE36" w14:textId="77777777">
        <w:trPr>
          <w:cantSplit/>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5DB04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4652CC" w14:paraId="0437077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FF539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4652CC" w14:paraId="116DA328"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258B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4652CC" w14:paraId="7473661D"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18E76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4652CC" w14:paraId="3A16C46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2149B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4652CC" w14:paraId="2E81A6D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78AC9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4652CC" w14:paraId="2499B93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E9A63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4652CC" w14:paraId="282F84A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6224E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4652CC" w14:paraId="4D069AF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201758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4652CC" w14:paraId="34FA35E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17447F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4652CC" w14:paraId="48FBCF4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F206C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4652CC" w14:paraId="332F35B1"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F4C74F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4652CC" w14:paraId="6336D1C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2B8FC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4652CC" w14:paraId="796ED24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19AF8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2B852B7C" w14:textId="77777777" w:rsidR="004652CC" w:rsidRDefault="009F673C">
      <w:r>
        <w:br w:type="page"/>
      </w:r>
    </w:p>
    <w:p w14:paraId="2EE1F11D" w14:textId="77777777" w:rsidR="004652CC" w:rsidRDefault="009F673C">
      <w:pPr>
        <w:pStyle w:val="Heading3"/>
      </w:pPr>
      <w:bookmarkStart w:id="285" w:name="Xaae654e9d8d5c7bcbfacdd6e08670f9d5946df2"/>
      <w:bookmarkEnd w:id="284"/>
      <w:r>
        <w:lastRenderedPageBreak/>
        <w:t>Figure 1: Mean systolic blood pressure for US adults by calendar year</w:t>
      </w:r>
    </w:p>
    <w:p w14:paraId="2CEBC0CD" w14:textId="77777777" w:rsidR="004652CC" w:rsidRDefault="009F673C">
      <w:pPr>
        <w:pStyle w:val="Figure"/>
        <w:jc w:val="center"/>
      </w:pPr>
      <w:r>
        <w:rPr>
          <w:noProof/>
        </w:rPr>
        <w:drawing>
          <wp:inline distT="0" distB="0" distL="0" distR="0" wp14:anchorId="46FB48A2" wp14:editId="311E3729">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133350" cy="47625"/>
                    </a:xfrm>
                    <a:prstGeom prst="rect">
                      <a:avLst/>
                    </a:prstGeom>
                    <a:noFill/>
                  </pic:spPr>
                </pic:pic>
              </a:graphicData>
            </a:graphic>
          </wp:inline>
        </w:drawing>
      </w:r>
    </w:p>
    <w:p w14:paraId="6B503516"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7F118B2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mean and the upper and lower limits of the 95% confidence interval) can be obtained in the app by hovering over the mean systolic blood pressure. </w:t>
      </w:r>
    </w:p>
    <w:p w14:paraId="5F14EC53"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4">
        <w:r>
          <w:rPr>
            <w:rStyle w:val="Hyperlink"/>
          </w:rPr>
          <w:t>available online</w:t>
        </w:r>
      </w:hyperlink>
      <w:r>
        <w:t xml:space="preserve"> </w:t>
      </w:r>
    </w:p>
    <w:p w14:paraId="40BB2829" w14:textId="77777777" w:rsidR="004652CC" w:rsidRDefault="009F673C">
      <w:r>
        <w:br w:type="page"/>
      </w:r>
    </w:p>
    <w:p w14:paraId="670077F8" w14:textId="77777777" w:rsidR="004652CC" w:rsidRDefault="009F673C">
      <w:pPr>
        <w:pStyle w:val="Heading3"/>
      </w:pPr>
      <w:bookmarkStart w:id="286" w:name="X5931757f493f1954e7235bf24392a97f4c40d17"/>
      <w:bookmarkEnd w:id="285"/>
      <w:r>
        <w:lastRenderedPageBreak/>
        <w:t>Figure 2: Age-adjusted prevalence of hypertension for US adults by calendar year</w:t>
      </w:r>
    </w:p>
    <w:p w14:paraId="18076573" w14:textId="77777777" w:rsidR="004652CC" w:rsidRDefault="009F673C">
      <w:pPr>
        <w:pStyle w:val="Figure"/>
        <w:jc w:val="center"/>
      </w:pPr>
      <w:r>
        <w:rPr>
          <w:noProof/>
        </w:rPr>
        <w:drawing>
          <wp:inline distT="0" distB="0" distL="0" distR="0" wp14:anchorId="6F36DE3B" wp14:editId="26F8826F">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133350" cy="47625"/>
                    </a:xfrm>
                    <a:prstGeom prst="rect">
                      <a:avLst/>
                    </a:prstGeom>
                    <a:noFill/>
                  </pic:spPr>
                </pic:pic>
              </a:graphicData>
            </a:graphic>
          </wp:inline>
        </w:drawing>
      </w:r>
    </w:p>
    <w:p w14:paraId="6ECBA605"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15AD0554"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29B23691"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6">
        <w:r>
          <w:rPr>
            <w:rStyle w:val="Hyperlink"/>
          </w:rPr>
          <w:t>available online</w:t>
        </w:r>
      </w:hyperlink>
      <w:r>
        <w:t xml:space="preserve"> </w:t>
      </w:r>
    </w:p>
    <w:p w14:paraId="34E4245B" w14:textId="77777777" w:rsidR="004652CC" w:rsidRDefault="009F673C">
      <w:r>
        <w:br w:type="page"/>
      </w:r>
    </w:p>
    <w:p w14:paraId="2F537C12" w14:textId="77777777" w:rsidR="004652CC" w:rsidRDefault="009F673C">
      <w:pPr>
        <w:pStyle w:val="Heading3"/>
      </w:pPr>
      <w:bookmarkStart w:id="287" w:name="X76b8580892da6a9d5e92dedbdf64032cd086963"/>
      <w:bookmarkEnd w:id="286"/>
      <w:r>
        <w:lastRenderedPageBreak/>
        <w:t>Figure 3: Number of US adults with hypertension by calendar year</w:t>
      </w:r>
    </w:p>
    <w:p w14:paraId="30CB7D2E" w14:textId="77777777" w:rsidR="004652CC" w:rsidRDefault="009F673C">
      <w:pPr>
        <w:pStyle w:val="Figure"/>
        <w:jc w:val="center"/>
      </w:pPr>
      <w:r>
        <w:rPr>
          <w:noProof/>
        </w:rPr>
        <w:drawing>
          <wp:inline distT="0" distB="0" distL="0" distR="0" wp14:anchorId="26B09FB0" wp14:editId="60EAE1BA">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7"/>
                    <a:srcRect/>
                    <a:stretch>
                      <a:fillRect/>
                    </a:stretch>
                  </pic:blipFill>
                  <pic:spPr bwMode="auto">
                    <a:xfrm>
                      <a:off x="0" y="0"/>
                      <a:ext cx="133350" cy="50800"/>
                    </a:xfrm>
                    <a:prstGeom prst="rect">
                      <a:avLst/>
                    </a:prstGeom>
                    <a:noFill/>
                  </pic:spPr>
                </pic:pic>
              </a:graphicData>
            </a:graphic>
          </wp:inline>
        </w:drawing>
      </w:r>
    </w:p>
    <w:p w14:paraId="098E21DC"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count and the upper and lower limits of the 95% confidence interval) can be obtained in the app by hovering over the bars. </w:t>
      </w:r>
    </w:p>
    <w:p w14:paraId="2CB5A7BA"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8">
        <w:r>
          <w:rPr>
            <w:rStyle w:val="Hyperlink"/>
          </w:rPr>
          <w:t>available online</w:t>
        </w:r>
      </w:hyperlink>
      <w:r>
        <w:t xml:space="preserve"> </w:t>
      </w:r>
    </w:p>
    <w:p w14:paraId="4FF043E4" w14:textId="77777777" w:rsidR="004652CC" w:rsidRDefault="009F673C">
      <w:r>
        <w:br w:type="page"/>
      </w:r>
    </w:p>
    <w:p w14:paraId="4F6959F1" w14:textId="77777777" w:rsidR="004652CC" w:rsidRDefault="009F673C">
      <w:pPr>
        <w:pStyle w:val="Heading3"/>
      </w:pPr>
      <w:bookmarkStart w:id="288" w:name="Xffe6602a6857df4b87d25226e2c442cfa76bd0f"/>
      <w:bookmarkEnd w:id="287"/>
      <w:r>
        <w:lastRenderedPageBreak/>
        <w:t>Figure 4: Age-adjusted prevalence of blood pressure control by calendar year.</w:t>
      </w:r>
    </w:p>
    <w:p w14:paraId="17AC63C5"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4B7C41A6" w14:textId="77777777" w:rsidR="004652CC" w:rsidRDefault="009F673C">
      <w:pPr>
        <w:pStyle w:val="Figure"/>
        <w:jc w:val="center"/>
      </w:pPr>
      <w:r>
        <w:rPr>
          <w:noProof/>
        </w:rPr>
        <w:drawing>
          <wp:inline distT="0" distB="0" distL="0" distR="0" wp14:anchorId="2DE27EA7" wp14:editId="65219D97">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9"/>
                    <a:srcRect/>
                    <a:stretch>
                      <a:fillRect/>
                    </a:stretch>
                  </pic:blipFill>
                  <pic:spPr bwMode="auto">
                    <a:xfrm>
                      <a:off x="0" y="0"/>
                      <a:ext cx="133350" cy="47625"/>
                    </a:xfrm>
                    <a:prstGeom prst="rect">
                      <a:avLst/>
                    </a:prstGeom>
                    <a:noFill/>
                  </pic:spPr>
                </pic:pic>
              </a:graphicData>
            </a:graphic>
          </wp:inline>
        </w:drawing>
      </w:r>
    </w:p>
    <w:p w14:paraId="78EF6946"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13A698D2"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79416376"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C91A864"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50">
        <w:r>
          <w:rPr>
            <w:rStyle w:val="Hyperlink"/>
          </w:rPr>
          <w:t>avail</w:t>
        </w:r>
        <w:r>
          <w:rPr>
            <w:rStyle w:val="Hyperlink"/>
          </w:rPr>
          <w:t>a</w:t>
        </w:r>
        <w:r>
          <w:rPr>
            <w:rStyle w:val="Hyperlink"/>
          </w:rPr>
          <w:t>ble online</w:t>
        </w:r>
      </w:hyperlink>
      <w:r>
        <w:t xml:space="preserve"> </w:t>
      </w:r>
    </w:p>
    <w:p w14:paraId="5AF5EE5A" w14:textId="77777777" w:rsidR="004652CC" w:rsidRDefault="009F673C">
      <w:r>
        <w:br w:type="page"/>
      </w:r>
    </w:p>
    <w:p w14:paraId="27C5CD5C"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6A641404" w14:textId="77777777" w:rsidR="004652CC" w:rsidRDefault="009F673C">
      <w:pPr>
        <w:pStyle w:val="Figure"/>
        <w:jc w:val="center"/>
      </w:pPr>
      <w:r>
        <w:rPr>
          <w:noProof/>
        </w:rPr>
        <w:drawing>
          <wp:inline distT="0" distB="0" distL="0" distR="0" wp14:anchorId="55A78A4A" wp14:editId="177109F5">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1"/>
                    <a:srcRect/>
                    <a:stretch>
                      <a:fillRect/>
                    </a:stretch>
                  </pic:blipFill>
                  <pic:spPr bwMode="auto">
                    <a:xfrm>
                      <a:off x="0" y="0"/>
                      <a:ext cx="133350" cy="47625"/>
                    </a:xfrm>
                    <a:prstGeom prst="rect">
                      <a:avLst/>
                    </a:prstGeom>
                    <a:noFill/>
                  </pic:spPr>
                </pic:pic>
              </a:graphicData>
            </a:graphic>
          </wp:inline>
        </w:drawing>
      </w:r>
    </w:p>
    <w:p w14:paraId="1C60D63D"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4A07B482"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24A4AA9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C31CBCE"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52">
        <w:r>
          <w:rPr>
            <w:rStyle w:val="Hyperlink"/>
          </w:rPr>
          <w:t>availa</w:t>
        </w:r>
        <w:r>
          <w:rPr>
            <w:rStyle w:val="Hyperlink"/>
          </w:rPr>
          <w:t>b</w:t>
        </w:r>
        <w:r>
          <w:rPr>
            <w:rStyle w:val="Hyperlink"/>
          </w:rPr>
          <w:t>le online</w:t>
        </w:r>
      </w:hyperlink>
      <w:r>
        <w:t xml:space="preserve"> </w:t>
      </w:r>
    </w:p>
    <w:p w14:paraId="7D649352" w14:textId="77777777" w:rsidR="004652CC" w:rsidRDefault="009F673C">
      <w:r>
        <w:br w:type="page"/>
      </w:r>
    </w:p>
    <w:p w14:paraId="1674A9CD" w14:textId="77777777" w:rsidR="004652CC" w:rsidRDefault="009F673C">
      <w:pPr>
        <w:pStyle w:val="Heading3"/>
      </w:pPr>
      <w:bookmarkStart w:id="289" w:name="X14e4743b3b0838ef25c96fe8f6d9de27d228b60"/>
      <w:bookmarkEnd w:id="288"/>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4652CC" w14:paraId="6BBD76FC"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A2DE7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C34A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4652CC" w14:paraId="044A1882"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E8A8CD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4652CC" w14:paraId="754BE4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AE52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4FBC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4652CC" w14:paraId="35271C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9C8D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B68F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4652CC" w14:paraId="4446735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F566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310C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4652CC" w14:paraId="65180BB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37F0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E53F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4652CC" w14:paraId="68DF25B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53A6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F391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4652CC" w14:paraId="736F69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6B3F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23C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4652CC" w14:paraId="3DE9010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2C71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C1B1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 Each cycle is 2 years in length, apart from 2017-2020, which covers 2017 through March of 2020 (approximately 3.2 years)</w:t>
            </w:r>
          </w:p>
        </w:tc>
      </w:tr>
      <w:tr w:rsidR="004652CC" w14:paraId="370A6FCC"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ED832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4652CC" w14:paraId="30556C5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FB17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7D93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4652CC" w14:paraId="174D24D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A69D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B89A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4652CC" w14:paraId="6E25236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A025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7FDE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 This top-coding was changed from 85 years to 80 with the 2007-2008 cycle (prior to then, was top-coded at 85).</w:t>
            </w:r>
          </w:p>
        </w:tc>
      </w:tr>
      <w:tr w:rsidR="004652CC" w14:paraId="38D69E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CB42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85F2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4652CC" w14:paraId="6D5E2C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F03B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EFF8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4652CC" w14:paraId="44C5655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DCE18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4652CC" w14:paraId="61EC740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D9E4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D3A2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4652CC" w14:paraId="1F82574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D3C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2931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rsidR="004652CC" w14:paraId="08C0E7A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B7B9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205A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4652CC" w14:paraId="7D93FA6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3229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category including antihypertensive 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3EF6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rsidR="004652CC" w14:paraId="0FD37CF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99C1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6804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4652CC" w14:paraId="25B4A7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E7F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6D48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4652CC" w14:paraId="616429A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6B1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FAC5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4652CC" w14:paraId="2836BC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FAD0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E0E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4652CC" w14:paraId="7E13DB4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AB9B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26E0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4652CC" w14:paraId="5C0D465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F4F3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EBB8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rsidR="004652CC" w14:paraId="0626C2D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0741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1585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4652CC" w14:paraId="4D8FD25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EA08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0574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4652CC" w14:paraId="6EF31C3B"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18463B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4652CC" w14:paraId="7741696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EE3B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2CD0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4652CC" w14:paraId="66F9D85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4792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932A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4652CC" w14:paraId="0E469D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D2BA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0089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4652CC" w14:paraId="57E2973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7337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E175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4652CC" w14:paraId="6296C41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0B3D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FE6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4652CC" w14:paraId="17EF386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E140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330A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rsidR="004652CC" w14:paraId="4F7E01B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3ECA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9F08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4652CC" w14:paraId="0ECAD8CB"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0141DE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4652CC" w14:paraId="55294E7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BA2F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8831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4652CC" w14:paraId="40F9D91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3E78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6C82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rsidR="004652CC" w14:paraId="0A96E58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9F51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B390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rsidR="004652CC" w14:paraId="61D178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06A2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5022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4652CC" w14:paraId="1EF558AC"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4CB3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lastRenderedPageBreak/>
              <w:t>Antihypertensive medication classes</w:t>
            </w:r>
          </w:p>
        </w:tc>
      </w:tr>
      <w:tr w:rsidR="004652CC" w14:paraId="737A6D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787D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3164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benazepril, captopril, enalapril, fosinopril, lisinopril, moexipril, perindopril, quinapril, ramipril, trandolapril</w:t>
            </w:r>
          </w:p>
        </w:tc>
      </w:tr>
      <w:tr w:rsidR="004652CC" w14:paraId="46D96E6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8209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7FA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4652CC" w14:paraId="04AD1D1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E365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8AE2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4652CC" w14:paraId="3939EE8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449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F108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4652CC" w14:paraId="3DDF38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1617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5035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4652CC" w14:paraId="5B128B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994B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C2AC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guanfacine, methyldopa, reserpine.</w:t>
            </w:r>
          </w:p>
        </w:tc>
      </w:tr>
      <w:tr w:rsidR="004652CC" w14:paraId="0EE5AC6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0B04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8ABD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4652CC" w14:paraId="07E4F86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4B08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5309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4652CC" w14:paraId="3BAEB16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9629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78A3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4652CC" w14:paraId="2D9A705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8B08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A264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4652CC" w14:paraId="4649444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3B21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2D31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4652CC" w14:paraId="6E5A06F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CCAE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0F6D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4652CC" w14:paraId="7FB09B22"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ECA3DC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4652CC" w14:paraId="456F785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C6F1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FD7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4652CC" w14:paraId="0330810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7D5D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3F3E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4652CC" w14:paraId="2F6C755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254B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8B74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4652CC" w14:paraId="015D623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D59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B880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self-reported use of insulin or oral glucose-lowering medications.</w:t>
            </w:r>
          </w:p>
        </w:tc>
      </w:tr>
      <w:tr w:rsidR="004652CC" w14:paraId="216BE00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D6EE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AA7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4652CC" w14:paraId="4E58F86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D8B9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0D1A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4652CC" w14:paraId="54B587F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E220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BDF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4652CC" w14:paraId="603FE21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E46C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D382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4652CC" w14:paraId="3902019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0A55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36AB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4652CC" w14:paraId="230B901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2E0A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163B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4652CC" w14:paraId="6C49AE4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4958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A4D7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4652CC" w14:paraId="10F19D7C"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AEFB7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203359B1" w14:textId="77777777" w:rsidR="004652CC" w:rsidRDefault="009F673C">
      <w:r>
        <w:br w:type="page"/>
      </w:r>
    </w:p>
    <w:p w14:paraId="6D04A541" w14:textId="77777777" w:rsidR="004652CC" w:rsidRDefault="009F673C">
      <w:pPr>
        <w:pStyle w:val="Heading3"/>
      </w:pPr>
      <w:bookmarkStart w:id="290" w:name="X8e5733cd1d03dae999be7bc073363d27facd242"/>
      <w:bookmarkEnd w:id="289"/>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4652CC" w14:paraId="66483A0E"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4932A"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EA97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4652CC" w14:paraId="6C208F61"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826C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50F5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95AA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8D7A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4C5E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9124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EDBD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5EF0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0951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3BB1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D3C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2BCC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4652CC" w14:paraId="18B9F10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976D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0366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4A8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C729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5454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F8BA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CB3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6987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30CA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953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CC0D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00E1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4652CC" w14:paraId="5EADBF7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FB35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FF3B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6590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314D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2B90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1C5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E8AD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0F0C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3108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E41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EE36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704B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4652CC" w14:paraId="2C0E68E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64AC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EE63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C1D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34A9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192F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F0CB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7377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7EDF5"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0910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91FF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B75A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D99B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4652CC" w14:paraId="4F4DDE4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B4FF1"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6AB3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32E9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EB63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021C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CE76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6038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32DB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D71C3"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22D1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8B0B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0ECE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4652CC" w14:paraId="330AF48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5C4CD"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BD95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DDBF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C41C9"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4988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D65F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C86AB"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7503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C749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1AA4E"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F704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3ADAF"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652CC" w14:paraId="7EA83F1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2E236"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D1A4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67F9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8D31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6E508"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D4F4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73BCC"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DD542"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AF7C7"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06CF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18AF0"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BE40A"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652CC" w14:paraId="766289FF" w14:textId="77777777">
        <w:trPr>
          <w:cantSplit/>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88CE64" w14:textId="77777777" w:rsidR="004652CC" w:rsidRDefault="009F673C">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3D54FA44" w14:textId="77777777" w:rsidR="004652CC" w:rsidRDefault="009F673C">
      <w:r>
        <w:br w:type="page"/>
      </w:r>
    </w:p>
    <w:p w14:paraId="0011DBA6" w14:textId="77777777" w:rsidR="004652CC" w:rsidRDefault="009F673C">
      <w:pPr>
        <w:pStyle w:val="Heading3"/>
      </w:pPr>
      <w:bookmarkStart w:id="291" w:name="Xe2a5da5f44c16557fc855de08b093e5314036c8"/>
      <w:bookmarkEnd w:id="290"/>
      <w:r>
        <w:lastRenderedPageBreak/>
        <w:t>Figure S2: Prevalence of hypertension among US adults with and without chronic kidney disease by calendar year.</w:t>
      </w:r>
    </w:p>
    <w:p w14:paraId="482413B8" w14:textId="77777777" w:rsidR="004652CC" w:rsidRDefault="009F673C">
      <w:pPr>
        <w:pStyle w:val="Figure"/>
        <w:jc w:val="center"/>
      </w:pPr>
      <w:r>
        <w:rPr>
          <w:noProof/>
        </w:rPr>
        <w:drawing>
          <wp:inline distT="0" distB="0" distL="0" distR="0" wp14:anchorId="6697C402" wp14:editId="67476FEB">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133350" cy="50800"/>
                    </a:xfrm>
                    <a:prstGeom prst="rect">
                      <a:avLst/>
                    </a:prstGeom>
                    <a:noFill/>
                  </pic:spPr>
                </pic:pic>
              </a:graphicData>
            </a:graphic>
          </wp:inline>
        </w:drawing>
      </w:r>
    </w:p>
    <w:p w14:paraId="2B155E53"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DD06D84" w14:textId="77777777" w:rsidR="004652CC" w:rsidRDefault="009F673C">
      <w:r>
        <w:br w:type="page"/>
      </w:r>
    </w:p>
    <w:p w14:paraId="70065936" w14:textId="77777777" w:rsidR="004652CC" w:rsidRDefault="009F673C">
      <w:pPr>
        <w:pStyle w:val="Heading3"/>
      </w:pPr>
      <w:bookmarkStart w:id="292" w:name="X668a3bacd043585195ce724764b8286813775f4"/>
      <w:bookmarkEnd w:id="291"/>
      <w:r>
        <w:lastRenderedPageBreak/>
        <w:t>Figure S3: Distribution of blood pressure categories among pregnant women.</w:t>
      </w:r>
    </w:p>
    <w:p w14:paraId="3E995AFD"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1C4464D1" w14:textId="77777777" w:rsidR="004652CC" w:rsidRDefault="009F673C">
      <w:pPr>
        <w:pStyle w:val="Figure"/>
        <w:jc w:val="center"/>
      </w:pPr>
      <w:r>
        <w:rPr>
          <w:noProof/>
        </w:rPr>
        <w:drawing>
          <wp:inline distT="0" distB="0" distL="0" distR="0" wp14:anchorId="3A9D797E" wp14:editId="464A988F">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133350" cy="50800"/>
                    </a:xfrm>
                    <a:prstGeom prst="rect">
                      <a:avLst/>
                    </a:prstGeom>
                    <a:noFill/>
                  </pic:spPr>
                </pic:pic>
              </a:graphicData>
            </a:graphic>
          </wp:inline>
        </w:drawing>
      </w:r>
    </w:p>
    <w:p w14:paraId="06DC75A7"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 symbol indicates that an estimate is not reliable. </w:t>
      </w:r>
    </w:p>
    <w:p w14:paraId="529A4555"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0362BA87"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upper and lower limits of the 95% confidence interval, or reasons for the suppression of data if applicable) can be obtained in the app by hovering over the bars. </w:t>
      </w:r>
    </w:p>
    <w:p w14:paraId="7D9A8F0D"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There were no pregnant women in the two highest blood pressure categories, so the figure does not include segments for these categories. </w:t>
      </w:r>
    </w:p>
    <w:p w14:paraId="2D6EE6E7" w14:textId="77777777" w:rsidR="004652CC" w:rsidRDefault="009F673C">
      <w:r>
        <w:br w:type="page"/>
      </w:r>
    </w:p>
    <w:p w14:paraId="129CE517"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280D6D89" w14:textId="77777777" w:rsidR="004652CC" w:rsidRDefault="009F673C">
      <w:pPr>
        <w:pStyle w:val="Figure"/>
        <w:jc w:val="center"/>
      </w:pPr>
      <w:r>
        <w:rPr>
          <w:noProof/>
        </w:rPr>
        <w:drawing>
          <wp:inline distT="0" distB="0" distL="0" distR="0" wp14:anchorId="36CB9239" wp14:editId="3AB55A3E">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5"/>
                    <a:srcRect/>
                    <a:stretch>
                      <a:fillRect/>
                    </a:stretch>
                  </pic:blipFill>
                  <pic:spPr bwMode="auto">
                    <a:xfrm>
                      <a:off x="0" y="0"/>
                      <a:ext cx="133350" cy="50800"/>
                    </a:xfrm>
                    <a:prstGeom prst="rect">
                      <a:avLst/>
                    </a:prstGeom>
                    <a:noFill/>
                  </pic:spPr>
                </pic:pic>
              </a:graphicData>
            </a:graphic>
          </wp:inline>
        </w:drawing>
      </w:r>
    </w:p>
    <w:p w14:paraId="262FF3DE"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18AB4FFC"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over the red bar with your mouse. </w:t>
      </w:r>
    </w:p>
    <w:p w14:paraId="7F284332" w14:textId="77777777" w:rsidR="004652CC" w:rsidRDefault="009F673C">
      <w:r>
        <w:br w:type="page"/>
      </w:r>
    </w:p>
    <w:p w14:paraId="46A6CE66" w14:textId="77777777" w:rsidR="004652CC" w:rsidRDefault="009F673C">
      <w:pPr>
        <w:pStyle w:val="Heading3"/>
      </w:pPr>
      <w:bookmarkStart w:id="293" w:name="Xc94c4b8b0f7ea79b505a0cd2426c2e9e2cb3314"/>
      <w:bookmarkEnd w:id="292"/>
      <w:r>
        <w:lastRenderedPageBreak/>
        <w:t>Figure S4: Age-adjusted prevalence of resistant hypertension by calendar year.</w:t>
      </w:r>
    </w:p>
    <w:p w14:paraId="0848F500" w14:textId="77777777" w:rsidR="004652CC" w:rsidRDefault="009F673C">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71EBC196" w14:textId="77777777" w:rsidR="004652CC" w:rsidRDefault="009F673C">
      <w:pPr>
        <w:pStyle w:val="Figure"/>
        <w:jc w:val="center"/>
      </w:pPr>
      <w:r>
        <w:rPr>
          <w:noProof/>
        </w:rPr>
        <w:drawing>
          <wp:inline distT="0" distB="0" distL="0" distR="0" wp14:anchorId="5A53C594" wp14:editId="5ACF9C6D">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6"/>
                    <a:srcRect/>
                    <a:stretch>
                      <a:fillRect/>
                    </a:stretch>
                  </pic:blipFill>
                  <pic:spPr bwMode="auto">
                    <a:xfrm>
                      <a:off x="0" y="0"/>
                      <a:ext cx="133350" cy="47625"/>
                    </a:xfrm>
                    <a:prstGeom prst="rect">
                      <a:avLst/>
                    </a:prstGeom>
                    <a:noFill/>
                  </pic:spPr>
                </pic:pic>
              </a:graphicData>
            </a:graphic>
          </wp:inline>
        </w:drawing>
      </w:r>
    </w:p>
    <w:p w14:paraId="7C6E875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374BB59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E82C569"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29DC3FA3" w14:textId="77777777" w:rsidR="004652CC" w:rsidRDefault="009F673C">
      <w:r>
        <w:br w:type="page"/>
      </w:r>
    </w:p>
    <w:p w14:paraId="018218AD"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76F94AC2" w14:textId="77777777" w:rsidR="004652CC" w:rsidRDefault="009F673C">
      <w:pPr>
        <w:pStyle w:val="Figure"/>
        <w:jc w:val="center"/>
      </w:pPr>
      <w:r>
        <w:rPr>
          <w:noProof/>
        </w:rPr>
        <w:drawing>
          <wp:inline distT="0" distB="0" distL="0" distR="0" wp14:anchorId="69B0DD62" wp14:editId="4129E5FF">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7"/>
                    <a:srcRect/>
                    <a:stretch>
                      <a:fillRect/>
                    </a:stretch>
                  </pic:blipFill>
                  <pic:spPr bwMode="auto">
                    <a:xfrm>
                      <a:off x="0" y="0"/>
                      <a:ext cx="133350" cy="47625"/>
                    </a:xfrm>
                    <a:prstGeom prst="rect">
                      <a:avLst/>
                    </a:prstGeom>
                    <a:noFill/>
                  </pic:spPr>
                </pic:pic>
              </a:graphicData>
            </a:graphic>
          </wp:inline>
        </w:drawing>
      </w:r>
    </w:p>
    <w:p w14:paraId="54B5F13B"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62F45A72"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533EA479" w14:textId="77777777" w:rsidR="004652CC" w:rsidRDefault="009F673C">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2538A6BA" w14:textId="77777777" w:rsidR="004652CC" w:rsidRDefault="009F673C">
      <w:r>
        <w:br w:type="page"/>
      </w:r>
    </w:p>
    <w:p w14:paraId="0960EF36" w14:textId="77777777" w:rsidR="004652CC" w:rsidRDefault="004652CC">
      <w:pPr>
        <w:sectPr w:rsidR="004652CC">
          <w:headerReference w:type="even" r:id="rId58"/>
          <w:headerReference w:type="default" r:id="rId59"/>
          <w:footerReference w:type="even" r:id="rId60"/>
          <w:footerReference w:type="default" r:id="rId61"/>
          <w:headerReference w:type="first" r:id="rId62"/>
          <w:footerReference w:type="first" r:id="rId63"/>
          <w:type w:val="continuous"/>
          <w:pgSz w:w="16838" w:h="11906" w:orient="landscape"/>
          <w:pgMar w:top="180" w:right="360" w:bottom="180" w:left="360" w:header="720" w:footer="720" w:gutter="720"/>
          <w:cols w:space="720"/>
        </w:sectPr>
      </w:pPr>
    </w:p>
    <w:bookmarkEnd w:id="282"/>
    <w:bookmarkEnd w:id="293"/>
    <w:p w14:paraId="66C5A296" w14:textId="77777777" w:rsidR="003F2395" w:rsidRDefault="003F2395"/>
    <w:sectPr w:rsidR="003F2395">
      <w:headerReference w:type="even" r:id="rId64"/>
      <w:headerReference w:type="default" r:id="rId65"/>
      <w:footerReference w:type="even" r:id="rId66"/>
      <w:footerReference w:type="default" r:id="rId67"/>
      <w:headerReference w:type="first" r:id="rId68"/>
      <w:footerReference w:type="first" r:id="rId69"/>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aul Muntner" w:date="2022-11-13T21:49:00Z" w:initials="MPM">
    <w:p w14:paraId="6C3CA4C1" w14:textId="6CFB69FE" w:rsidR="009F673C" w:rsidRDefault="009F673C">
      <w:pPr>
        <w:pStyle w:val="CommentText"/>
      </w:pPr>
      <w:r>
        <w:rPr>
          <w:rStyle w:val="CommentReference"/>
        </w:rPr>
        <w:annotationRef/>
      </w:r>
      <w:r>
        <w:t xml:space="preserve">I am </w:t>
      </w:r>
      <w:r w:rsidR="00C27C36">
        <w:t>ambivalent</w:t>
      </w:r>
      <w:r>
        <w:t xml:space="preserve"> about keeping this in the abstract.  Katie is right – since we don’t present the results, it may not be needed here.  </w:t>
      </w:r>
      <w:r w:rsidR="00C27C36">
        <w:t xml:space="preserve">We could put it at the end of the results section. See my comment in the main manuscript. </w:t>
      </w:r>
    </w:p>
  </w:comment>
  <w:comment w:id="9" w:author="Paul Muntner" w:date="2022-11-13T21:48:00Z" w:initials="MPM">
    <w:p w14:paraId="67C03259" w14:textId="35555168" w:rsidR="009F673C" w:rsidRDefault="009F673C">
      <w:pPr>
        <w:pStyle w:val="CommentText"/>
      </w:pPr>
      <w:r>
        <w:rPr>
          <w:rStyle w:val="CommentReference"/>
        </w:rPr>
        <w:annotationRef/>
      </w:r>
      <w:r w:rsidR="00C27C36">
        <w:t>This is not relevant here but it crossed my mind…</w:t>
      </w:r>
      <w:r>
        <w:t xml:space="preserve">I just wanted to check that we are using the correct weights for 1999-2002 when pooled.  My understanding is that when using </w:t>
      </w:r>
    </w:p>
    <w:p w14:paraId="0911C89F" w14:textId="77777777" w:rsidR="009F673C" w:rsidRDefault="009F673C">
      <w:pPr>
        <w:pStyle w:val="CommentText"/>
      </w:pPr>
    </w:p>
    <w:p w14:paraId="5C316C20" w14:textId="104778AB" w:rsidR="009F673C" w:rsidRDefault="009F673C">
      <w:pPr>
        <w:pStyle w:val="CommentText"/>
      </w:pPr>
      <w:r>
        <w:t xml:space="preserve">1999-2000 and 2001-2002 separately, we use the wtmec2yr.  However, when using 1999-2002, we need to use the wtmec4yr and not the wtmec2yr divided by 2.  I will need to add the 4 year weight and can do this after we update the data set with the correct medication file.  </w:t>
      </w:r>
    </w:p>
  </w:comment>
  <w:comment w:id="33" w:author="Paul Muntner" w:date="2022-11-14T09:16:00Z" w:initials="MPM">
    <w:p w14:paraId="18E1D296" w14:textId="08EB1F61" w:rsidR="00FF7AFD" w:rsidRDefault="00FF7AFD">
      <w:pPr>
        <w:pStyle w:val="CommentText"/>
      </w:pPr>
      <w:r>
        <w:rPr>
          <w:rStyle w:val="CommentReference"/>
        </w:rPr>
        <w:annotationRef/>
      </w:r>
      <w:r>
        <w:t>This is not the right phrase but I am stuck – thoughts?</w:t>
      </w:r>
    </w:p>
  </w:comment>
  <w:comment w:id="34" w:author="Byron C Jaeger" w:date="2022-11-14T22:13:00Z" w:initials="BCJ">
    <w:p w14:paraId="561F88FC" w14:textId="77777777" w:rsidR="0077538E" w:rsidRDefault="0077538E" w:rsidP="002F30D6">
      <w:pPr>
        <w:pStyle w:val="CommentText"/>
      </w:pPr>
      <w:r>
        <w:rPr>
          <w:rStyle w:val="CommentReference"/>
        </w:rPr>
        <w:annotationRef/>
      </w:r>
      <w:r>
        <w:t>Incorporated when</w:t>
      </w:r>
    </w:p>
  </w:comment>
  <w:comment w:id="52" w:author="Paul Muntner" w:date="2022-11-14T09:18:00Z" w:initials="MPM">
    <w:p w14:paraId="22465EA5" w14:textId="4B0722A3" w:rsidR="00FF7AFD" w:rsidRDefault="00FF7AFD">
      <w:pPr>
        <w:pStyle w:val="CommentText"/>
      </w:pPr>
      <w:r>
        <w:rPr>
          <w:rStyle w:val="CommentReference"/>
        </w:rPr>
        <w:annotationRef/>
      </w:r>
      <w:r>
        <w:t>IF we include this, we need to come back to it in the discussion.</w:t>
      </w:r>
    </w:p>
  </w:comment>
  <w:comment w:id="53" w:author="Byron C Jaeger" w:date="2022-11-14T22:14:00Z" w:initials="BCJ">
    <w:p w14:paraId="3BB8BF81" w14:textId="77777777" w:rsidR="0077538E" w:rsidRDefault="0077538E" w:rsidP="0038566B">
      <w:pPr>
        <w:pStyle w:val="CommentText"/>
      </w:pPr>
      <w:r>
        <w:rPr>
          <w:rStyle w:val="CommentReference"/>
        </w:rPr>
        <w:annotationRef/>
      </w:r>
      <w:r>
        <w:t>drop</w:t>
      </w:r>
    </w:p>
  </w:comment>
  <w:comment w:id="90" w:author="Paul Muntner" w:date="2022-11-13T22:23:00Z" w:initials="MPM">
    <w:p w14:paraId="3BBD0C9C" w14:textId="2BB552FF" w:rsidR="00FF0DA3" w:rsidRDefault="00FF0DA3">
      <w:pPr>
        <w:pStyle w:val="CommentText"/>
      </w:pPr>
      <w:r>
        <w:rPr>
          <w:rStyle w:val="CommentReference"/>
        </w:rPr>
        <w:annotationRef/>
      </w:r>
      <w:r>
        <w:t>Per our discussion today, we will need to reconsider this on Wednesday.</w:t>
      </w:r>
    </w:p>
  </w:comment>
  <w:comment w:id="92" w:author="Paul Muntner" w:date="2022-11-14T09:22:00Z" w:initials="MPM">
    <w:p w14:paraId="57226D87" w14:textId="2BFF6C18" w:rsidR="00922A31" w:rsidRDefault="00922A31">
      <w:pPr>
        <w:pStyle w:val="CommentText"/>
      </w:pPr>
      <w:r>
        <w:rPr>
          <w:rStyle w:val="CommentReference"/>
        </w:rPr>
        <w:annotationRef/>
      </w:r>
      <w:r>
        <w:t>As an FYI – this was calibrated for NHANES 1999-2000 and 2005-2006.</w:t>
      </w:r>
    </w:p>
  </w:comment>
  <w:comment w:id="108" w:author="Paul Muntner" w:date="2022-11-13T22:27:00Z" w:initials="MPM">
    <w:p w14:paraId="4C86FC1A" w14:textId="55241608" w:rsidR="005A7709" w:rsidRDefault="005A7709">
      <w:pPr>
        <w:pStyle w:val="CommentText"/>
      </w:pPr>
      <w:r>
        <w:rPr>
          <w:rStyle w:val="CommentReference"/>
        </w:rPr>
        <w:annotationRef/>
      </w:r>
      <w:r>
        <w:t>Cite Joe Coresh’s paper in AJKD (2002 or 2003).</w:t>
      </w:r>
    </w:p>
  </w:comment>
  <w:comment w:id="109" w:author="Paul Muntner" w:date="2022-11-13T22:28:00Z" w:initials="MPM">
    <w:p w14:paraId="779F5AB0" w14:textId="46118147" w:rsidR="005A7709" w:rsidRDefault="005A7709">
      <w:pPr>
        <w:pStyle w:val="CommentText"/>
      </w:pPr>
      <w:r>
        <w:rPr>
          <w:rStyle w:val="CommentReference"/>
        </w:rPr>
        <w:annotationRef/>
      </w:r>
      <w:r w:rsidR="009073CE">
        <w:t>Can you be more specific? Or, delete?</w:t>
      </w:r>
    </w:p>
  </w:comment>
  <w:comment w:id="110" w:author="Byron C Jaeger" w:date="2022-11-14T22:20:00Z" w:initials="BCJ">
    <w:p w14:paraId="4F423379" w14:textId="77777777" w:rsidR="0077538E" w:rsidRDefault="0077538E" w:rsidP="00D5485B">
      <w:pPr>
        <w:pStyle w:val="CommentText"/>
      </w:pPr>
      <w:r>
        <w:rPr>
          <w:rStyle w:val="CommentReference"/>
        </w:rPr>
        <w:annotationRef/>
      </w:r>
      <w:r>
        <w:t>drop</w:t>
      </w:r>
    </w:p>
  </w:comment>
  <w:comment w:id="115" w:author="Paul Muntner" w:date="2022-11-13T22:29:00Z" w:initials="MPM">
    <w:p w14:paraId="148AB3E4" w14:textId="5323DEC9" w:rsidR="007A2F12" w:rsidRDefault="007A2F12">
      <w:pPr>
        <w:pStyle w:val="CommentText"/>
      </w:pPr>
      <w:r>
        <w:rPr>
          <w:rStyle w:val="CommentReference"/>
        </w:rPr>
        <w:annotationRef/>
      </w:r>
      <w:r>
        <w:t xml:space="preserve">Per Katie’s comments – let’s discuss where this should be placed.  I am ambivalent about putting it in the results.  We can always say “The web application has been validated by using it to reproduce statistics reported in two prior studies and one CDC report.” </w:t>
      </w:r>
    </w:p>
    <w:p w14:paraId="7FF4377A" w14:textId="144F04F7" w:rsidR="007A2F12" w:rsidRDefault="007A2F12">
      <w:pPr>
        <w:pStyle w:val="CommentText"/>
      </w:pPr>
    </w:p>
    <w:p w14:paraId="367E3074" w14:textId="660FBCF5" w:rsidR="007A2F12" w:rsidRDefault="007A2F12">
      <w:pPr>
        <w:pStyle w:val="CommentText"/>
      </w:pPr>
      <w:r>
        <w:t xml:space="preserve">I assume reference 11 has the website where interested readers can find out more about the validation. </w:t>
      </w:r>
    </w:p>
    <w:p w14:paraId="04D0E22B" w14:textId="3C139755" w:rsidR="007A2F12" w:rsidRDefault="007A2F12">
      <w:pPr>
        <w:pStyle w:val="CommentText"/>
      </w:pPr>
    </w:p>
    <w:p w14:paraId="56A1644E" w14:textId="3701754A" w:rsidR="007A2F12" w:rsidRDefault="007A2F12">
      <w:pPr>
        <w:pStyle w:val="CommentText"/>
      </w:pPr>
      <w:r>
        <w:t>Let’s discuss this.</w:t>
      </w:r>
    </w:p>
  </w:comment>
  <w:comment w:id="116" w:author="Byron C Jaeger" w:date="2022-11-14T22:22:00Z" w:initials="BCJ">
    <w:p w14:paraId="7816B476" w14:textId="77777777" w:rsidR="0077538E" w:rsidRDefault="0077538E" w:rsidP="00B42A33">
      <w:pPr>
        <w:pStyle w:val="CommentText"/>
      </w:pPr>
      <w:r>
        <w:rPr>
          <w:rStyle w:val="CommentReference"/>
        </w:rPr>
        <w:annotationRef/>
      </w:r>
      <w:r>
        <w:t>Add website citations</w:t>
      </w:r>
    </w:p>
  </w:comment>
  <w:comment w:id="156" w:author="Paul Muntner" w:date="2022-11-13T23:02:00Z" w:initials="MPM">
    <w:p w14:paraId="4D71C1AA" w14:textId="27852FF3" w:rsidR="00311C31" w:rsidRDefault="00311C31">
      <w:pPr>
        <w:pStyle w:val="CommentText"/>
      </w:pPr>
      <w:r>
        <w:rPr>
          <w:rStyle w:val="CommentReference"/>
        </w:rPr>
        <w:annotationRef/>
      </w:r>
      <w:r>
        <w:t>This includes those “missing” pregnancy status.  Correct?</w:t>
      </w:r>
    </w:p>
  </w:comment>
  <w:comment w:id="157" w:author="Paul Muntner" w:date="2022-11-13T22:40:00Z" w:initials="MPM">
    <w:p w14:paraId="31DE1400" w14:textId="30EFF6F7" w:rsidR="00FA1C7C" w:rsidRDefault="00FA1C7C">
      <w:pPr>
        <w:pStyle w:val="CommentText"/>
      </w:pPr>
      <w:r>
        <w:rPr>
          <w:rStyle w:val="CommentReference"/>
        </w:rPr>
        <w:annotationRef/>
      </w:r>
      <w:r>
        <w:t xml:space="preserve">non-pregnant US adults?  </w:t>
      </w:r>
    </w:p>
  </w:comment>
  <w:comment w:id="158" w:author="Paul Muntner" w:date="2022-11-13T23:06:00Z" w:initials="MPM">
    <w:p w14:paraId="52645ECD" w14:textId="6A023BBC" w:rsidR="00311C31" w:rsidRDefault="00311C31">
      <w:pPr>
        <w:pStyle w:val="CommentText"/>
      </w:pPr>
      <w:r>
        <w:rPr>
          <w:rStyle w:val="CommentReference"/>
        </w:rPr>
        <w:annotationRef/>
      </w:r>
      <w:r>
        <w:t>I am getting 27.5%</w:t>
      </w:r>
    </w:p>
  </w:comment>
  <w:comment w:id="161" w:author="Paul Muntner" w:date="2022-11-13T23:11:00Z" w:initials="MPM">
    <w:p w14:paraId="531FF4CA" w14:textId="5DB2777A" w:rsidR="00311C31" w:rsidRDefault="00311C31">
      <w:pPr>
        <w:pStyle w:val="CommentText"/>
      </w:pPr>
      <w:r>
        <w:rPr>
          <w:rStyle w:val="CommentReference"/>
        </w:rPr>
        <w:annotationRef/>
      </w:r>
      <w:r>
        <w:t>I am getting 13.5%, 20.1% and 14.6%.</w:t>
      </w:r>
    </w:p>
  </w:comment>
  <w:comment w:id="164" w:author="Paul Muntner" w:date="2022-11-13T23:12:00Z" w:initials="MPM">
    <w:p w14:paraId="71089457" w14:textId="33CF23D2" w:rsidR="00054136" w:rsidRDefault="00054136">
      <w:pPr>
        <w:pStyle w:val="CommentText"/>
      </w:pPr>
      <w:r>
        <w:rPr>
          <w:rStyle w:val="CommentReference"/>
        </w:rPr>
        <w:annotationRef/>
      </w:r>
      <w:r>
        <w:t>I am not getting these numbers.</w:t>
      </w:r>
    </w:p>
  </w:comment>
  <w:comment w:id="174" w:author="Paul Muntner" w:date="2022-11-13T22:45:00Z" w:initials="MPM">
    <w:p w14:paraId="7E1B57D5" w14:textId="7A4BA837" w:rsidR="00CF04F0" w:rsidRDefault="00CF04F0">
      <w:pPr>
        <w:pStyle w:val="CommentText"/>
      </w:pPr>
      <w:r>
        <w:rPr>
          <w:rStyle w:val="CommentReference"/>
        </w:rPr>
        <w:annotationRef/>
      </w:r>
      <w:r>
        <w:t xml:space="preserve">Consider deleting. </w:t>
      </w:r>
    </w:p>
  </w:comment>
  <w:comment w:id="189" w:author="Paul Muntner" w:date="2022-11-13T22:47:00Z" w:initials="MPM">
    <w:p w14:paraId="40E7EA89" w14:textId="7F232FEE" w:rsidR="00CF04F0" w:rsidRDefault="00CF04F0">
      <w:pPr>
        <w:pStyle w:val="CommentText"/>
      </w:pPr>
      <w:r>
        <w:rPr>
          <w:rStyle w:val="CommentReference"/>
        </w:rPr>
        <w:annotationRef/>
      </w:r>
      <w:r>
        <w:t xml:space="preserve">This is unclear. </w:t>
      </w:r>
      <w:r w:rsidR="007F7028">
        <w:t xml:space="preserve"> Are you trying to say that there have been a lot of NHANES data published but what some people may want to see has not been published?  Can you clarify this?</w:t>
      </w:r>
    </w:p>
  </w:comment>
  <w:comment w:id="202" w:author="Paul Muntner" w:date="2022-11-13T22:47:00Z" w:initials="MPM">
    <w:p w14:paraId="4601D4F3" w14:textId="67C0067C" w:rsidR="00CF04F0" w:rsidRDefault="00CF04F0">
      <w:pPr>
        <w:pStyle w:val="CommentText"/>
      </w:pPr>
      <w:r>
        <w:rPr>
          <w:rStyle w:val="CommentReference"/>
        </w:rPr>
        <w:annotationRef/>
      </w:r>
      <w:r>
        <w:t>What is a decision-maker?</w:t>
      </w:r>
      <w:r w:rsidR="007F7028">
        <w:t xml:space="preserve">  </w:t>
      </w:r>
    </w:p>
  </w:comment>
  <w:comment w:id="190" w:author="Paul Muntner" w:date="2022-11-14T09:56:00Z" w:initials="MPM">
    <w:p w14:paraId="5ED76747" w14:textId="69F52A37" w:rsidR="00D21672" w:rsidRDefault="00D21672">
      <w:pPr>
        <w:pStyle w:val="CommentText"/>
      </w:pPr>
      <w:r>
        <w:rPr>
          <w:rStyle w:val="CommentReference"/>
        </w:rPr>
        <w:annotationRef/>
      </w:r>
      <w:r>
        <w:t>Let’s discuss this piece.</w:t>
      </w:r>
    </w:p>
  </w:comment>
  <w:comment w:id="191" w:author="Byron C Jaeger" w:date="2022-11-14T22:32:00Z" w:initials="BCJ">
    <w:p w14:paraId="2235C867" w14:textId="77777777" w:rsidR="00B41F2B" w:rsidRDefault="00B41F2B" w:rsidP="006421B9">
      <w:pPr>
        <w:pStyle w:val="CommentText"/>
      </w:pPr>
      <w:r>
        <w:rPr>
          <w:rStyle w:val="CommentReference"/>
        </w:rPr>
        <w:annotationRef/>
      </w:r>
      <w:r>
        <w:t>delete</w:t>
      </w:r>
    </w:p>
  </w:comment>
  <w:comment w:id="220" w:author="Paul Muntner" w:date="2022-11-13T22:50:00Z" w:initials="MPM">
    <w:p w14:paraId="23CC49F4" w14:textId="27462C3F" w:rsidR="007F7028" w:rsidRDefault="007F7028">
      <w:pPr>
        <w:pStyle w:val="CommentText"/>
      </w:pPr>
      <w:r>
        <w:rPr>
          <w:rStyle w:val="CommentReference"/>
        </w:rPr>
        <w:annotationRef/>
      </w:r>
      <w:r>
        <w:t>May need to update.</w:t>
      </w:r>
    </w:p>
  </w:comment>
  <w:comment w:id="221" w:author="Paul Muntner" w:date="2022-11-13T22:51:00Z" w:initials="MPM">
    <w:p w14:paraId="18C243EE" w14:textId="4FDDBA9A" w:rsidR="00D275CE" w:rsidRDefault="00D275CE">
      <w:pPr>
        <w:pStyle w:val="CommentText"/>
      </w:pPr>
      <w:r>
        <w:rPr>
          <w:rStyle w:val="CommentReference"/>
        </w:rPr>
        <w:annotationRef/>
      </w:r>
      <w:r>
        <w:t>We should ask Adam and his team why this was done.</w:t>
      </w:r>
    </w:p>
  </w:comment>
  <w:comment w:id="236" w:author="Paul Muntner" w:date="2022-11-13T22:59:00Z" w:initials="MPM">
    <w:p w14:paraId="43240D25" w14:textId="3E8B4178" w:rsidR="00870C00" w:rsidRDefault="00870C00">
      <w:pPr>
        <w:pStyle w:val="CommentText"/>
      </w:pPr>
      <w:r>
        <w:rPr>
          <w:rStyle w:val="CommentReference"/>
        </w:rPr>
        <w:annotationRef/>
      </w:r>
      <w:r>
        <w:t>Is this what the guideline says?</w:t>
      </w:r>
    </w:p>
  </w:comment>
  <w:comment w:id="237" w:author="Byron C Jaeger" w:date="2022-11-14T22:33:00Z" w:initials="BCJ">
    <w:p w14:paraId="482EE785" w14:textId="77777777" w:rsidR="00B41F2B" w:rsidRDefault="00B41F2B" w:rsidP="002D6FCE">
      <w:pPr>
        <w:pStyle w:val="CommentText"/>
      </w:pPr>
      <w:r>
        <w:rPr>
          <w:rStyle w:val="CommentReference"/>
        </w:rPr>
        <w:annotationRef/>
      </w:r>
      <w:r>
        <w:t xml:space="preserve">Check </w:t>
      </w:r>
    </w:p>
  </w:comment>
  <w:comment w:id="258" w:author="Paul Muntner" w:date="2022-11-13T22:02:00Z" w:initials="MPM">
    <w:p w14:paraId="3BAE8D72" w14:textId="0EB41B6B" w:rsidR="009F673C" w:rsidRDefault="009F673C">
      <w:pPr>
        <w:pStyle w:val="CommentText"/>
      </w:pPr>
      <w:r>
        <w:rPr>
          <w:rStyle w:val="CommentReference"/>
        </w:rPr>
        <w:annotationRef/>
      </w:r>
      <w:r>
        <w:t xml:space="preserve">Please review the references.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CA4C1" w15:done="0"/>
  <w15:commentEx w15:paraId="5C316C20" w15:done="0"/>
  <w15:commentEx w15:paraId="18E1D296" w15:done="0"/>
  <w15:commentEx w15:paraId="561F88FC" w15:paraIdParent="18E1D296" w15:done="0"/>
  <w15:commentEx w15:paraId="22465EA5" w15:done="0"/>
  <w15:commentEx w15:paraId="3BB8BF81" w15:paraIdParent="22465EA5" w15:done="0"/>
  <w15:commentEx w15:paraId="3BBD0C9C" w15:done="0"/>
  <w15:commentEx w15:paraId="57226D87" w15:done="0"/>
  <w15:commentEx w15:paraId="4C86FC1A" w15:done="0"/>
  <w15:commentEx w15:paraId="779F5AB0" w15:done="0"/>
  <w15:commentEx w15:paraId="4F423379" w15:paraIdParent="779F5AB0" w15:done="0"/>
  <w15:commentEx w15:paraId="56A1644E" w15:done="0"/>
  <w15:commentEx w15:paraId="7816B476" w15:paraIdParent="56A1644E" w15:done="0"/>
  <w15:commentEx w15:paraId="4D71C1AA" w15:done="0"/>
  <w15:commentEx w15:paraId="31DE1400" w15:done="0"/>
  <w15:commentEx w15:paraId="52645ECD" w15:done="0"/>
  <w15:commentEx w15:paraId="531FF4CA" w15:done="0"/>
  <w15:commentEx w15:paraId="71089457" w15:done="0"/>
  <w15:commentEx w15:paraId="7E1B57D5" w15:done="0"/>
  <w15:commentEx w15:paraId="40E7EA89" w15:done="0"/>
  <w15:commentEx w15:paraId="4601D4F3" w15:done="0"/>
  <w15:commentEx w15:paraId="5ED76747" w15:done="0"/>
  <w15:commentEx w15:paraId="2235C867" w15:paraIdParent="5ED76747" w15:done="0"/>
  <w15:commentEx w15:paraId="23CC49F4" w15:done="0"/>
  <w15:commentEx w15:paraId="18C243EE" w15:done="0"/>
  <w15:commentEx w15:paraId="43240D25" w15:done="0"/>
  <w15:commentEx w15:paraId="482EE785" w15:paraIdParent="43240D25" w15:done="0"/>
  <w15:commentEx w15:paraId="3BAE8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3C13" w16cex:dateUtc="2022-11-15T03:13:00Z"/>
  <w16cex:commentExtensible w16cex:durableId="271D3C43" w16cex:dateUtc="2022-11-15T03:14:00Z"/>
  <w16cex:commentExtensible w16cex:durableId="271D3DA4" w16cex:dateUtc="2022-11-15T03:20:00Z"/>
  <w16cex:commentExtensible w16cex:durableId="271D3E24" w16cex:dateUtc="2022-11-15T03:22:00Z"/>
  <w16cex:commentExtensible w16cex:durableId="271D406D" w16cex:dateUtc="2022-11-15T03:32:00Z"/>
  <w16cex:commentExtensible w16cex:durableId="271D40D4" w16cex:dateUtc="2022-11-15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CA4C1" w16cid:durableId="271CA918"/>
  <w16cid:commentId w16cid:paraId="5C316C20" w16cid:durableId="271CA919"/>
  <w16cid:commentId w16cid:paraId="18E1D296" w16cid:durableId="271CA91A"/>
  <w16cid:commentId w16cid:paraId="561F88FC" w16cid:durableId="271D3C13"/>
  <w16cid:commentId w16cid:paraId="22465EA5" w16cid:durableId="271CA91B"/>
  <w16cid:commentId w16cid:paraId="3BB8BF81" w16cid:durableId="271D3C43"/>
  <w16cid:commentId w16cid:paraId="3BBD0C9C" w16cid:durableId="271CA91C"/>
  <w16cid:commentId w16cid:paraId="57226D87" w16cid:durableId="271CA91D"/>
  <w16cid:commentId w16cid:paraId="4C86FC1A" w16cid:durableId="271CA91E"/>
  <w16cid:commentId w16cid:paraId="779F5AB0" w16cid:durableId="271CA91F"/>
  <w16cid:commentId w16cid:paraId="4F423379" w16cid:durableId="271D3DA4"/>
  <w16cid:commentId w16cid:paraId="56A1644E" w16cid:durableId="271CA920"/>
  <w16cid:commentId w16cid:paraId="7816B476" w16cid:durableId="271D3E24"/>
  <w16cid:commentId w16cid:paraId="4D71C1AA" w16cid:durableId="271CA921"/>
  <w16cid:commentId w16cid:paraId="31DE1400" w16cid:durableId="271CA922"/>
  <w16cid:commentId w16cid:paraId="52645ECD" w16cid:durableId="271CA923"/>
  <w16cid:commentId w16cid:paraId="531FF4CA" w16cid:durableId="271CA924"/>
  <w16cid:commentId w16cid:paraId="71089457" w16cid:durableId="271CA925"/>
  <w16cid:commentId w16cid:paraId="7E1B57D5" w16cid:durableId="271CA926"/>
  <w16cid:commentId w16cid:paraId="40E7EA89" w16cid:durableId="271CA927"/>
  <w16cid:commentId w16cid:paraId="4601D4F3" w16cid:durableId="271CA928"/>
  <w16cid:commentId w16cid:paraId="5ED76747" w16cid:durableId="271CA929"/>
  <w16cid:commentId w16cid:paraId="2235C867" w16cid:durableId="271D406D"/>
  <w16cid:commentId w16cid:paraId="23CC49F4" w16cid:durableId="271CA92A"/>
  <w16cid:commentId w16cid:paraId="18C243EE" w16cid:durableId="271CA92B"/>
  <w16cid:commentId w16cid:paraId="43240D25" w16cid:durableId="271CA92C"/>
  <w16cid:commentId w16cid:paraId="482EE785" w16cid:durableId="271D40D4"/>
  <w16cid:commentId w16cid:paraId="3BAE8D72" w16cid:durableId="271CA9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068B" w14:textId="77777777" w:rsidR="00345847" w:rsidRDefault="00345847">
      <w:pPr>
        <w:spacing w:after="0"/>
      </w:pPr>
      <w:r>
        <w:separator/>
      </w:r>
    </w:p>
  </w:endnote>
  <w:endnote w:type="continuationSeparator" w:id="0">
    <w:p w14:paraId="64FE7D91" w14:textId="77777777" w:rsidR="00345847" w:rsidRDefault="003458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D014" w14:textId="77777777" w:rsidR="009F673C" w:rsidRDefault="009F6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2F395AB9" w14:textId="1FDDA438" w:rsidR="009F673C" w:rsidRDefault="009F673C">
        <w:pPr>
          <w:pStyle w:val="Footer"/>
        </w:pPr>
        <w:r>
          <w:fldChar w:fldCharType="begin"/>
        </w:r>
        <w:r>
          <w:instrText xml:space="preserve"> PAGE   \* MERGEFORMAT </w:instrText>
        </w:r>
        <w:r>
          <w:fldChar w:fldCharType="separate"/>
        </w:r>
        <w:r w:rsidR="006B2937">
          <w:rPr>
            <w:noProof/>
          </w:rPr>
          <w:t>20</w:t>
        </w:r>
        <w:r>
          <w:rPr>
            <w:noProof/>
          </w:rPr>
          <w:fldChar w:fldCharType="end"/>
        </w:r>
      </w:p>
    </w:sdtContent>
  </w:sdt>
  <w:p w14:paraId="465A4845" w14:textId="77777777" w:rsidR="009F673C" w:rsidRDefault="009F67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AE70" w14:textId="77777777" w:rsidR="009F673C" w:rsidRDefault="009F67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6E44" w14:textId="77777777" w:rsidR="009F673C" w:rsidRDefault="009F673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828739"/>
      <w:docPartObj>
        <w:docPartGallery w:val="Page Numbers (Bottom of Page)"/>
        <w:docPartUnique/>
      </w:docPartObj>
    </w:sdtPr>
    <w:sdtEndPr>
      <w:rPr>
        <w:noProof/>
      </w:rPr>
    </w:sdtEndPr>
    <w:sdtContent>
      <w:p w14:paraId="0D3A75C0" w14:textId="24D300A4" w:rsidR="009F673C" w:rsidRDefault="009F673C">
        <w:pPr>
          <w:pStyle w:val="Footer"/>
        </w:pPr>
        <w:r>
          <w:fldChar w:fldCharType="begin"/>
        </w:r>
        <w:r>
          <w:instrText xml:space="preserve"> PAGE   \* MERGEFORMAT </w:instrText>
        </w:r>
        <w:r>
          <w:fldChar w:fldCharType="separate"/>
        </w:r>
        <w:r w:rsidR="006B2937">
          <w:rPr>
            <w:noProof/>
          </w:rPr>
          <w:t>22</w:t>
        </w:r>
        <w:r>
          <w:rPr>
            <w:noProof/>
          </w:rPr>
          <w:fldChar w:fldCharType="end"/>
        </w:r>
      </w:p>
    </w:sdtContent>
  </w:sdt>
  <w:p w14:paraId="16C40AB6" w14:textId="77777777" w:rsidR="009F673C" w:rsidRDefault="009F673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E32D" w14:textId="77777777" w:rsidR="009F673C" w:rsidRDefault="009F673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E50E" w14:textId="77777777" w:rsidR="009F673C" w:rsidRDefault="009F673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07137"/>
      <w:docPartObj>
        <w:docPartGallery w:val="Page Numbers (Bottom of Page)"/>
        <w:docPartUnique/>
      </w:docPartObj>
    </w:sdtPr>
    <w:sdtEndPr>
      <w:rPr>
        <w:noProof/>
      </w:rPr>
    </w:sdtEndPr>
    <w:sdtContent>
      <w:p w14:paraId="1A70331C" w14:textId="14157F0D" w:rsidR="009F673C" w:rsidRDefault="009F673C">
        <w:pPr>
          <w:pStyle w:val="Footer"/>
        </w:pPr>
        <w:r>
          <w:fldChar w:fldCharType="begin"/>
        </w:r>
        <w:r>
          <w:instrText xml:space="preserve"> PAGE   \* MERGEFORMAT </w:instrText>
        </w:r>
        <w:r>
          <w:fldChar w:fldCharType="separate"/>
        </w:r>
        <w:r w:rsidR="00077E9F">
          <w:rPr>
            <w:noProof/>
          </w:rPr>
          <w:t>44</w:t>
        </w:r>
        <w:r>
          <w:rPr>
            <w:noProof/>
          </w:rPr>
          <w:fldChar w:fldCharType="end"/>
        </w:r>
      </w:p>
    </w:sdtContent>
  </w:sdt>
  <w:p w14:paraId="5D657650" w14:textId="77777777" w:rsidR="009F673C" w:rsidRDefault="009F673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52E5" w14:textId="77777777" w:rsidR="009F673C" w:rsidRDefault="009F6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B14E" w14:textId="77777777" w:rsidR="00345847" w:rsidRDefault="00345847">
      <w:r>
        <w:separator/>
      </w:r>
    </w:p>
  </w:footnote>
  <w:footnote w:type="continuationSeparator" w:id="0">
    <w:p w14:paraId="6BBEA2CC" w14:textId="77777777" w:rsidR="00345847" w:rsidRDefault="0034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263E" w14:textId="77777777" w:rsidR="009F673C" w:rsidRDefault="009F67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8C6C" w14:textId="77777777" w:rsidR="009F673C" w:rsidRDefault="009F67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6897" w14:textId="77777777" w:rsidR="009F673C" w:rsidRDefault="009F67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36F3" w14:textId="77777777" w:rsidR="009F673C" w:rsidRDefault="009F673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197" w14:textId="77777777" w:rsidR="009F673C" w:rsidRDefault="009F673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D65B" w14:textId="77777777" w:rsidR="009F673C" w:rsidRDefault="009F673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73FD" w14:textId="77777777" w:rsidR="009F673C" w:rsidRDefault="009F673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A8B2" w14:textId="77777777" w:rsidR="009F673C" w:rsidRDefault="009F673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C51A" w14:textId="77777777" w:rsidR="009F673C" w:rsidRDefault="009F6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64211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68883541">
    <w:abstractNumId w:val="11"/>
  </w:num>
  <w:num w:numId="2" w16cid:durableId="1147817452">
    <w:abstractNumId w:val="9"/>
  </w:num>
  <w:num w:numId="3" w16cid:durableId="1802336901">
    <w:abstractNumId w:val="7"/>
  </w:num>
  <w:num w:numId="4" w16cid:durableId="1716808824">
    <w:abstractNumId w:val="6"/>
  </w:num>
  <w:num w:numId="5" w16cid:durableId="2141653530">
    <w:abstractNumId w:val="5"/>
  </w:num>
  <w:num w:numId="6" w16cid:durableId="1889218630">
    <w:abstractNumId w:val="4"/>
  </w:num>
  <w:num w:numId="7" w16cid:durableId="817764635">
    <w:abstractNumId w:val="8"/>
  </w:num>
  <w:num w:numId="8" w16cid:durableId="337121878">
    <w:abstractNumId w:val="3"/>
  </w:num>
  <w:num w:numId="9" w16cid:durableId="2755025">
    <w:abstractNumId w:val="2"/>
  </w:num>
  <w:num w:numId="10" w16cid:durableId="122619233">
    <w:abstractNumId w:val="1"/>
  </w:num>
  <w:num w:numId="11" w16cid:durableId="1926566630">
    <w:abstractNumId w:val="0"/>
  </w:num>
  <w:num w:numId="12" w16cid:durableId="9030313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Muntner">
    <w15:presenceInfo w15:providerId="AD" w15:userId="S-1-5-21-484763869-1637723038-1801674531-143562"/>
  </w15:person>
  <w15:person w15:author="Byron C Jaeger">
    <w15:presenceInfo w15:providerId="AD" w15:userId="S::bjaeger@wakehealth.edu::85c6e26b-50b9-4776-9e89-c10c0e62609c"/>
  </w15:person>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2CC"/>
    <w:rsid w:val="00054136"/>
    <w:rsid w:val="00077E9F"/>
    <w:rsid w:val="00311C31"/>
    <w:rsid w:val="00345847"/>
    <w:rsid w:val="003F2395"/>
    <w:rsid w:val="004652CC"/>
    <w:rsid w:val="004F0792"/>
    <w:rsid w:val="005050AA"/>
    <w:rsid w:val="00506D6D"/>
    <w:rsid w:val="005165D5"/>
    <w:rsid w:val="005A7709"/>
    <w:rsid w:val="00631BDB"/>
    <w:rsid w:val="006B2937"/>
    <w:rsid w:val="00726674"/>
    <w:rsid w:val="00765E9B"/>
    <w:rsid w:val="0077538E"/>
    <w:rsid w:val="007A2F12"/>
    <w:rsid w:val="007F7028"/>
    <w:rsid w:val="0082789C"/>
    <w:rsid w:val="00870C00"/>
    <w:rsid w:val="009073CE"/>
    <w:rsid w:val="00922A31"/>
    <w:rsid w:val="009F673C"/>
    <w:rsid w:val="00B41F2B"/>
    <w:rsid w:val="00BD48EC"/>
    <w:rsid w:val="00C27C36"/>
    <w:rsid w:val="00CA44BB"/>
    <w:rsid w:val="00CD0E40"/>
    <w:rsid w:val="00CE4632"/>
    <w:rsid w:val="00CF04F0"/>
    <w:rsid w:val="00D21672"/>
    <w:rsid w:val="00D275CE"/>
    <w:rsid w:val="00DA3A7C"/>
    <w:rsid w:val="00E72C50"/>
    <w:rsid w:val="00F423E4"/>
    <w:rsid w:val="00FA1C7C"/>
    <w:rsid w:val="00FE4B87"/>
    <w:rsid w:val="00FF0DA3"/>
    <w:rsid w:val="00FF7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CC1C"/>
  <w15:docId w15:val="{F6F45E69-8ADA-4E23-B89B-73857519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paragraph" w:styleId="BalloonText">
    <w:name w:val="Balloon Text"/>
    <w:basedOn w:val="Normal"/>
    <w:link w:val="BalloonTextChar"/>
    <w:semiHidden/>
    <w:unhideWhenUsed/>
    <w:rsid w:val="00E72C5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72C50"/>
    <w:rPr>
      <w:rFonts w:ascii="Segoe UI" w:hAnsi="Segoe UI" w:cs="Segoe UI"/>
      <w:sz w:val="18"/>
      <w:szCs w:val="18"/>
    </w:rPr>
  </w:style>
  <w:style w:type="character" w:styleId="CommentReference">
    <w:name w:val="annotation reference"/>
    <w:basedOn w:val="DefaultParagraphFont"/>
    <w:semiHidden/>
    <w:unhideWhenUsed/>
    <w:rsid w:val="00E72C50"/>
    <w:rPr>
      <w:sz w:val="16"/>
      <w:szCs w:val="16"/>
    </w:rPr>
  </w:style>
  <w:style w:type="paragraph" w:styleId="CommentText">
    <w:name w:val="annotation text"/>
    <w:basedOn w:val="Normal"/>
    <w:link w:val="CommentTextChar"/>
    <w:unhideWhenUsed/>
    <w:rsid w:val="00E72C50"/>
    <w:rPr>
      <w:sz w:val="20"/>
      <w:szCs w:val="20"/>
    </w:rPr>
  </w:style>
  <w:style w:type="character" w:customStyle="1" w:styleId="CommentTextChar">
    <w:name w:val="Comment Text Char"/>
    <w:basedOn w:val="DefaultParagraphFont"/>
    <w:link w:val="CommentText"/>
    <w:rsid w:val="00E72C5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E72C50"/>
    <w:rPr>
      <w:b/>
      <w:bCs/>
    </w:rPr>
  </w:style>
  <w:style w:type="character" w:customStyle="1" w:styleId="CommentSubjectChar">
    <w:name w:val="Comment Subject Char"/>
    <w:basedOn w:val="CommentTextChar"/>
    <w:link w:val="CommentSubject"/>
    <w:semiHidden/>
    <w:rsid w:val="00E72C50"/>
    <w:rPr>
      <w:rFonts w:ascii="Times New Roman" w:hAnsi="Times New Roman"/>
      <w:b/>
      <w:bCs/>
      <w:sz w:val="20"/>
      <w:szCs w:val="20"/>
    </w:rPr>
  </w:style>
  <w:style w:type="paragraph" w:styleId="Revision">
    <w:name w:val="Revision"/>
    <w:hidden/>
    <w:semiHidden/>
    <w:rsid w:val="0077538E"/>
    <w:pPr>
      <w:spacing w:after="0"/>
    </w:pPr>
    <w:rPr>
      <w:rFonts w:ascii="Times New Roman" w:hAnsi="Times New Roman"/>
    </w:rPr>
  </w:style>
  <w:style w:type="character" w:styleId="FollowedHyperlink">
    <w:name w:val="FollowedHyperlink"/>
    <w:basedOn w:val="DefaultParagraphFont"/>
    <w:rsid w:val="007753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package=shinyWidgets" TargetMode="External"/><Relationship Id="rId21" Type="http://schemas.openxmlformats.org/officeDocument/2006/relationships/hyperlink" Target="https://doi.org/10.15620/cdc:104185" TargetMode="External"/><Relationship Id="rId42" Type="http://schemas.openxmlformats.org/officeDocument/2006/relationships/footer" Target="footer3.xml"/><Relationship Id="rId47" Type="http://schemas.openxmlformats.org/officeDocument/2006/relationships/image" Target="media/image3.png"/><Relationship Id="rId63" Type="http://schemas.openxmlformats.org/officeDocument/2006/relationships/footer" Target="footer6.xml"/><Relationship Id="rId68" Type="http://schemas.openxmlformats.org/officeDocument/2006/relationships/header" Target="header9.xml"/><Relationship Id="rId7" Type="http://schemas.openxmlformats.org/officeDocument/2006/relationships/comments" Target="comments.xm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cbi.nlm.nih.gov/pubmed/30248016" TargetMode="External"/><Relationship Id="rId29" Type="http://schemas.openxmlformats.org/officeDocument/2006/relationships/hyperlink" Target="https://doi.org/10.1001/jama.2020.14545" TargetMode="External"/><Relationship Id="rId11" Type="http://schemas.openxmlformats.org/officeDocument/2006/relationships/hyperlink" Target="https://www.cdc.gov/nchs/nhanes/about_nhanes.htm" TargetMode="External"/><Relationship Id="rId24" Type="http://schemas.openxmlformats.org/officeDocument/2006/relationships/hyperlink" Target="https://wwwn.cdc.gov/nchs/nhanes/tutorials/module3.aspx" TargetMode="External"/><Relationship Id="rId32" Type="http://schemas.openxmlformats.org/officeDocument/2006/relationships/hyperlink" Target="https://www.ncbi.nlm.nih.gov/pubmed/26633197"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image" Target="media/image2.png"/><Relationship Id="rId53" Type="http://schemas.openxmlformats.org/officeDocument/2006/relationships/image" Target="media/image6.png"/><Relationship Id="rId58" Type="http://schemas.openxmlformats.org/officeDocument/2006/relationships/header" Target="header4.xml"/><Relationship Id="rId66"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footer" Target="footer5.xml"/><Relationship Id="rId19" Type="http://schemas.openxmlformats.org/officeDocument/2006/relationships/hyperlink" Target="https://doi.org/10.1016/S0895-4356(03)00085-4" TargetMode="External"/><Relationship Id="rId14" Type="http://schemas.openxmlformats.org/officeDocument/2006/relationships/hyperlink" Target="https://www.cdc.gov/nchs/nhanes/index.htm" TargetMode="External"/><Relationship Id="rId22" Type="http://schemas.openxmlformats.org/officeDocument/2006/relationships/hyperlink" Target="https://doi.org/10.1001/jama.289.19.2560" TargetMode="External"/><Relationship Id="rId27" Type="http://schemas.openxmlformats.org/officeDocument/2006/relationships/hyperlink" Target="https://CRAN.R-project.org/package=shinyalert" TargetMode="External"/><Relationship Id="rId30" Type="http://schemas.openxmlformats.org/officeDocument/2006/relationships/hyperlink" Target="https://www.ncbi.nlm.nih.gov/pubmed/29155682" TargetMode="External"/><Relationship Id="rId35" Type="http://schemas.openxmlformats.org/officeDocument/2006/relationships/hyperlink" Target="https://wwwn.cdc.gov/Nchs/Nhanes/1999-2000/RXQ_DRUG.htm" TargetMode="External"/><Relationship Id="rId43" Type="http://schemas.openxmlformats.org/officeDocument/2006/relationships/image" Target="media/image1.png"/><Relationship Id="rId48"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Relationship Id="rId56" Type="http://schemas.openxmlformats.org/officeDocument/2006/relationships/image" Target="media/image9.png"/><Relationship Id="rId64" Type="http://schemas.openxmlformats.org/officeDocument/2006/relationships/header" Target="header7.xml"/><Relationship Id="rId69" Type="http://schemas.openxmlformats.org/officeDocument/2006/relationships/footer" Target="footer9.xml"/><Relationship Id="rId8" Type="http://schemas.microsoft.com/office/2011/relationships/commentsExtended" Target="commentsExtended.xml"/><Relationship Id="rId51" Type="http://schemas.openxmlformats.org/officeDocument/2006/relationships/image" Target="media/image5.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jacc.2017.10.073" TargetMode="External"/><Relationship Id="rId17" Type="http://schemas.openxmlformats.org/officeDocument/2006/relationships/hyperlink" Target="https://jhs-hwg.github.io/cardioStatsUSA/" TargetMode="External"/><Relationship Id="rId25" Type="http://schemas.openxmlformats.org/officeDocument/2006/relationships/hyperlink" Target="https://CRAN.R-project.org/package=shiny" TargetMode="External"/><Relationship Id="rId33" Type="http://schemas.openxmlformats.org/officeDocument/2006/relationships/hyperlink" Target="https://doi.org/10.1111/jch.12009" TargetMode="External"/><Relationship Id="rId38" Type="http://schemas.openxmlformats.org/officeDocument/2006/relationships/header" Target="header2.xml"/><Relationship Id="rId46"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Relationship Id="rId59" Type="http://schemas.openxmlformats.org/officeDocument/2006/relationships/header" Target="header5.xml"/><Relationship Id="rId67" Type="http://schemas.openxmlformats.org/officeDocument/2006/relationships/footer" Target="footer8.xml"/><Relationship Id="rId20" Type="http://schemas.openxmlformats.org/officeDocument/2006/relationships/hyperlink" Target="https://doi.org/10.1161/HYPERTENSIONAHA.122.19222" TargetMode="External"/><Relationship Id="rId41" Type="http://schemas.openxmlformats.org/officeDocument/2006/relationships/header" Target="header3.xml"/><Relationship Id="rId54" Type="http://schemas.openxmlformats.org/officeDocument/2006/relationships/image" Target="media/image7.png"/><Relationship Id="rId62" Type="http://schemas.openxmlformats.org/officeDocument/2006/relationships/header" Target="header6.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cdc.gov/nchs/nhanes/default.aspx" TargetMode="External"/><Relationship Id="rId23" Type="http://schemas.openxmlformats.org/officeDocument/2006/relationships/hyperlink" Target="https://doi.org/10.1001/jama.291.17.2107" TargetMode="External"/><Relationship Id="rId28" Type="http://schemas.openxmlformats.org/officeDocument/2006/relationships/hyperlink" Target="https://www.R-project.org/" TargetMode="External"/><Relationship Id="rId36" Type="http://schemas.openxmlformats.org/officeDocument/2006/relationships/hyperlink" Target="https://doi.org/10.1161/HYPERTENSIONAHA.118.12191" TargetMode="External"/><Relationship Id="rId49" Type="http://schemas.openxmlformats.org/officeDocument/2006/relationships/image" Target="media/image4.png"/><Relationship Id="rId57" Type="http://schemas.openxmlformats.org/officeDocument/2006/relationships/image" Target="media/image10.png"/><Relationship Id="rId10" Type="http://schemas.microsoft.com/office/2018/08/relationships/commentsExtensible" Target="commentsExtensible.xml"/><Relationship Id="rId31" Type="http://schemas.openxmlformats.org/officeDocument/2006/relationships/hyperlink" Target="https://bcjaeger.shinyapps.io/nhanesShinyBP/" TargetMode="External"/><Relationship Id="rId4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Relationship Id="rId52"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Relationship Id="rId60" Type="http://schemas.openxmlformats.org/officeDocument/2006/relationships/footer" Target="footer4.xml"/><Relationship Id="rId65" Type="http://schemas.openxmlformats.org/officeDocument/2006/relationships/header" Target="header8.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cdc.gov/bloodpressure/docs/SG-CTA-HTN-Control-Report-508.pdf" TargetMode="External"/><Relationship Id="rId18" Type="http://schemas.openxmlformats.org/officeDocument/2006/relationships/hyperlink" Target="https://doi.org/10.1016/j.jacc.2017.11.006" TargetMode="External"/><Relationship Id="rId39" Type="http://schemas.openxmlformats.org/officeDocument/2006/relationships/footer" Target="footer1.xml"/><Relationship Id="rId34" Type="http://schemas.openxmlformats.org/officeDocument/2006/relationships/hyperlink" Target="https://doi.org/10.1053/ajkd.2003.50007" TargetMode="External"/><Relationship Id="rId50"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Relationship Id="rId5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9622</Words>
  <Characters>54846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Hypertension statistics for US adults: an open-source web application for analysis and visualization of US NHANES data</vt:lpstr>
    </vt:vector>
  </TitlesOfParts>
  <Company/>
  <LinksUpToDate>false</LinksUpToDate>
  <CharactersWithSpaces>64340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2</cp:revision>
  <dcterms:created xsi:type="dcterms:W3CDTF">2022-11-15T04:22:00Z</dcterms:created>
  <dcterms:modified xsi:type="dcterms:W3CDTF">2022-11-15T04:22:00Z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